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876" w:rsidRDefault="00290F11">
      <w:proofErr w:type="spellStart"/>
      <w:r>
        <w:t>Latihan</w:t>
      </w:r>
      <w:proofErr w:type="spellEnd"/>
      <w:r>
        <w:t xml:space="preserve"> </w:t>
      </w:r>
      <w:proofErr w:type="spellStart"/>
      <w:r>
        <w:t>Djoko</w:t>
      </w:r>
      <w:proofErr w:type="spellEnd"/>
      <w:ins w:id="0" w:author="LENOVO" w:date="2018-05-16T10:28:00Z">
        <w:r w:rsidR="00716AD6">
          <w:t xml:space="preserve"> </w:t>
        </w:r>
        <w:commentRangeStart w:id="1"/>
        <w:proofErr w:type="spellStart"/>
        <w:r w:rsidR="00716AD6">
          <w:t>joko</w:t>
        </w:r>
      </w:ins>
      <w:commentRangeEnd w:id="1"/>
      <w:proofErr w:type="spellEnd"/>
      <w:ins w:id="2" w:author="LENOVO" w:date="2018-05-16T10:29:00Z">
        <w:r w:rsidR="00716AD6">
          <w:rPr>
            <w:rStyle w:val="CommentReference"/>
          </w:rPr>
          <w:commentReference w:id="1"/>
        </w:r>
      </w:ins>
    </w:p>
    <w:p w:rsidR="00290F11" w:rsidRDefault="00290F11">
      <w:proofErr w:type="spellStart"/>
      <w:r>
        <w:t>Nama</w:t>
      </w:r>
      <w:proofErr w:type="spellEnd"/>
    </w:p>
    <w:p w:rsidR="00290F11" w:rsidRDefault="00290F11">
      <w:proofErr w:type="spellStart"/>
      <w:proofErr w:type="gramStart"/>
      <w:r>
        <w:t>abstrak</w:t>
      </w:r>
      <w:proofErr w:type="spellEnd"/>
      <w:proofErr w:type="gramEnd"/>
    </w:p>
    <w:p w:rsidR="00290F11" w:rsidRDefault="00290F11">
      <w:proofErr w:type="spellStart"/>
      <w:proofErr w:type="gramStart"/>
      <w:r>
        <w:t>i</w:t>
      </w:r>
      <w:proofErr w:type="spellEnd"/>
      <w:proofErr w:type="gramEnd"/>
      <w:del w:id="3" w:author="LENOVO" w:date="2018-05-16T10:28:00Z">
        <w:r w:rsidDel="00716AD6">
          <w:delText>si</w:delText>
        </w:r>
      </w:del>
    </w:p>
    <w:p w:rsidR="00290F11" w:rsidRDefault="00290F11">
      <w:proofErr w:type="spellStart"/>
      <w:proofErr w:type="gramStart"/>
      <w:r>
        <w:t>daftar</w:t>
      </w:r>
      <w:proofErr w:type="spellEnd"/>
      <w:proofErr w:type="gramEnd"/>
      <w:r>
        <w:t xml:space="preserve"> </w:t>
      </w:r>
      <w:proofErr w:type="spellStart"/>
      <w:r>
        <w:t>pustaka</w:t>
      </w:r>
      <w:proofErr w:type="spellEnd"/>
    </w:p>
    <w:p w:rsidR="00290F11" w:rsidRDefault="00290F11"/>
    <w:sectPr w:rsidR="00290F11" w:rsidSect="0039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ENOVO" w:date="2018-05-16T10:29:00Z" w:initials="L">
    <w:p w:rsidR="00716AD6" w:rsidRDefault="00716AD6">
      <w:pPr>
        <w:pStyle w:val="CommentText"/>
      </w:pPr>
      <w:r>
        <w:rPr>
          <w:rStyle w:val="CommentReference"/>
        </w:rPr>
        <w:annotationRef/>
      </w:r>
      <w:r>
        <w:t>latihan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290F11"/>
    <w:rsid w:val="00005224"/>
    <w:rsid w:val="000052FF"/>
    <w:rsid w:val="00010EE1"/>
    <w:rsid w:val="0002287B"/>
    <w:rsid w:val="00024B14"/>
    <w:rsid w:val="000257D4"/>
    <w:rsid w:val="00031A80"/>
    <w:rsid w:val="00035B38"/>
    <w:rsid w:val="00041629"/>
    <w:rsid w:val="00052151"/>
    <w:rsid w:val="000667D1"/>
    <w:rsid w:val="00071AEF"/>
    <w:rsid w:val="000724DB"/>
    <w:rsid w:val="00085039"/>
    <w:rsid w:val="00085654"/>
    <w:rsid w:val="00090946"/>
    <w:rsid w:val="00092396"/>
    <w:rsid w:val="000A651E"/>
    <w:rsid w:val="000D3168"/>
    <w:rsid w:val="000D38C6"/>
    <w:rsid w:val="000D5AC2"/>
    <w:rsid w:val="000F2658"/>
    <w:rsid w:val="000F751D"/>
    <w:rsid w:val="00101AE7"/>
    <w:rsid w:val="00104A94"/>
    <w:rsid w:val="00111449"/>
    <w:rsid w:val="0011536A"/>
    <w:rsid w:val="001231FE"/>
    <w:rsid w:val="00157BAB"/>
    <w:rsid w:val="0016038B"/>
    <w:rsid w:val="00166E9B"/>
    <w:rsid w:val="00170C57"/>
    <w:rsid w:val="0017626F"/>
    <w:rsid w:val="001814A2"/>
    <w:rsid w:val="001A7B57"/>
    <w:rsid w:val="001B0463"/>
    <w:rsid w:val="001B2698"/>
    <w:rsid w:val="001C199C"/>
    <w:rsid w:val="001C4CBD"/>
    <w:rsid w:val="001D3C9D"/>
    <w:rsid w:val="001D5C84"/>
    <w:rsid w:val="001E356C"/>
    <w:rsid w:val="001F2DEB"/>
    <w:rsid w:val="002054AC"/>
    <w:rsid w:val="00207A14"/>
    <w:rsid w:val="00210A72"/>
    <w:rsid w:val="002171EB"/>
    <w:rsid w:val="00240211"/>
    <w:rsid w:val="002443A1"/>
    <w:rsid w:val="00254810"/>
    <w:rsid w:val="00260475"/>
    <w:rsid w:val="002842ED"/>
    <w:rsid w:val="002852E9"/>
    <w:rsid w:val="00290F11"/>
    <w:rsid w:val="002915AD"/>
    <w:rsid w:val="00291A2A"/>
    <w:rsid w:val="002A1210"/>
    <w:rsid w:val="002A6673"/>
    <w:rsid w:val="002B6C6C"/>
    <w:rsid w:val="002C4232"/>
    <w:rsid w:val="002D3357"/>
    <w:rsid w:val="002E10BA"/>
    <w:rsid w:val="00310DD1"/>
    <w:rsid w:val="003124F1"/>
    <w:rsid w:val="003127F0"/>
    <w:rsid w:val="00315838"/>
    <w:rsid w:val="003165A6"/>
    <w:rsid w:val="003222CB"/>
    <w:rsid w:val="00331D29"/>
    <w:rsid w:val="00373B56"/>
    <w:rsid w:val="0037763E"/>
    <w:rsid w:val="00380F32"/>
    <w:rsid w:val="00384215"/>
    <w:rsid w:val="0038510B"/>
    <w:rsid w:val="00393876"/>
    <w:rsid w:val="003A7C0A"/>
    <w:rsid w:val="003B45B1"/>
    <w:rsid w:val="003B6EB2"/>
    <w:rsid w:val="003C6619"/>
    <w:rsid w:val="003D39FA"/>
    <w:rsid w:val="003D5693"/>
    <w:rsid w:val="003E09CE"/>
    <w:rsid w:val="003E1F4C"/>
    <w:rsid w:val="003E7996"/>
    <w:rsid w:val="004041A8"/>
    <w:rsid w:val="00410360"/>
    <w:rsid w:val="00411B62"/>
    <w:rsid w:val="00414646"/>
    <w:rsid w:val="00426791"/>
    <w:rsid w:val="00434704"/>
    <w:rsid w:val="00435326"/>
    <w:rsid w:val="004355BF"/>
    <w:rsid w:val="0044439D"/>
    <w:rsid w:val="00454787"/>
    <w:rsid w:val="00456873"/>
    <w:rsid w:val="00467F5F"/>
    <w:rsid w:val="00475365"/>
    <w:rsid w:val="004A0E5B"/>
    <w:rsid w:val="004A7531"/>
    <w:rsid w:val="004B07D2"/>
    <w:rsid w:val="004C53A3"/>
    <w:rsid w:val="004C5F4F"/>
    <w:rsid w:val="004E1920"/>
    <w:rsid w:val="004E717B"/>
    <w:rsid w:val="00504D05"/>
    <w:rsid w:val="00506EB6"/>
    <w:rsid w:val="0053235A"/>
    <w:rsid w:val="005403A7"/>
    <w:rsid w:val="0054371B"/>
    <w:rsid w:val="00543730"/>
    <w:rsid w:val="00543CF0"/>
    <w:rsid w:val="00545108"/>
    <w:rsid w:val="00546038"/>
    <w:rsid w:val="00546F99"/>
    <w:rsid w:val="005572FF"/>
    <w:rsid w:val="005577FC"/>
    <w:rsid w:val="005643BA"/>
    <w:rsid w:val="0057327D"/>
    <w:rsid w:val="00585E04"/>
    <w:rsid w:val="00594A18"/>
    <w:rsid w:val="005C2CF3"/>
    <w:rsid w:val="005C30F7"/>
    <w:rsid w:val="005C3A47"/>
    <w:rsid w:val="005C53B3"/>
    <w:rsid w:val="005D4395"/>
    <w:rsid w:val="005F2CD0"/>
    <w:rsid w:val="005F685C"/>
    <w:rsid w:val="00606B87"/>
    <w:rsid w:val="00612E0D"/>
    <w:rsid w:val="00626BB1"/>
    <w:rsid w:val="00633CC5"/>
    <w:rsid w:val="0064553C"/>
    <w:rsid w:val="0064711D"/>
    <w:rsid w:val="006500C5"/>
    <w:rsid w:val="00651C92"/>
    <w:rsid w:val="00653708"/>
    <w:rsid w:val="00664910"/>
    <w:rsid w:val="006720A8"/>
    <w:rsid w:val="006755F7"/>
    <w:rsid w:val="0068214F"/>
    <w:rsid w:val="00687D6F"/>
    <w:rsid w:val="006B6E49"/>
    <w:rsid w:val="006C1ABA"/>
    <w:rsid w:val="006E0367"/>
    <w:rsid w:val="006E2FD4"/>
    <w:rsid w:val="00707E5D"/>
    <w:rsid w:val="00716AD6"/>
    <w:rsid w:val="00721BEF"/>
    <w:rsid w:val="00732E79"/>
    <w:rsid w:val="007333D1"/>
    <w:rsid w:val="0075472E"/>
    <w:rsid w:val="00774F60"/>
    <w:rsid w:val="00777733"/>
    <w:rsid w:val="007A1D55"/>
    <w:rsid w:val="007B01CC"/>
    <w:rsid w:val="007D5179"/>
    <w:rsid w:val="007E0016"/>
    <w:rsid w:val="007F7903"/>
    <w:rsid w:val="00805AF8"/>
    <w:rsid w:val="00806850"/>
    <w:rsid w:val="00806D74"/>
    <w:rsid w:val="00807A1A"/>
    <w:rsid w:val="00811913"/>
    <w:rsid w:val="00816F1F"/>
    <w:rsid w:val="00817425"/>
    <w:rsid w:val="00820D71"/>
    <w:rsid w:val="00832750"/>
    <w:rsid w:val="008332C1"/>
    <w:rsid w:val="00834FB1"/>
    <w:rsid w:val="00836B74"/>
    <w:rsid w:val="00837C5D"/>
    <w:rsid w:val="008562E1"/>
    <w:rsid w:val="008609E1"/>
    <w:rsid w:val="00871601"/>
    <w:rsid w:val="00873648"/>
    <w:rsid w:val="00873978"/>
    <w:rsid w:val="00874D0A"/>
    <w:rsid w:val="00886D50"/>
    <w:rsid w:val="008A01B9"/>
    <w:rsid w:val="008A2000"/>
    <w:rsid w:val="008A5A07"/>
    <w:rsid w:val="008A6AE2"/>
    <w:rsid w:val="008C45A3"/>
    <w:rsid w:val="008C54C1"/>
    <w:rsid w:val="008C7BDA"/>
    <w:rsid w:val="008D53E5"/>
    <w:rsid w:val="008E448F"/>
    <w:rsid w:val="008F3F1A"/>
    <w:rsid w:val="008F6F23"/>
    <w:rsid w:val="009028A2"/>
    <w:rsid w:val="009035E9"/>
    <w:rsid w:val="00910126"/>
    <w:rsid w:val="009172AC"/>
    <w:rsid w:val="0091776B"/>
    <w:rsid w:val="0092394F"/>
    <w:rsid w:val="009269F3"/>
    <w:rsid w:val="009333F0"/>
    <w:rsid w:val="009461D5"/>
    <w:rsid w:val="00951A1E"/>
    <w:rsid w:val="00951AA4"/>
    <w:rsid w:val="009543B2"/>
    <w:rsid w:val="009629E2"/>
    <w:rsid w:val="009675F4"/>
    <w:rsid w:val="0097732A"/>
    <w:rsid w:val="00992A16"/>
    <w:rsid w:val="0099338D"/>
    <w:rsid w:val="009A6256"/>
    <w:rsid w:val="009C5C71"/>
    <w:rsid w:val="009D2512"/>
    <w:rsid w:val="009E1987"/>
    <w:rsid w:val="009E6B9B"/>
    <w:rsid w:val="009E6FA8"/>
    <w:rsid w:val="009F5A0E"/>
    <w:rsid w:val="00A1496A"/>
    <w:rsid w:val="00A50DD8"/>
    <w:rsid w:val="00A63A49"/>
    <w:rsid w:val="00A64760"/>
    <w:rsid w:val="00A743BB"/>
    <w:rsid w:val="00A7718D"/>
    <w:rsid w:val="00A876EB"/>
    <w:rsid w:val="00A93867"/>
    <w:rsid w:val="00AA2E80"/>
    <w:rsid w:val="00AC5AEC"/>
    <w:rsid w:val="00AF080B"/>
    <w:rsid w:val="00AF20DF"/>
    <w:rsid w:val="00AF3E67"/>
    <w:rsid w:val="00B25DF6"/>
    <w:rsid w:val="00B26507"/>
    <w:rsid w:val="00B621E6"/>
    <w:rsid w:val="00B66C28"/>
    <w:rsid w:val="00B83706"/>
    <w:rsid w:val="00B83C24"/>
    <w:rsid w:val="00B83D74"/>
    <w:rsid w:val="00B85CAD"/>
    <w:rsid w:val="00BA0414"/>
    <w:rsid w:val="00BA42AF"/>
    <w:rsid w:val="00BB67ED"/>
    <w:rsid w:val="00BC3AB8"/>
    <w:rsid w:val="00BC793C"/>
    <w:rsid w:val="00BD3F3A"/>
    <w:rsid w:val="00BE0251"/>
    <w:rsid w:val="00BF470A"/>
    <w:rsid w:val="00C03D34"/>
    <w:rsid w:val="00C05C74"/>
    <w:rsid w:val="00C079AC"/>
    <w:rsid w:val="00C10522"/>
    <w:rsid w:val="00C12724"/>
    <w:rsid w:val="00C12D53"/>
    <w:rsid w:val="00C135F8"/>
    <w:rsid w:val="00C142EB"/>
    <w:rsid w:val="00C16BB5"/>
    <w:rsid w:val="00C2194E"/>
    <w:rsid w:val="00C26D1C"/>
    <w:rsid w:val="00C318D9"/>
    <w:rsid w:val="00C32786"/>
    <w:rsid w:val="00C4440F"/>
    <w:rsid w:val="00C45BFF"/>
    <w:rsid w:val="00C47612"/>
    <w:rsid w:val="00C51A44"/>
    <w:rsid w:val="00C61ACC"/>
    <w:rsid w:val="00C74FAF"/>
    <w:rsid w:val="00C84127"/>
    <w:rsid w:val="00C96477"/>
    <w:rsid w:val="00C975A9"/>
    <w:rsid w:val="00CA5208"/>
    <w:rsid w:val="00CC49B1"/>
    <w:rsid w:val="00CD1C65"/>
    <w:rsid w:val="00CE0424"/>
    <w:rsid w:val="00CE2D19"/>
    <w:rsid w:val="00D12F0E"/>
    <w:rsid w:val="00D12F7E"/>
    <w:rsid w:val="00D40A45"/>
    <w:rsid w:val="00D47B32"/>
    <w:rsid w:val="00D50E83"/>
    <w:rsid w:val="00D6184C"/>
    <w:rsid w:val="00D70D31"/>
    <w:rsid w:val="00D741FD"/>
    <w:rsid w:val="00D74889"/>
    <w:rsid w:val="00D853A2"/>
    <w:rsid w:val="00DB0C63"/>
    <w:rsid w:val="00DD6527"/>
    <w:rsid w:val="00DE2E8F"/>
    <w:rsid w:val="00DF0AFB"/>
    <w:rsid w:val="00DF2CA2"/>
    <w:rsid w:val="00DF557F"/>
    <w:rsid w:val="00E16C1D"/>
    <w:rsid w:val="00E3099F"/>
    <w:rsid w:val="00E446C4"/>
    <w:rsid w:val="00E47699"/>
    <w:rsid w:val="00E520FF"/>
    <w:rsid w:val="00E537F2"/>
    <w:rsid w:val="00E6038D"/>
    <w:rsid w:val="00E60444"/>
    <w:rsid w:val="00E60BA9"/>
    <w:rsid w:val="00E75EE4"/>
    <w:rsid w:val="00E8089B"/>
    <w:rsid w:val="00E814C3"/>
    <w:rsid w:val="00E81D56"/>
    <w:rsid w:val="00E86216"/>
    <w:rsid w:val="00E94ADC"/>
    <w:rsid w:val="00E9764C"/>
    <w:rsid w:val="00E97C43"/>
    <w:rsid w:val="00EA5B1D"/>
    <w:rsid w:val="00EA756E"/>
    <w:rsid w:val="00EB2E01"/>
    <w:rsid w:val="00EB39BE"/>
    <w:rsid w:val="00EC1F82"/>
    <w:rsid w:val="00EC52F2"/>
    <w:rsid w:val="00EE559A"/>
    <w:rsid w:val="00EE5DFE"/>
    <w:rsid w:val="00EF0589"/>
    <w:rsid w:val="00EF260C"/>
    <w:rsid w:val="00EF6056"/>
    <w:rsid w:val="00EF64F0"/>
    <w:rsid w:val="00F03FF7"/>
    <w:rsid w:val="00F06346"/>
    <w:rsid w:val="00F12130"/>
    <w:rsid w:val="00F1326D"/>
    <w:rsid w:val="00F1585F"/>
    <w:rsid w:val="00F36393"/>
    <w:rsid w:val="00F377E9"/>
    <w:rsid w:val="00F417A6"/>
    <w:rsid w:val="00F60B30"/>
    <w:rsid w:val="00F65D5F"/>
    <w:rsid w:val="00F86B02"/>
    <w:rsid w:val="00FC5A21"/>
    <w:rsid w:val="00FE4F9F"/>
    <w:rsid w:val="00FF7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6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A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A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A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A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2018-05-16T03:30:00Z</dcterms:created>
  <dcterms:modified xsi:type="dcterms:W3CDTF">2018-05-16T03:30:00Z</dcterms:modified>
</cp:coreProperties>
</file>