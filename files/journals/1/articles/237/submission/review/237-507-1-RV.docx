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65D67" w14:textId="77777777" w:rsidR="009A477C" w:rsidRPr="002E4986" w:rsidRDefault="009A477C" w:rsidP="00A74CB1">
      <w:pPr>
        <w:spacing w:after="0" w:line="240" w:lineRule="auto"/>
        <w:jc w:val="center"/>
        <w:rPr>
          <w:ins w:id="0" w:author="Henny  Warsilah" w:date="2018-10-26T22:42:00Z"/>
          <w:rFonts w:ascii="Times New Roman" w:hAnsi="Times New Roman" w:cs="Times New Roman"/>
          <w:b/>
          <w:sz w:val="24"/>
          <w:szCs w:val="24"/>
          <w:rPrChange w:id="1" w:author="Henny  Warsilah" w:date="2018-10-26T23:06:00Z">
            <w:rPr>
              <w:ins w:id="2" w:author="Henny  Warsilah" w:date="2018-10-26T22:42:00Z"/>
              <w:rFonts w:ascii="Times New Roman" w:hAnsi="Times New Roman" w:cs="Times New Roman"/>
              <w:b/>
              <w:sz w:val="28"/>
              <w:szCs w:val="28"/>
            </w:rPr>
          </w:rPrChange>
        </w:rPr>
      </w:pPr>
    </w:p>
    <w:p w14:paraId="7DDA3DDD" w14:textId="77777777" w:rsidR="009A477C" w:rsidRPr="002E4986" w:rsidRDefault="009A477C" w:rsidP="00A74CB1">
      <w:pPr>
        <w:spacing w:after="0" w:line="240" w:lineRule="auto"/>
        <w:jc w:val="center"/>
        <w:rPr>
          <w:ins w:id="3" w:author="Henny  Warsilah" w:date="2018-10-26T22:42:00Z"/>
          <w:rFonts w:ascii="Times New Roman" w:hAnsi="Times New Roman" w:cs="Times New Roman"/>
          <w:b/>
          <w:sz w:val="24"/>
          <w:szCs w:val="24"/>
          <w:rPrChange w:id="4" w:author="Henny  Warsilah" w:date="2018-10-26T23:06:00Z">
            <w:rPr>
              <w:ins w:id="5" w:author="Henny  Warsilah" w:date="2018-10-26T22:42:00Z"/>
              <w:rFonts w:ascii="Times New Roman" w:hAnsi="Times New Roman" w:cs="Times New Roman"/>
              <w:b/>
              <w:sz w:val="28"/>
              <w:szCs w:val="28"/>
            </w:rPr>
          </w:rPrChange>
        </w:rPr>
      </w:pPr>
      <w:ins w:id="6" w:author="Henny  Warsilah" w:date="2018-10-26T22:42:00Z">
        <w:r w:rsidRPr="002E4986">
          <w:rPr>
            <w:rFonts w:ascii="Times New Roman" w:hAnsi="Times New Roman" w:cs="Times New Roman"/>
            <w:b/>
            <w:sz w:val="24"/>
            <w:szCs w:val="24"/>
            <w:rPrChange w:id="7" w:author="Henny  Warsilah" w:date="2018-10-26T23:06:00Z">
              <w:rPr>
                <w:rFonts w:ascii="Times New Roman" w:hAnsi="Times New Roman" w:cs="Times New Roman"/>
                <w:b/>
                <w:sz w:val="28"/>
                <w:szCs w:val="28"/>
              </w:rPr>
            </w:rPrChange>
          </w:rPr>
          <w:t>Judul sesuaikan dengan hasil bimbingan tatap muka 1</w:t>
        </w:r>
      </w:ins>
    </w:p>
    <w:p w14:paraId="38843475" w14:textId="77777777" w:rsidR="004F09DA" w:rsidRDefault="004F09DA" w:rsidP="004F09DA">
      <w:pPr>
        <w:spacing w:after="0" w:line="240" w:lineRule="auto"/>
        <w:jc w:val="center"/>
        <w:rPr>
          <w:ins w:id="8" w:author="ACER" w:date="2018-10-27T02:33:00Z"/>
          <w:rFonts w:ascii="Times New Roman" w:hAnsi="Times New Roman" w:cs="Times New Roman"/>
          <w:b/>
          <w:sz w:val="32"/>
          <w:szCs w:val="32"/>
          <w:u w:val="single"/>
        </w:rPr>
      </w:pPr>
    </w:p>
    <w:p w14:paraId="42DD3901" w14:textId="77777777" w:rsidR="004F09DA" w:rsidRPr="0097763A" w:rsidRDefault="004F09DA" w:rsidP="004F09DA">
      <w:pPr>
        <w:spacing w:after="0" w:line="240" w:lineRule="auto"/>
        <w:jc w:val="center"/>
        <w:rPr>
          <w:ins w:id="9" w:author="ACER" w:date="2018-10-27T02:32:00Z"/>
          <w:rFonts w:ascii="Times New Roman" w:hAnsi="Times New Roman" w:cs="Times New Roman"/>
          <w:b/>
          <w:sz w:val="32"/>
          <w:szCs w:val="32"/>
          <w:rPrChange w:id="10" w:author="ACER" w:date="2018-10-27T02:36:00Z">
            <w:rPr>
              <w:ins w:id="11" w:author="ACER" w:date="2018-10-27T02:32:00Z"/>
              <w:rFonts w:ascii="Times New Roman" w:hAnsi="Times New Roman" w:cs="Times New Roman"/>
              <w:b/>
              <w:sz w:val="32"/>
              <w:szCs w:val="32"/>
            </w:rPr>
          </w:rPrChange>
        </w:rPr>
      </w:pPr>
      <w:commentRangeStart w:id="12"/>
      <w:ins w:id="13" w:author="ACER" w:date="2018-10-27T02:32:00Z">
        <w:r w:rsidRPr="0097763A">
          <w:rPr>
            <w:rFonts w:ascii="Times New Roman" w:hAnsi="Times New Roman" w:cs="Times New Roman"/>
            <w:b/>
            <w:sz w:val="32"/>
            <w:szCs w:val="32"/>
          </w:rPr>
          <w:t xml:space="preserve">KESALAHAN PENGGUNAAN BAHASA INDONESIA </w:t>
        </w:r>
        <w:r w:rsidRPr="0097763A">
          <w:rPr>
            <w:rFonts w:ascii="Times New Roman" w:hAnsi="Times New Roman" w:cs="Times New Roman"/>
            <w:b/>
            <w:sz w:val="32"/>
            <w:szCs w:val="32"/>
            <w:rPrChange w:id="14" w:author="ACER" w:date="2018-10-27T02:36:00Z">
              <w:rPr>
                <w:rFonts w:ascii="Times New Roman" w:hAnsi="Times New Roman" w:cs="Times New Roman"/>
                <w:b/>
                <w:sz w:val="32"/>
                <w:szCs w:val="32"/>
              </w:rPr>
            </w:rPrChange>
          </w:rPr>
          <w:t xml:space="preserve">PADA SURAT KABAR </w:t>
        </w:r>
      </w:ins>
    </w:p>
    <w:p w14:paraId="3BE0C6A9" w14:textId="77777777" w:rsidR="004F09DA" w:rsidRPr="004F09DA" w:rsidRDefault="004F09DA" w:rsidP="004F09DA">
      <w:pPr>
        <w:spacing w:after="0" w:line="240" w:lineRule="auto"/>
        <w:jc w:val="center"/>
        <w:rPr>
          <w:ins w:id="15" w:author="ACER" w:date="2018-10-27T02:32:00Z"/>
          <w:b/>
          <w:bCs/>
          <w:sz w:val="32"/>
          <w:szCs w:val="32"/>
          <w:u w:val="single"/>
          <w:rPrChange w:id="16" w:author="ACER" w:date="2018-10-27T02:33:00Z">
            <w:rPr>
              <w:ins w:id="17" w:author="ACER" w:date="2018-10-27T02:32:00Z"/>
              <w:b/>
              <w:bCs/>
              <w:sz w:val="32"/>
              <w:szCs w:val="32"/>
            </w:rPr>
          </w:rPrChange>
        </w:rPr>
      </w:pPr>
      <w:ins w:id="18" w:author="ACER" w:date="2018-10-27T02:32:00Z">
        <w:r w:rsidRPr="0097763A">
          <w:rPr>
            <w:rFonts w:ascii="Times New Roman" w:hAnsi="Times New Roman" w:cs="Times New Roman"/>
            <w:b/>
            <w:bCs/>
            <w:sz w:val="32"/>
            <w:szCs w:val="32"/>
            <w:rPrChange w:id="19" w:author="ACER" w:date="2018-10-27T02:36:00Z">
              <w:rPr>
                <w:b/>
                <w:bCs/>
                <w:sz w:val="32"/>
                <w:szCs w:val="32"/>
              </w:rPr>
            </w:rPrChange>
          </w:rPr>
          <w:t>DI KABUPATEN SUMBAWA</w:t>
        </w:r>
      </w:ins>
      <w:commentRangeEnd w:id="12"/>
      <w:ins w:id="20" w:author="ACER" w:date="2018-10-27T02:33:00Z">
        <w:r w:rsidRPr="0097763A">
          <w:rPr>
            <w:rStyle w:val="CommentReference"/>
            <w:rFonts w:ascii="Times New Roman" w:hAnsi="Times New Roman" w:cs="Times New Roman"/>
            <w:sz w:val="32"/>
            <w:szCs w:val="32"/>
            <w:rPrChange w:id="21" w:author="ACER" w:date="2018-10-27T02:36:00Z">
              <w:rPr>
                <w:rStyle w:val="CommentReference"/>
              </w:rPr>
            </w:rPrChange>
          </w:rPr>
          <w:commentReference w:id="12"/>
        </w:r>
      </w:ins>
    </w:p>
    <w:p w14:paraId="39321F6E" w14:textId="77777777" w:rsidR="004F09DA" w:rsidRDefault="004F09DA" w:rsidP="004F09DA">
      <w:pPr>
        <w:spacing w:after="0" w:line="240" w:lineRule="auto"/>
        <w:jc w:val="center"/>
        <w:rPr>
          <w:ins w:id="22" w:author="ACER" w:date="2018-10-27T02:32:00Z"/>
          <w:b/>
          <w:bCs/>
          <w:sz w:val="32"/>
          <w:szCs w:val="32"/>
        </w:rPr>
      </w:pPr>
    </w:p>
    <w:p w14:paraId="52EC973A" w14:textId="77777777" w:rsidR="00097F40" w:rsidRPr="002E4986" w:rsidDel="004F09DA" w:rsidRDefault="001C0578" w:rsidP="004F09DA">
      <w:pPr>
        <w:spacing w:after="0" w:line="240" w:lineRule="auto"/>
        <w:jc w:val="center"/>
        <w:rPr>
          <w:del w:id="23" w:author="ACER" w:date="2018-10-27T02:32:00Z"/>
          <w:rFonts w:ascii="Times New Roman" w:hAnsi="Times New Roman" w:cs="Times New Roman"/>
          <w:b/>
          <w:sz w:val="24"/>
          <w:szCs w:val="24"/>
          <w:rPrChange w:id="24" w:author="Henny  Warsilah" w:date="2018-10-26T23:06:00Z">
            <w:rPr>
              <w:del w:id="25" w:author="ACER" w:date="2018-10-27T02:32:00Z"/>
              <w:rFonts w:ascii="Times New Roman" w:hAnsi="Times New Roman" w:cs="Times New Roman"/>
              <w:b/>
              <w:sz w:val="28"/>
              <w:szCs w:val="28"/>
            </w:rPr>
          </w:rPrChange>
        </w:rPr>
      </w:pPr>
      <w:del w:id="26" w:author="ACER" w:date="2018-10-27T02:32:00Z">
        <w:r w:rsidRPr="002E4986" w:rsidDel="004F09DA">
          <w:rPr>
            <w:rFonts w:ascii="Times New Roman" w:hAnsi="Times New Roman" w:cs="Times New Roman"/>
            <w:b/>
            <w:sz w:val="24"/>
            <w:szCs w:val="24"/>
            <w:rPrChange w:id="27" w:author="Henny  Warsilah" w:date="2018-10-26T23:06:00Z">
              <w:rPr>
                <w:rFonts w:ascii="Times New Roman" w:hAnsi="Times New Roman" w:cs="Times New Roman"/>
                <w:b/>
                <w:sz w:val="28"/>
                <w:szCs w:val="28"/>
              </w:rPr>
            </w:rPrChange>
          </w:rPr>
          <w:delText xml:space="preserve">PENGGUNAAN BAHASA INDONESIA </w:delText>
        </w:r>
        <w:r w:rsidR="00097F40" w:rsidRPr="002E4986" w:rsidDel="004F09DA">
          <w:rPr>
            <w:rFonts w:ascii="Times New Roman" w:hAnsi="Times New Roman" w:cs="Times New Roman"/>
            <w:b/>
            <w:sz w:val="24"/>
            <w:szCs w:val="24"/>
            <w:rPrChange w:id="28" w:author="Henny  Warsilah" w:date="2018-10-26T23:06:00Z">
              <w:rPr>
                <w:rFonts w:ascii="Times New Roman" w:hAnsi="Times New Roman" w:cs="Times New Roman"/>
                <w:b/>
                <w:sz w:val="28"/>
                <w:szCs w:val="28"/>
              </w:rPr>
            </w:rPrChange>
          </w:rPr>
          <w:delText xml:space="preserve">DI MEDIA MASSA </w:delText>
        </w:r>
      </w:del>
    </w:p>
    <w:p w14:paraId="597264DC" w14:textId="77777777" w:rsidR="00B654E7" w:rsidRPr="002E4986" w:rsidDel="004F09DA" w:rsidRDefault="00097F40" w:rsidP="00B36272">
      <w:pPr>
        <w:pStyle w:val="BodyText"/>
        <w:jc w:val="center"/>
        <w:rPr>
          <w:del w:id="29" w:author="ACER" w:date="2018-10-27T02:33:00Z"/>
          <w:b/>
          <w:bCs/>
          <w:rPrChange w:id="30" w:author="Henny  Warsilah" w:date="2018-10-26T23:06:00Z">
            <w:rPr>
              <w:del w:id="31" w:author="ACER" w:date="2018-10-27T02:33:00Z"/>
              <w:b/>
              <w:bCs/>
              <w:sz w:val="28"/>
              <w:szCs w:val="28"/>
            </w:rPr>
          </w:rPrChange>
        </w:rPr>
      </w:pPr>
      <w:del w:id="32" w:author="ACER" w:date="2018-10-27T02:32:00Z">
        <w:r w:rsidRPr="002E4986" w:rsidDel="004F09DA">
          <w:rPr>
            <w:b/>
            <w:bCs/>
            <w:rPrChange w:id="33" w:author="Henny  Warsilah" w:date="2018-10-26T23:06:00Z">
              <w:rPr>
                <w:b/>
                <w:bCs/>
                <w:sz w:val="28"/>
                <w:szCs w:val="28"/>
              </w:rPr>
            </w:rPrChange>
          </w:rPr>
          <w:delText>DI KABUPATEN SUMBAWA</w:delText>
        </w:r>
        <w:r w:rsidR="00B654E7" w:rsidRPr="002E4986" w:rsidDel="004F09DA">
          <w:rPr>
            <w:b/>
            <w:bCs/>
            <w:rPrChange w:id="34" w:author="Henny  Warsilah" w:date="2018-10-26T23:06:00Z">
              <w:rPr>
                <w:b/>
                <w:bCs/>
                <w:sz w:val="28"/>
                <w:szCs w:val="28"/>
              </w:rPr>
            </w:rPrChange>
          </w:rPr>
          <w:delText xml:space="preserve"> </w:delText>
        </w:r>
      </w:del>
    </w:p>
    <w:p w14:paraId="14942F21" w14:textId="77777777" w:rsidR="00097F40" w:rsidRPr="002E4986" w:rsidDel="004F09DA" w:rsidRDefault="00097F40" w:rsidP="00B36272">
      <w:pPr>
        <w:pStyle w:val="BodyText"/>
        <w:rPr>
          <w:del w:id="35" w:author="ACER" w:date="2018-10-27T02:33:00Z"/>
          <w:b/>
          <w:bCs/>
          <w:rPrChange w:id="36" w:author="Henny  Warsilah" w:date="2018-10-26T23:06:00Z">
            <w:rPr>
              <w:del w:id="37" w:author="ACER" w:date="2018-10-27T02:33:00Z"/>
              <w:b/>
              <w:bCs/>
              <w:sz w:val="28"/>
              <w:szCs w:val="28"/>
            </w:rPr>
          </w:rPrChange>
        </w:rPr>
      </w:pPr>
    </w:p>
    <w:p w14:paraId="13E0CB59" w14:textId="77777777" w:rsidR="00E616A4" w:rsidRPr="002E4986" w:rsidRDefault="00E616A4" w:rsidP="00B36272">
      <w:pPr>
        <w:pStyle w:val="BodyText"/>
        <w:rPr>
          <w:b/>
          <w:bCs/>
          <w:rPrChange w:id="38" w:author="Henny  Warsilah" w:date="2018-10-26T23:06:00Z">
            <w:rPr>
              <w:b/>
              <w:bCs/>
              <w:sz w:val="28"/>
              <w:szCs w:val="28"/>
            </w:rPr>
          </w:rPrChange>
        </w:rPr>
      </w:pPr>
    </w:p>
    <w:p w14:paraId="31E5DE50" w14:textId="77777777" w:rsidR="00097F40" w:rsidRPr="002E4986" w:rsidRDefault="00097F40" w:rsidP="00A74CB1">
      <w:pPr>
        <w:pStyle w:val="BodyText"/>
        <w:tabs>
          <w:tab w:val="left" w:pos="3480"/>
        </w:tabs>
        <w:jc w:val="center"/>
        <w:rPr>
          <w:bCs/>
          <w:rPrChange w:id="39" w:author="Henny  Warsilah" w:date="2018-10-26T23:06:00Z">
            <w:rPr>
              <w:bCs/>
              <w:sz w:val="28"/>
              <w:szCs w:val="28"/>
            </w:rPr>
          </w:rPrChange>
        </w:rPr>
      </w:pPr>
      <w:r w:rsidRPr="002E4986">
        <w:rPr>
          <w:bCs/>
          <w:rPrChange w:id="40" w:author="Henny  Warsilah" w:date="2018-10-26T23:06:00Z">
            <w:rPr>
              <w:bCs/>
              <w:sz w:val="28"/>
              <w:szCs w:val="28"/>
            </w:rPr>
          </w:rPrChange>
        </w:rPr>
        <w:t>Lukmanul Hakim</w:t>
      </w:r>
      <w:r w:rsidR="00A74CB1" w:rsidRPr="002E4986">
        <w:rPr>
          <w:b/>
          <w:bCs/>
          <w:rPrChange w:id="41" w:author="Henny  Warsilah" w:date="2018-10-26T23:06:00Z">
            <w:rPr>
              <w:b/>
              <w:bCs/>
              <w:sz w:val="28"/>
              <w:szCs w:val="28"/>
            </w:rPr>
          </w:rPrChange>
        </w:rPr>
        <w:t xml:space="preserve">, </w:t>
      </w:r>
      <w:r w:rsidRPr="002E4986">
        <w:rPr>
          <w:bCs/>
          <w:rPrChange w:id="42" w:author="Henny  Warsilah" w:date="2018-10-26T23:06:00Z">
            <w:rPr>
              <w:bCs/>
              <w:sz w:val="28"/>
              <w:szCs w:val="28"/>
            </w:rPr>
          </w:rPrChange>
        </w:rPr>
        <w:t>Muhammad Shubhi</w:t>
      </w:r>
      <w:r w:rsidR="00A74CB1" w:rsidRPr="002E4986">
        <w:rPr>
          <w:b/>
          <w:bCs/>
          <w:rPrChange w:id="43" w:author="Henny  Warsilah" w:date="2018-10-26T23:06:00Z">
            <w:rPr>
              <w:b/>
              <w:bCs/>
              <w:sz w:val="28"/>
              <w:szCs w:val="28"/>
            </w:rPr>
          </w:rPrChange>
        </w:rPr>
        <w:t xml:space="preserve">, </w:t>
      </w:r>
      <w:r w:rsidRPr="002E4986">
        <w:rPr>
          <w:bCs/>
          <w:rPrChange w:id="44" w:author="Henny  Warsilah" w:date="2018-10-26T23:06:00Z">
            <w:rPr>
              <w:bCs/>
              <w:sz w:val="28"/>
              <w:szCs w:val="28"/>
            </w:rPr>
          </w:rPrChange>
        </w:rPr>
        <w:t>Safoan Abdul Hamid</w:t>
      </w:r>
    </w:p>
    <w:p w14:paraId="5A8E79C1" w14:textId="77777777" w:rsidR="000C7F03" w:rsidRPr="002E4986" w:rsidRDefault="009A477C" w:rsidP="00A74CB1">
      <w:pPr>
        <w:pStyle w:val="BodyText"/>
        <w:tabs>
          <w:tab w:val="left" w:pos="3480"/>
        </w:tabs>
        <w:jc w:val="center"/>
        <w:rPr>
          <w:bCs/>
          <w:rPrChange w:id="45" w:author="Henny  Warsilah" w:date="2018-10-26T23:06:00Z">
            <w:rPr>
              <w:bCs/>
              <w:sz w:val="28"/>
              <w:szCs w:val="28"/>
            </w:rPr>
          </w:rPrChange>
        </w:rPr>
      </w:pPr>
      <w:ins w:id="46" w:author="Henny  Warsilah" w:date="2018-10-26T22:42:00Z">
        <w:r w:rsidRPr="002E4986">
          <w:rPr>
            <w:bCs/>
            <w:rPrChange w:id="47" w:author="Henny  Warsilah" w:date="2018-10-26T23:06:00Z">
              <w:rPr>
                <w:bCs/>
                <w:sz w:val="28"/>
                <w:szCs w:val="28"/>
              </w:rPr>
            </w:rPrChange>
          </w:rPr>
          <w:t>Alamat email</w:t>
        </w:r>
      </w:ins>
    </w:p>
    <w:p w14:paraId="26E1C106" w14:textId="77777777" w:rsidR="00A74CB1" w:rsidRPr="002E4986" w:rsidRDefault="00A74CB1" w:rsidP="00A74CB1">
      <w:pPr>
        <w:pStyle w:val="BodyText"/>
        <w:tabs>
          <w:tab w:val="left" w:pos="3480"/>
        </w:tabs>
        <w:jc w:val="center"/>
        <w:rPr>
          <w:bCs/>
          <w:rPrChange w:id="48" w:author="Henny  Warsilah" w:date="2018-10-26T23:06:00Z">
            <w:rPr>
              <w:bCs/>
              <w:sz w:val="28"/>
              <w:szCs w:val="28"/>
            </w:rPr>
          </w:rPrChange>
        </w:rPr>
      </w:pPr>
      <w:r w:rsidRPr="002E4986">
        <w:rPr>
          <w:bCs/>
          <w:rPrChange w:id="49" w:author="Henny  Warsilah" w:date="2018-10-26T23:06:00Z">
            <w:rPr>
              <w:bCs/>
              <w:sz w:val="28"/>
              <w:szCs w:val="28"/>
            </w:rPr>
          </w:rPrChange>
        </w:rPr>
        <w:t>Kantor Bahasa Nusa Tenggara Barat</w:t>
      </w:r>
    </w:p>
    <w:p w14:paraId="3DB6C9D6" w14:textId="77777777" w:rsidR="00A74CB1" w:rsidRPr="002E4986" w:rsidRDefault="00A74CB1" w:rsidP="00A74CB1">
      <w:pPr>
        <w:pStyle w:val="BodyText"/>
        <w:tabs>
          <w:tab w:val="left" w:pos="3480"/>
        </w:tabs>
        <w:jc w:val="center"/>
        <w:rPr>
          <w:bCs/>
          <w:rPrChange w:id="50" w:author="Henny  Warsilah" w:date="2018-10-26T23:06:00Z">
            <w:rPr>
              <w:bCs/>
              <w:sz w:val="28"/>
              <w:szCs w:val="28"/>
            </w:rPr>
          </w:rPrChange>
        </w:rPr>
      </w:pPr>
      <w:r w:rsidRPr="002E4986">
        <w:rPr>
          <w:bCs/>
          <w:rPrChange w:id="51" w:author="Henny  Warsilah" w:date="2018-10-26T23:06:00Z">
            <w:rPr>
              <w:bCs/>
              <w:sz w:val="28"/>
              <w:szCs w:val="28"/>
            </w:rPr>
          </w:rPrChange>
        </w:rPr>
        <w:t xml:space="preserve">Pos-el; </w:t>
      </w:r>
      <w:r w:rsidR="009A477C" w:rsidRPr="002E4986">
        <w:rPr>
          <w:rPrChange w:id="52" w:author="Henny  Warsilah" w:date="2018-10-26T23:06:00Z">
            <w:rPr>
              <w:rStyle w:val="Hyperlink"/>
              <w:bCs/>
              <w:sz w:val="28"/>
              <w:szCs w:val="28"/>
            </w:rPr>
          </w:rPrChange>
        </w:rPr>
        <w:fldChar w:fldCharType="begin"/>
      </w:r>
      <w:r w:rsidR="009A477C" w:rsidRPr="002E4986">
        <w:rPr>
          <w:rPrChange w:id="53" w:author="Henny  Warsilah" w:date="2018-10-26T23:06:00Z">
            <w:rPr>
              <w:sz w:val="28"/>
              <w:szCs w:val="28"/>
            </w:rPr>
          </w:rPrChange>
        </w:rPr>
        <w:instrText xml:space="preserve"> HYPERLINK "mailto:lukmanulhakim474@gmail.com" </w:instrText>
      </w:r>
      <w:r w:rsidR="009A477C" w:rsidRPr="002E4986">
        <w:rPr>
          <w:rPrChange w:id="54" w:author="Henny  Warsilah" w:date="2018-10-26T23:06:00Z">
            <w:rPr>
              <w:rStyle w:val="Hyperlink"/>
              <w:bCs/>
              <w:sz w:val="28"/>
              <w:szCs w:val="28"/>
            </w:rPr>
          </w:rPrChange>
        </w:rPr>
        <w:fldChar w:fldCharType="separate"/>
      </w:r>
      <w:r w:rsidRPr="002E4986">
        <w:rPr>
          <w:rStyle w:val="Hyperlink"/>
          <w:bCs/>
          <w:rPrChange w:id="55" w:author="Henny  Warsilah" w:date="2018-10-26T23:06:00Z">
            <w:rPr>
              <w:rStyle w:val="Hyperlink"/>
              <w:bCs/>
              <w:sz w:val="28"/>
              <w:szCs w:val="28"/>
            </w:rPr>
          </w:rPrChange>
        </w:rPr>
        <w:t>lukmanulhakim474@gmail.com</w:t>
      </w:r>
      <w:r w:rsidR="009A477C" w:rsidRPr="002E4986">
        <w:rPr>
          <w:rStyle w:val="Hyperlink"/>
          <w:bCs/>
          <w:rPrChange w:id="56" w:author="Henny  Warsilah" w:date="2018-10-26T23:06:00Z">
            <w:rPr>
              <w:rStyle w:val="Hyperlink"/>
              <w:bCs/>
              <w:sz w:val="28"/>
              <w:szCs w:val="28"/>
            </w:rPr>
          </w:rPrChange>
        </w:rPr>
        <w:fldChar w:fldCharType="end"/>
      </w:r>
    </w:p>
    <w:p w14:paraId="2869FB99" w14:textId="77777777" w:rsidR="001A4E22" w:rsidRDefault="001A4E22" w:rsidP="00B36272">
      <w:pPr>
        <w:spacing w:after="0" w:line="240" w:lineRule="auto"/>
        <w:jc w:val="center"/>
        <w:rPr>
          <w:ins w:id="57" w:author="ACER" w:date="2018-10-26T15:02:00Z"/>
          <w:rFonts w:ascii="Times New Roman" w:hAnsi="Times New Roman" w:cs="Times New Roman"/>
          <w:b/>
          <w:color w:val="FF0000"/>
          <w:sz w:val="24"/>
          <w:szCs w:val="24"/>
        </w:rPr>
      </w:pPr>
    </w:p>
    <w:p w14:paraId="04E5E2CB" w14:textId="77777777" w:rsidR="00A74CB1" w:rsidRPr="001A4E22" w:rsidRDefault="009A477C" w:rsidP="00B36272">
      <w:pPr>
        <w:spacing w:after="0" w:line="240" w:lineRule="auto"/>
        <w:jc w:val="center"/>
        <w:rPr>
          <w:ins w:id="58" w:author="Henny  Warsilah" w:date="2018-10-26T22:44:00Z"/>
          <w:rFonts w:ascii="Times New Roman" w:hAnsi="Times New Roman" w:cs="Times New Roman"/>
          <w:b/>
          <w:color w:val="FF0000"/>
          <w:sz w:val="24"/>
          <w:szCs w:val="24"/>
          <w:rPrChange w:id="59" w:author="ACER" w:date="2018-10-26T15:02:00Z">
            <w:rPr>
              <w:ins w:id="60" w:author="Henny  Warsilah" w:date="2018-10-26T22:44:00Z"/>
              <w:rFonts w:ascii="Times New Roman" w:hAnsi="Times New Roman" w:cs="Times New Roman"/>
              <w:b/>
              <w:sz w:val="28"/>
              <w:szCs w:val="28"/>
            </w:rPr>
          </w:rPrChange>
        </w:rPr>
      </w:pPr>
      <w:ins w:id="61" w:author="Henny  Warsilah" w:date="2018-10-26T22:44:00Z">
        <w:r w:rsidRPr="001A4E22">
          <w:rPr>
            <w:rFonts w:ascii="Times New Roman" w:hAnsi="Times New Roman" w:cs="Times New Roman"/>
            <w:b/>
            <w:color w:val="FF0000"/>
            <w:sz w:val="24"/>
            <w:szCs w:val="24"/>
            <w:rPrChange w:id="62" w:author="ACER" w:date="2018-10-26T15:02:00Z">
              <w:rPr>
                <w:rFonts w:ascii="Times New Roman" w:hAnsi="Times New Roman" w:cs="Times New Roman"/>
                <w:b/>
                <w:sz w:val="28"/>
                <w:szCs w:val="28"/>
              </w:rPr>
            </w:rPrChange>
          </w:rPr>
          <w:t xml:space="preserve">Abstrak bahasa </w:t>
        </w:r>
      </w:ins>
      <w:ins w:id="63" w:author="ACER" w:date="2018-10-26T15:02:00Z">
        <w:r w:rsidR="001A4E22">
          <w:rPr>
            <w:rFonts w:ascii="Times New Roman" w:hAnsi="Times New Roman" w:cs="Times New Roman"/>
            <w:b/>
            <w:color w:val="FF0000"/>
            <w:sz w:val="24"/>
            <w:szCs w:val="24"/>
          </w:rPr>
          <w:t>I</w:t>
        </w:r>
      </w:ins>
      <w:ins w:id="64" w:author="Henny  Warsilah" w:date="2018-10-26T22:44:00Z">
        <w:del w:id="65" w:author="ACER" w:date="2018-10-26T15:02:00Z">
          <w:r w:rsidRPr="001A4E22" w:rsidDel="001A4E22">
            <w:rPr>
              <w:rFonts w:ascii="Times New Roman" w:hAnsi="Times New Roman" w:cs="Times New Roman"/>
              <w:b/>
              <w:color w:val="FF0000"/>
              <w:sz w:val="24"/>
              <w:szCs w:val="24"/>
              <w:rPrChange w:id="66" w:author="ACER" w:date="2018-10-26T15:02:00Z">
                <w:rPr>
                  <w:rFonts w:ascii="Times New Roman" w:hAnsi="Times New Roman" w:cs="Times New Roman"/>
                  <w:b/>
                  <w:sz w:val="28"/>
                  <w:szCs w:val="28"/>
                </w:rPr>
              </w:rPrChange>
            </w:rPr>
            <w:delText>i</w:delText>
          </w:r>
        </w:del>
        <w:r w:rsidRPr="001A4E22">
          <w:rPr>
            <w:rFonts w:ascii="Times New Roman" w:hAnsi="Times New Roman" w:cs="Times New Roman"/>
            <w:b/>
            <w:color w:val="FF0000"/>
            <w:sz w:val="24"/>
            <w:szCs w:val="24"/>
            <w:rPrChange w:id="67" w:author="ACER" w:date="2018-10-26T15:02:00Z">
              <w:rPr>
                <w:rFonts w:ascii="Times New Roman" w:hAnsi="Times New Roman" w:cs="Times New Roman"/>
                <w:b/>
                <w:sz w:val="28"/>
                <w:szCs w:val="28"/>
              </w:rPr>
            </w:rPrChange>
          </w:rPr>
          <w:t>nggris</w:t>
        </w:r>
      </w:ins>
    </w:p>
    <w:p w14:paraId="023A40CB" w14:textId="77777777" w:rsidR="009A477C" w:rsidRDefault="009A477C" w:rsidP="00B36272">
      <w:pPr>
        <w:spacing w:after="0" w:line="240" w:lineRule="auto"/>
        <w:jc w:val="center"/>
        <w:rPr>
          <w:ins w:id="68" w:author="ACER" w:date="2018-10-27T02:34:00Z"/>
          <w:rFonts w:ascii="Times New Roman" w:hAnsi="Times New Roman" w:cs="Times New Roman"/>
          <w:b/>
          <w:sz w:val="24"/>
          <w:szCs w:val="24"/>
        </w:rPr>
      </w:pPr>
    </w:p>
    <w:p w14:paraId="0FD46452" w14:textId="77777777" w:rsidR="004F09DA" w:rsidRDefault="004F09DA" w:rsidP="00B36272">
      <w:pPr>
        <w:spacing w:after="0" w:line="240" w:lineRule="auto"/>
        <w:jc w:val="center"/>
        <w:rPr>
          <w:ins w:id="69" w:author="ACER" w:date="2018-10-27T02:35:00Z"/>
          <w:rFonts w:ascii="Times New Roman" w:hAnsi="Times New Roman" w:cs="Times New Roman"/>
          <w:b/>
          <w:i/>
          <w:sz w:val="24"/>
          <w:szCs w:val="24"/>
        </w:rPr>
      </w:pPr>
      <w:commentRangeStart w:id="70"/>
      <w:ins w:id="71" w:author="ACER" w:date="2018-10-27T02:34:00Z">
        <w:r w:rsidRPr="0097763A">
          <w:rPr>
            <w:rFonts w:ascii="Times New Roman" w:hAnsi="Times New Roman" w:cs="Times New Roman"/>
            <w:b/>
            <w:i/>
            <w:sz w:val="24"/>
            <w:szCs w:val="24"/>
            <w:rPrChange w:id="72" w:author="ACER" w:date="2018-10-27T02:35:00Z">
              <w:rPr>
                <w:rFonts w:ascii="Times New Roman" w:hAnsi="Times New Roman" w:cs="Times New Roman"/>
                <w:b/>
                <w:sz w:val="24"/>
                <w:szCs w:val="24"/>
              </w:rPr>
            </w:rPrChange>
          </w:rPr>
          <w:t>Abstrack</w:t>
        </w:r>
      </w:ins>
      <w:commentRangeEnd w:id="70"/>
      <w:ins w:id="73" w:author="ACER" w:date="2018-10-27T02:35:00Z">
        <w:r w:rsidR="0097763A">
          <w:rPr>
            <w:rStyle w:val="CommentReference"/>
          </w:rPr>
          <w:commentReference w:id="70"/>
        </w:r>
      </w:ins>
    </w:p>
    <w:p w14:paraId="62195696" w14:textId="77777777" w:rsidR="0097763A" w:rsidRPr="0097763A" w:rsidRDefault="0097763A" w:rsidP="00B36272">
      <w:pPr>
        <w:spacing w:after="0" w:line="240" w:lineRule="auto"/>
        <w:jc w:val="center"/>
        <w:rPr>
          <w:rFonts w:ascii="Times New Roman" w:hAnsi="Times New Roman" w:cs="Times New Roman"/>
          <w:b/>
          <w:i/>
          <w:sz w:val="24"/>
          <w:szCs w:val="24"/>
          <w:rPrChange w:id="74" w:author="ACER" w:date="2018-10-27T02:35:00Z">
            <w:rPr>
              <w:rFonts w:ascii="Times New Roman" w:hAnsi="Times New Roman" w:cs="Times New Roman"/>
              <w:b/>
              <w:sz w:val="28"/>
              <w:szCs w:val="28"/>
            </w:rPr>
          </w:rPrChange>
        </w:rPr>
      </w:pPr>
    </w:p>
    <w:p w14:paraId="011B9D33" w14:textId="77777777" w:rsidR="00465193" w:rsidRPr="002E4986" w:rsidRDefault="00A74CB1" w:rsidP="00B36272">
      <w:pPr>
        <w:spacing w:after="0" w:line="240" w:lineRule="auto"/>
        <w:jc w:val="center"/>
        <w:rPr>
          <w:rFonts w:ascii="Times New Roman" w:hAnsi="Times New Roman" w:cs="Times New Roman"/>
          <w:b/>
          <w:sz w:val="24"/>
          <w:szCs w:val="24"/>
          <w:rPrChange w:id="75"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76" w:author="Henny  Warsilah" w:date="2018-10-26T23:06:00Z">
            <w:rPr>
              <w:rFonts w:ascii="Times New Roman" w:hAnsi="Times New Roman" w:cs="Times New Roman"/>
              <w:b/>
              <w:sz w:val="28"/>
              <w:szCs w:val="28"/>
            </w:rPr>
          </w:rPrChange>
        </w:rPr>
        <w:t>A</w:t>
      </w:r>
      <w:r w:rsidR="00722C22" w:rsidRPr="002E4986">
        <w:rPr>
          <w:rFonts w:ascii="Times New Roman" w:hAnsi="Times New Roman" w:cs="Times New Roman"/>
          <w:b/>
          <w:sz w:val="24"/>
          <w:szCs w:val="24"/>
          <w:rPrChange w:id="77" w:author="Henny  Warsilah" w:date="2018-10-26T23:06:00Z">
            <w:rPr>
              <w:rFonts w:ascii="Times New Roman" w:hAnsi="Times New Roman" w:cs="Times New Roman"/>
              <w:b/>
              <w:sz w:val="28"/>
              <w:szCs w:val="28"/>
            </w:rPr>
          </w:rPrChange>
        </w:rPr>
        <w:t>bstrak</w:t>
      </w:r>
    </w:p>
    <w:p w14:paraId="1B6A65CD" w14:textId="77777777" w:rsidR="00722C22" w:rsidRPr="002E4986" w:rsidRDefault="00722C22" w:rsidP="00B36272">
      <w:pPr>
        <w:spacing w:after="0" w:line="240" w:lineRule="auto"/>
        <w:jc w:val="center"/>
        <w:rPr>
          <w:rFonts w:ascii="Times New Roman" w:hAnsi="Times New Roman" w:cs="Times New Roman"/>
          <w:b/>
          <w:sz w:val="24"/>
          <w:szCs w:val="24"/>
          <w:rPrChange w:id="78" w:author="Henny  Warsilah" w:date="2018-10-26T23:06:00Z">
            <w:rPr>
              <w:rFonts w:ascii="Times New Roman" w:hAnsi="Times New Roman" w:cs="Times New Roman"/>
              <w:b/>
              <w:sz w:val="28"/>
              <w:szCs w:val="28"/>
            </w:rPr>
          </w:rPrChange>
        </w:rPr>
      </w:pPr>
    </w:p>
    <w:p w14:paraId="5BD02CC2" w14:textId="77777777" w:rsidR="009A477C" w:rsidRPr="002E4986" w:rsidRDefault="009A477C" w:rsidP="00B36272">
      <w:pPr>
        <w:spacing w:after="0" w:line="240" w:lineRule="auto"/>
        <w:ind w:firstLine="720"/>
        <w:jc w:val="both"/>
        <w:rPr>
          <w:ins w:id="79" w:author="Henny  Warsilah" w:date="2018-10-26T22:43:00Z"/>
          <w:rFonts w:ascii="Times New Roman" w:hAnsi="Times New Roman" w:cs="Times New Roman"/>
          <w:sz w:val="24"/>
          <w:szCs w:val="24"/>
          <w:rPrChange w:id="80" w:author="Henny  Warsilah" w:date="2018-10-26T23:06:00Z">
            <w:rPr>
              <w:ins w:id="81" w:author="Henny  Warsilah" w:date="2018-10-26T22:43:00Z"/>
              <w:rFonts w:ascii="Times New Roman" w:hAnsi="Times New Roman" w:cs="Times New Roman"/>
              <w:sz w:val="28"/>
              <w:szCs w:val="28"/>
            </w:rPr>
          </w:rPrChange>
        </w:rPr>
      </w:pPr>
      <w:ins w:id="82" w:author="Henny  Warsilah" w:date="2018-10-26T22:43:00Z">
        <w:r w:rsidRPr="001A4E22">
          <w:rPr>
            <w:rFonts w:ascii="Times New Roman" w:hAnsi="Times New Roman" w:cs="Times New Roman"/>
            <w:color w:val="FF0000"/>
            <w:sz w:val="24"/>
            <w:szCs w:val="24"/>
            <w:rPrChange w:id="83" w:author="ACER" w:date="2018-10-26T14:54:00Z">
              <w:rPr>
                <w:rFonts w:ascii="Times New Roman" w:hAnsi="Times New Roman" w:cs="Times New Roman"/>
                <w:sz w:val="28"/>
                <w:szCs w:val="28"/>
              </w:rPr>
            </w:rPrChange>
          </w:rPr>
          <w:t>Masalahnya terlebih dahulu apa</w:t>
        </w:r>
      </w:ins>
    </w:p>
    <w:p w14:paraId="5C51F829" w14:textId="77777777" w:rsidR="00722C22" w:rsidRDefault="009C2D58" w:rsidP="0097763A">
      <w:pPr>
        <w:spacing w:after="0" w:line="240" w:lineRule="auto"/>
        <w:ind w:firstLine="720"/>
        <w:jc w:val="both"/>
        <w:rPr>
          <w:ins w:id="84" w:author="ACER" w:date="2018-10-27T02:53:00Z"/>
          <w:rFonts w:ascii="Times New Roman" w:hAnsi="Times New Roman" w:cs="Times New Roman"/>
          <w:sz w:val="24"/>
          <w:szCs w:val="24"/>
        </w:rPr>
      </w:pPr>
      <w:ins w:id="85" w:author="ACER" w:date="2018-10-27T02:42:00Z">
        <w:r>
          <w:rPr>
            <w:rFonts w:ascii="Times New Roman" w:hAnsi="Times New Roman" w:cs="Times New Roman"/>
            <w:sz w:val="24"/>
            <w:szCs w:val="24"/>
          </w:rPr>
          <w:t>Permasalahan yang dibahas</w:t>
        </w:r>
        <w:bookmarkStart w:id="86" w:name="_GoBack"/>
        <w:bookmarkEnd w:id="86"/>
        <w:r w:rsidR="0097763A">
          <w:rPr>
            <w:rFonts w:ascii="Times New Roman" w:hAnsi="Times New Roman" w:cs="Times New Roman"/>
            <w:sz w:val="24"/>
            <w:szCs w:val="24"/>
          </w:rPr>
          <w:t xml:space="preserve"> dalam penelitian ini adalah</w:t>
        </w:r>
      </w:ins>
      <w:ins w:id="87" w:author="ACER" w:date="2018-10-27T02:43:00Z">
        <w:r w:rsidR="0097763A">
          <w:rPr>
            <w:rFonts w:ascii="Times New Roman" w:hAnsi="Times New Roman" w:cs="Times New Roman"/>
            <w:sz w:val="24"/>
            <w:szCs w:val="24"/>
          </w:rPr>
          <w:t xml:space="preserve"> </w:t>
        </w:r>
      </w:ins>
      <w:del w:id="88" w:author="ACER" w:date="2018-10-27T02:43:00Z">
        <w:r w:rsidR="00722C22" w:rsidRPr="002E4986" w:rsidDel="0097763A">
          <w:rPr>
            <w:rFonts w:ascii="Times New Roman" w:hAnsi="Times New Roman" w:cs="Times New Roman"/>
            <w:sz w:val="24"/>
            <w:szCs w:val="24"/>
            <w:rPrChange w:id="89" w:author="Henny  Warsilah" w:date="2018-10-26T23:06:00Z">
              <w:rPr>
                <w:rFonts w:ascii="Times New Roman" w:hAnsi="Times New Roman" w:cs="Times New Roman"/>
                <w:sz w:val="28"/>
                <w:szCs w:val="28"/>
              </w:rPr>
            </w:rPrChange>
          </w:rPr>
          <w:delText>Tujuan penelitian ini adalah pendeskripsian</w:delText>
        </w:r>
      </w:del>
      <w:ins w:id="90" w:author="ACER" w:date="2018-10-27T02:43:00Z">
        <w:r w:rsidR="0097763A">
          <w:rPr>
            <w:rFonts w:ascii="Times New Roman" w:hAnsi="Times New Roman" w:cs="Times New Roman"/>
            <w:sz w:val="24"/>
            <w:szCs w:val="24"/>
          </w:rPr>
          <w:t>bagaimanakah</w:t>
        </w:r>
      </w:ins>
      <w:r w:rsidR="00722C22" w:rsidRPr="002E4986">
        <w:rPr>
          <w:rFonts w:ascii="Times New Roman" w:hAnsi="Times New Roman" w:cs="Times New Roman"/>
          <w:sz w:val="24"/>
          <w:szCs w:val="24"/>
          <w:rPrChange w:id="91" w:author="Henny  Warsilah" w:date="2018-10-26T23:06:00Z">
            <w:rPr>
              <w:rFonts w:ascii="Times New Roman" w:hAnsi="Times New Roman" w:cs="Times New Roman"/>
              <w:sz w:val="28"/>
              <w:szCs w:val="28"/>
            </w:rPr>
          </w:rPrChange>
        </w:rPr>
        <w:t xml:space="preserve"> penggunaan kaidah tata tulis ejaan, diksi, </w:t>
      </w:r>
      <w:del w:id="92" w:author="ACER" w:date="2018-10-27T02:44:00Z">
        <w:r w:rsidR="00722C22" w:rsidRPr="002E4986" w:rsidDel="0097763A">
          <w:rPr>
            <w:rFonts w:ascii="Times New Roman" w:hAnsi="Times New Roman" w:cs="Times New Roman"/>
            <w:sz w:val="24"/>
            <w:szCs w:val="24"/>
            <w:rPrChange w:id="93" w:author="Henny  Warsilah" w:date="2018-10-26T23:06:00Z">
              <w:rPr>
                <w:rFonts w:ascii="Times New Roman" w:hAnsi="Times New Roman" w:cs="Times New Roman"/>
                <w:sz w:val="28"/>
                <w:szCs w:val="28"/>
              </w:rPr>
            </w:rPrChange>
          </w:rPr>
          <w:delText xml:space="preserve">tata </w:delText>
        </w:r>
      </w:del>
      <w:ins w:id="94" w:author="ACER" w:date="2018-10-27T02:44:00Z">
        <w:r w:rsidR="0097763A">
          <w:rPr>
            <w:rFonts w:ascii="Times New Roman" w:hAnsi="Times New Roman" w:cs="Times New Roman"/>
            <w:sz w:val="24"/>
            <w:szCs w:val="24"/>
          </w:rPr>
          <w:t>dan</w:t>
        </w:r>
        <w:r w:rsidR="0097763A" w:rsidRPr="002E4986">
          <w:rPr>
            <w:rFonts w:ascii="Times New Roman" w:hAnsi="Times New Roman" w:cs="Times New Roman"/>
            <w:sz w:val="24"/>
            <w:szCs w:val="24"/>
            <w:rPrChange w:id="95" w:author="Henny  Warsilah" w:date="2018-10-26T23:06:00Z">
              <w:rPr>
                <w:rFonts w:ascii="Times New Roman" w:hAnsi="Times New Roman" w:cs="Times New Roman"/>
                <w:sz w:val="28"/>
                <w:szCs w:val="28"/>
              </w:rPr>
            </w:rPrChange>
          </w:rPr>
          <w:t xml:space="preserve"> </w:t>
        </w:r>
      </w:ins>
      <w:r w:rsidR="00722C22" w:rsidRPr="002E4986">
        <w:rPr>
          <w:rFonts w:ascii="Times New Roman" w:hAnsi="Times New Roman" w:cs="Times New Roman"/>
          <w:sz w:val="24"/>
          <w:szCs w:val="24"/>
          <w:rPrChange w:id="96" w:author="Henny  Warsilah" w:date="2018-10-26T23:06:00Z">
            <w:rPr>
              <w:rFonts w:ascii="Times New Roman" w:hAnsi="Times New Roman" w:cs="Times New Roman"/>
              <w:sz w:val="28"/>
              <w:szCs w:val="28"/>
            </w:rPr>
          </w:rPrChange>
        </w:rPr>
        <w:t xml:space="preserve">kalimat </w:t>
      </w:r>
      <w:r w:rsidR="000B511E" w:rsidRPr="002E4986">
        <w:rPr>
          <w:rFonts w:ascii="Times New Roman" w:hAnsi="Times New Roman" w:cs="Times New Roman"/>
          <w:sz w:val="24"/>
          <w:szCs w:val="24"/>
          <w:rPrChange w:id="97" w:author="Henny  Warsilah" w:date="2018-10-26T23:06:00Z">
            <w:rPr>
              <w:rFonts w:ascii="Times New Roman" w:hAnsi="Times New Roman" w:cs="Times New Roman"/>
              <w:sz w:val="28"/>
              <w:szCs w:val="28"/>
            </w:rPr>
          </w:rPrChange>
        </w:rPr>
        <w:t xml:space="preserve">bahasa Indonesia </w:t>
      </w:r>
      <w:del w:id="98" w:author="ACER" w:date="2018-10-27T02:44:00Z">
        <w:r w:rsidR="00722C22" w:rsidRPr="002E4986" w:rsidDel="0097763A">
          <w:rPr>
            <w:rFonts w:ascii="Times New Roman" w:hAnsi="Times New Roman" w:cs="Times New Roman"/>
            <w:sz w:val="24"/>
            <w:szCs w:val="24"/>
            <w:rPrChange w:id="99" w:author="Henny  Warsilah" w:date="2018-10-26T23:06:00Z">
              <w:rPr>
                <w:rFonts w:ascii="Times New Roman" w:hAnsi="Times New Roman" w:cs="Times New Roman"/>
                <w:sz w:val="28"/>
                <w:szCs w:val="28"/>
              </w:rPr>
            </w:rPrChange>
          </w:rPr>
          <w:delText xml:space="preserve">dalam </w:delText>
        </w:r>
      </w:del>
      <w:ins w:id="100" w:author="ACER" w:date="2018-10-27T02:44:00Z">
        <w:r w:rsidR="0097763A">
          <w:rPr>
            <w:rFonts w:ascii="Times New Roman" w:hAnsi="Times New Roman" w:cs="Times New Roman"/>
            <w:sz w:val="24"/>
            <w:szCs w:val="24"/>
          </w:rPr>
          <w:t>pada</w:t>
        </w:r>
        <w:r w:rsidR="0097763A" w:rsidRPr="002E4986">
          <w:rPr>
            <w:rFonts w:ascii="Times New Roman" w:hAnsi="Times New Roman" w:cs="Times New Roman"/>
            <w:sz w:val="24"/>
            <w:szCs w:val="24"/>
            <w:rPrChange w:id="101" w:author="Henny  Warsilah" w:date="2018-10-26T23:06:00Z">
              <w:rPr>
                <w:rFonts w:ascii="Times New Roman" w:hAnsi="Times New Roman" w:cs="Times New Roman"/>
                <w:sz w:val="28"/>
                <w:szCs w:val="28"/>
              </w:rPr>
            </w:rPrChange>
          </w:rPr>
          <w:t xml:space="preserve"> </w:t>
        </w:r>
      </w:ins>
      <w:del w:id="102" w:author="ACER" w:date="2018-10-27T02:44:00Z">
        <w:r w:rsidR="00722C22" w:rsidRPr="002E4986" w:rsidDel="0097763A">
          <w:rPr>
            <w:rFonts w:ascii="Times New Roman" w:hAnsi="Times New Roman" w:cs="Times New Roman"/>
            <w:sz w:val="24"/>
            <w:szCs w:val="24"/>
            <w:rPrChange w:id="103" w:author="Henny  Warsilah" w:date="2018-10-26T23:06:00Z">
              <w:rPr>
                <w:rFonts w:ascii="Times New Roman" w:hAnsi="Times New Roman" w:cs="Times New Roman"/>
                <w:sz w:val="28"/>
                <w:szCs w:val="28"/>
              </w:rPr>
            </w:rPrChange>
          </w:rPr>
          <w:delText>media massa</w:delText>
        </w:r>
      </w:del>
      <w:ins w:id="104" w:author="ACER" w:date="2018-10-27T02:44:00Z">
        <w:r w:rsidR="0097763A">
          <w:rPr>
            <w:rFonts w:ascii="Times New Roman" w:hAnsi="Times New Roman" w:cs="Times New Roman"/>
            <w:sz w:val="24"/>
            <w:szCs w:val="24"/>
          </w:rPr>
          <w:t>surat kabar</w:t>
        </w:r>
      </w:ins>
      <w:r w:rsidR="00722C22" w:rsidRPr="002E4986">
        <w:rPr>
          <w:rFonts w:ascii="Times New Roman" w:hAnsi="Times New Roman" w:cs="Times New Roman"/>
          <w:sz w:val="24"/>
          <w:szCs w:val="24"/>
          <w:rPrChange w:id="105" w:author="Henny  Warsilah" w:date="2018-10-26T23:06:00Z">
            <w:rPr>
              <w:rFonts w:ascii="Times New Roman" w:hAnsi="Times New Roman" w:cs="Times New Roman"/>
              <w:sz w:val="28"/>
              <w:szCs w:val="28"/>
            </w:rPr>
          </w:rPrChange>
        </w:rPr>
        <w:t xml:space="preserve"> </w:t>
      </w:r>
      <w:del w:id="106" w:author="ACER" w:date="2018-10-27T02:44:00Z">
        <w:r w:rsidR="00722C22" w:rsidRPr="002E4986" w:rsidDel="0097763A">
          <w:rPr>
            <w:rFonts w:ascii="Times New Roman" w:hAnsi="Times New Roman" w:cs="Times New Roman"/>
            <w:sz w:val="24"/>
            <w:szCs w:val="24"/>
            <w:rPrChange w:id="107" w:author="Henny  Warsilah" w:date="2018-10-26T23:06:00Z">
              <w:rPr>
                <w:rFonts w:ascii="Times New Roman" w:hAnsi="Times New Roman" w:cs="Times New Roman"/>
                <w:sz w:val="28"/>
                <w:szCs w:val="28"/>
              </w:rPr>
            </w:rPrChange>
          </w:rPr>
          <w:delText xml:space="preserve">cetak </w:delText>
        </w:r>
      </w:del>
      <w:r w:rsidR="00722C22" w:rsidRPr="002E4986">
        <w:rPr>
          <w:rFonts w:ascii="Times New Roman" w:hAnsi="Times New Roman" w:cs="Times New Roman"/>
          <w:sz w:val="24"/>
          <w:szCs w:val="24"/>
          <w:rPrChange w:id="108" w:author="Henny  Warsilah" w:date="2018-10-26T23:06:00Z">
            <w:rPr>
              <w:rFonts w:ascii="Times New Roman" w:hAnsi="Times New Roman" w:cs="Times New Roman"/>
              <w:sz w:val="28"/>
              <w:szCs w:val="28"/>
            </w:rPr>
          </w:rPrChange>
        </w:rPr>
        <w:t xml:space="preserve">di Kabupaten Sumbawa. Metode yang dipakai dalam penelitian </w:t>
      </w:r>
      <w:r w:rsidR="00AD2E5B" w:rsidRPr="002E4986">
        <w:rPr>
          <w:rFonts w:ascii="Times New Roman" w:hAnsi="Times New Roman" w:cs="Times New Roman"/>
          <w:sz w:val="24"/>
          <w:szCs w:val="24"/>
          <w:rPrChange w:id="109" w:author="Henny  Warsilah" w:date="2018-10-26T23:06:00Z">
            <w:rPr>
              <w:rFonts w:ascii="Times New Roman" w:hAnsi="Times New Roman" w:cs="Times New Roman"/>
              <w:sz w:val="28"/>
              <w:szCs w:val="28"/>
            </w:rPr>
          </w:rPrChange>
        </w:rPr>
        <w:t xml:space="preserve">ini </w:t>
      </w:r>
      <w:r w:rsidR="00722C22" w:rsidRPr="002E4986">
        <w:rPr>
          <w:rFonts w:ascii="Times New Roman" w:hAnsi="Times New Roman" w:cs="Times New Roman"/>
          <w:sz w:val="24"/>
          <w:szCs w:val="24"/>
          <w:rPrChange w:id="110" w:author="Henny  Warsilah" w:date="2018-10-26T23:06:00Z">
            <w:rPr>
              <w:rFonts w:ascii="Times New Roman" w:hAnsi="Times New Roman" w:cs="Times New Roman"/>
              <w:sz w:val="28"/>
              <w:szCs w:val="28"/>
            </w:rPr>
          </w:rPrChange>
        </w:rPr>
        <w:t>adalah metode deskriptif</w:t>
      </w:r>
      <w:ins w:id="111" w:author="ACER" w:date="2018-10-27T02:45:00Z">
        <w:r w:rsidR="00BB18C8">
          <w:rPr>
            <w:rFonts w:ascii="Times New Roman" w:hAnsi="Times New Roman" w:cs="Times New Roman"/>
            <w:sz w:val="24"/>
            <w:szCs w:val="24"/>
          </w:rPr>
          <w:t>.</w:t>
        </w:r>
      </w:ins>
      <w:r w:rsidR="00D20D8C" w:rsidRPr="002E4986">
        <w:rPr>
          <w:rFonts w:ascii="Times New Roman" w:hAnsi="Times New Roman" w:cs="Times New Roman"/>
          <w:sz w:val="24"/>
          <w:szCs w:val="24"/>
          <w:rPrChange w:id="112" w:author="Henny  Warsilah" w:date="2018-10-26T23:06:00Z">
            <w:rPr>
              <w:rFonts w:ascii="Times New Roman" w:hAnsi="Times New Roman" w:cs="Times New Roman"/>
              <w:sz w:val="28"/>
              <w:szCs w:val="28"/>
            </w:rPr>
          </w:rPrChange>
        </w:rPr>
        <w:t xml:space="preserve"> </w:t>
      </w:r>
      <w:del w:id="113" w:author="ACER" w:date="2018-10-27T02:46:00Z">
        <w:r w:rsidR="00D20D8C" w:rsidRPr="002E4986" w:rsidDel="00BB18C8">
          <w:rPr>
            <w:rFonts w:ascii="Times New Roman" w:hAnsi="Times New Roman" w:cs="Times New Roman"/>
            <w:sz w:val="24"/>
            <w:szCs w:val="24"/>
            <w:rPrChange w:id="114" w:author="Henny  Warsilah" w:date="2018-10-26T23:06:00Z">
              <w:rPr>
                <w:rFonts w:ascii="Times New Roman" w:hAnsi="Times New Roman" w:cs="Times New Roman"/>
                <w:sz w:val="28"/>
                <w:szCs w:val="28"/>
              </w:rPr>
            </w:rPrChange>
          </w:rPr>
          <w:delText>yang</w:delText>
        </w:r>
        <w:r w:rsidR="00722C22" w:rsidRPr="002E4986" w:rsidDel="00BB18C8">
          <w:rPr>
            <w:rFonts w:ascii="Times New Roman" w:hAnsi="Times New Roman" w:cs="Times New Roman"/>
            <w:sz w:val="24"/>
            <w:szCs w:val="24"/>
            <w:rPrChange w:id="115" w:author="Henny  Warsilah" w:date="2018-10-26T23:06:00Z">
              <w:rPr>
                <w:rFonts w:ascii="Times New Roman" w:hAnsi="Times New Roman" w:cs="Times New Roman"/>
                <w:sz w:val="28"/>
                <w:szCs w:val="28"/>
              </w:rPr>
            </w:rPrChange>
          </w:rPr>
          <w:delText xml:space="preserve"> </w:delText>
        </w:r>
      </w:del>
      <w:ins w:id="116" w:author="ACER" w:date="2018-10-27T02:46:00Z">
        <w:r w:rsidR="00BB18C8">
          <w:rPr>
            <w:rFonts w:ascii="Times New Roman" w:hAnsi="Times New Roman" w:cs="Times New Roman"/>
            <w:sz w:val="24"/>
            <w:szCs w:val="24"/>
          </w:rPr>
          <w:t>Metode ini</w:t>
        </w:r>
        <w:r w:rsidR="00BB18C8" w:rsidRPr="002E4986">
          <w:rPr>
            <w:rFonts w:ascii="Times New Roman" w:hAnsi="Times New Roman" w:cs="Times New Roman"/>
            <w:sz w:val="24"/>
            <w:szCs w:val="24"/>
            <w:rPrChange w:id="117" w:author="Henny  Warsilah" w:date="2018-10-26T23:06:00Z">
              <w:rPr>
                <w:rFonts w:ascii="Times New Roman" w:hAnsi="Times New Roman" w:cs="Times New Roman"/>
                <w:sz w:val="28"/>
                <w:szCs w:val="28"/>
              </w:rPr>
            </w:rPrChange>
          </w:rPr>
          <w:t xml:space="preserve"> </w:t>
        </w:r>
      </w:ins>
      <w:r w:rsidR="00722C22" w:rsidRPr="002E4986">
        <w:rPr>
          <w:rFonts w:ascii="Times New Roman" w:hAnsi="Times New Roman" w:cs="Times New Roman"/>
          <w:sz w:val="24"/>
          <w:szCs w:val="24"/>
          <w:rPrChange w:id="118" w:author="Henny  Warsilah" w:date="2018-10-26T23:06:00Z">
            <w:rPr>
              <w:rFonts w:ascii="Times New Roman" w:hAnsi="Times New Roman" w:cs="Times New Roman"/>
              <w:sz w:val="28"/>
              <w:szCs w:val="28"/>
            </w:rPr>
          </w:rPrChange>
        </w:rPr>
        <w:t xml:space="preserve">dipakai untuk </w:t>
      </w:r>
      <w:ins w:id="119" w:author="ACER" w:date="2018-10-27T02:46:00Z">
        <w:r w:rsidR="00BB18C8">
          <w:rPr>
            <w:rFonts w:ascii="Times New Roman" w:hAnsi="Times New Roman" w:cs="Times New Roman"/>
            <w:sz w:val="24"/>
            <w:szCs w:val="24"/>
          </w:rPr>
          <w:t xml:space="preserve">menganalis dan </w:t>
        </w:r>
      </w:ins>
      <w:r w:rsidR="00722C22" w:rsidRPr="002E4986">
        <w:rPr>
          <w:rFonts w:ascii="Times New Roman" w:hAnsi="Times New Roman" w:cs="Times New Roman"/>
          <w:sz w:val="24"/>
          <w:szCs w:val="24"/>
          <w:rPrChange w:id="120" w:author="Henny  Warsilah" w:date="2018-10-26T23:06:00Z">
            <w:rPr>
              <w:rFonts w:ascii="Times New Roman" w:hAnsi="Times New Roman" w:cs="Times New Roman"/>
              <w:sz w:val="28"/>
              <w:szCs w:val="28"/>
            </w:rPr>
          </w:rPrChange>
        </w:rPr>
        <w:t xml:space="preserve">mendekripsikan </w:t>
      </w:r>
      <w:del w:id="121" w:author="ACER" w:date="2018-10-27T02:46:00Z">
        <w:r w:rsidR="00722C22" w:rsidRPr="002E4986" w:rsidDel="00BB18C8">
          <w:rPr>
            <w:rFonts w:ascii="Times New Roman" w:hAnsi="Times New Roman" w:cs="Times New Roman"/>
            <w:sz w:val="24"/>
            <w:szCs w:val="24"/>
            <w:rPrChange w:id="122" w:author="Henny  Warsilah" w:date="2018-10-26T23:06:00Z">
              <w:rPr>
                <w:rFonts w:ascii="Times New Roman" w:hAnsi="Times New Roman" w:cs="Times New Roman"/>
                <w:sz w:val="28"/>
                <w:szCs w:val="28"/>
              </w:rPr>
            </w:rPrChange>
          </w:rPr>
          <w:delText xml:space="preserve">dan menganalisis </w:delText>
        </w:r>
      </w:del>
      <w:r w:rsidR="00722C22" w:rsidRPr="002E4986">
        <w:rPr>
          <w:rFonts w:ascii="Times New Roman" w:hAnsi="Times New Roman" w:cs="Times New Roman"/>
          <w:sz w:val="24"/>
          <w:szCs w:val="24"/>
          <w:rPrChange w:id="123" w:author="Henny  Warsilah" w:date="2018-10-26T23:06:00Z">
            <w:rPr>
              <w:rFonts w:ascii="Times New Roman" w:hAnsi="Times New Roman" w:cs="Times New Roman"/>
              <w:sz w:val="28"/>
              <w:szCs w:val="28"/>
            </w:rPr>
          </w:rPrChange>
        </w:rPr>
        <w:t xml:space="preserve">penggunaan bahasa Indonesia </w:t>
      </w:r>
      <w:del w:id="124" w:author="ACER" w:date="2018-10-27T02:46:00Z">
        <w:r w:rsidR="00722C22" w:rsidRPr="002E4986" w:rsidDel="00BB18C8">
          <w:rPr>
            <w:rFonts w:ascii="Times New Roman" w:hAnsi="Times New Roman" w:cs="Times New Roman"/>
            <w:sz w:val="24"/>
            <w:szCs w:val="24"/>
            <w:rPrChange w:id="125" w:author="Henny  Warsilah" w:date="2018-10-26T23:06:00Z">
              <w:rPr>
                <w:rFonts w:ascii="Times New Roman" w:hAnsi="Times New Roman" w:cs="Times New Roman"/>
                <w:sz w:val="28"/>
                <w:szCs w:val="28"/>
              </w:rPr>
            </w:rPrChange>
          </w:rPr>
          <w:delText xml:space="preserve">di </w:delText>
        </w:r>
      </w:del>
      <w:ins w:id="126" w:author="ACER" w:date="2018-10-27T02:46:00Z">
        <w:r w:rsidR="00BB18C8">
          <w:rPr>
            <w:rFonts w:ascii="Times New Roman" w:hAnsi="Times New Roman" w:cs="Times New Roman"/>
            <w:sz w:val="24"/>
            <w:szCs w:val="24"/>
          </w:rPr>
          <w:t>pada</w:t>
        </w:r>
        <w:r w:rsidR="00BB18C8" w:rsidRPr="002E4986">
          <w:rPr>
            <w:rFonts w:ascii="Times New Roman" w:hAnsi="Times New Roman" w:cs="Times New Roman"/>
            <w:sz w:val="24"/>
            <w:szCs w:val="24"/>
            <w:rPrChange w:id="127" w:author="Henny  Warsilah" w:date="2018-10-26T23:06:00Z">
              <w:rPr>
                <w:rFonts w:ascii="Times New Roman" w:hAnsi="Times New Roman" w:cs="Times New Roman"/>
                <w:sz w:val="28"/>
                <w:szCs w:val="28"/>
              </w:rPr>
            </w:rPrChange>
          </w:rPr>
          <w:t xml:space="preserve"> </w:t>
        </w:r>
      </w:ins>
      <w:del w:id="128" w:author="ACER" w:date="2018-10-27T02:47:00Z">
        <w:r w:rsidR="00722C22" w:rsidRPr="002E4986" w:rsidDel="00BB18C8">
          <w:rPr>
            <w:rFonts w:ascii="Times New Roman" w:hAnsi="Times New Roman" w:cs="Times New Roman"/>
            <w:sz w:val="24"/>
            <w:szCs w:val="24"/>
            <w:rPrChange w:id="129" w:author="Henny  Warsilah" w:date="2018-10-26T23:06:00Z">
              <w:rPr>
                <w:rFonts w:ascii="Times New Roman" w:hAnsi="Times New Roman" w:cs="Times New Roman"/>
                <w:sz w:val="28"/>
                <w:szCs w:val="28"/>
              </w:rPr>
            </w:rPrChange>
          </w:rPr>
          <w:delText>media massa</w:delText>
        </w:r>
      </w:del>
      <w:ins w:id="130" w:author="ACER" w:date="2018-10-27T02:47:00Z">
        <w:r w:rsidR="00BB18C8">
          <w:rPr>
            <w:rFonts w:ascii="Times New Roman" w:hAnsi="Times New Roman" w:cs="Times New Roman"/>
            <w:sz w:val="24"/>
            <w:szCs w:val="24"/>
          </w:rPr>
          <w:t>surat kabar</w:t>
        </w:r>
      </w:ins>
      <w:r w:rsidR="00D20D8C" w:rsidRPr="002E4986">
        <w:rPr>
          <w:rFonts w:ascii="Times New Roman" w:hAnsi="Times New Roman" w:cs="Times New Roman"/>
          <w:sz w:val="24"/>
          <w:szCs w:val="24"/>
          <w:rPrChange w:id="131" w:author="Henny  Warsilah" w:date="2018-10-26T23:06:00Z">
            <w:rPr>
              <w:rFonts w:ascii="Times New Roman" w:hAnsi="Times New Roman" w:cs="Times New Roman"/>
              <w:sz w:val="28"/>
              <w:szCs w:val="28"/>
            </w:rPr>
          </w:rPrChange>
        </w:rPr>
        <w:t xml:space="preserve"> di Kabupaten Sumbawa. Data </w:t>
      </w:r>
      <w:del w:id="132" w:author="ACER" w:date="2018-10-27T02:47:00Z">
        <w:r w:rsidR="00D20D8C" w:rsidRPr="002E4986" w:rsidDel="00BB18C8">
          <w:rPr>
            <w:rFonts w:ascii="Times New Roman" w:hAnsi="Times New Roman" w:cs="Times New Roman"/>
            <w:sz w:val="24"/>
            <w:szCs w:val="24"/>
            <w:rPrChange w:id="133" w:author="Henny  Warsilah" w:date="2018-10-26T23:06:00Z">
              <w:rPr>
                <w:rFonts w:ascii="Times New Roman" w:hAnsi="Times New Roman" w:cs="Times New Roman"/>
                <w:sz w:val="28"/>
                <w:szCs w:val="28"/>
              </w:rPr>
            </w:rPrChange>
          </w:rPr>
          <w:delText xml:space="preserve">ini </w:delText>
        </w:r>
      </w:del>
      <w:r w:rsidR="00D20D8C" w:rsidRPr="002E4986">
        <w:rPr>
          <w:rFonts w:ascii="Times New Roman" w:hAnsi="Times New Roman" w:cs="Times New Roman"/>
          <w:sz w:val="24"/>
          <w:szCs w:val="24"/>
          <w:rPrChange w:id="134" w:author="Henny  Warsilah" w:date="2018-10-26T23:06:00Z">
            <w:rPr>
              <w:rFonts w:ascii="Times New Roman" w:hAnsi="Times New Roman" w:cs="Times New Roman"/>
              <w:sz w:val="28"/>
              <w:szCs w:val="28"/>
            </w:rPr>
          </w:rPrChange>
        </w:rPr>
        <w:t>dikumpulkan dengan menggunakan metode dokumentasi dan dianalisis dengan metode komparatif interpretatif.</w:t>
      </w:r>
      <w:r w:rsidR="00AF7FA6" w:rsidRPr="002E4986">
        <w:rPr>
          <w:rFonts w:ascii="Times New Roman" w:hAnsi="Times New Roman" w:cs="Times New Roman"/>
          <w:sz w:val="24"/>
          <w:szCs w:val="24"/>
          <w:rPrChange w:id="135" w:author="Henny  Warsilah" w:date="2018-10-26T23:06:00Z">
            <w:rPr>
              <w:rFonts w:ascii="Times New Roman" w:hAnsi="Times New Roman" w:cs="Times New Roman"/>
              <w:sz w:val="28"/>
              <w:szCs w:val="28"/>
            </w:rPr>
          </w:rPrChange>
        </w:rPr>
        <w:t xml:space="preserve"> Hasil penelitian </w:t>
      </w:r>
      <w:del w:id="136" w:author="ACER" w:date="2018-10-27T02:48:00Z">
        <w:r w:rsidR="00AF7FA6" w:rsidRPr="002E4986" w:rsidDel="00BB18C8">
          <w:rPr>
            <w:rFonts w:ascii="Times New Roman" w:hAnsi="Times New Roman" w:cs="Times New Roman"/>
            <w:sz w:val="24"/>
            <w:szCs w:val="24"/>
            <w:rPrChange w:id="137" w:author="Henny  Warsilah" w:date="2018-10-26T23:06:00Z">
              <w:rPr>
                <w:rFonts w:ascii="Times New Roman" w:hAnsi="Times New Roman" w:cs="Times New Roman"/>
                <w:sz w:val="28"/>
                <w:szCs w:val="28"/>
              </w:rPr>
            </w:rPrChange>
          </w:rPr>
          <w:delText xml:space="preserve">ini </w:delText>
        </w:r>
      </w:del>
      <w:r w:rsidR="00AF7FA6" w:rsidRPr="002E4986">
        <w:rPr>
          <w:rFonts w:ascii="Times New Roman" w:hAnsi="Times New Roman" w:cs="Times New Roman"/>
          <w:sz w:val="24"/>
          <w:szCs w:val="24"/>
          <w:rPrChange w:id="138" w:author="Henny  Warsilah" w:date="2018-10-26T23:06:00Z">
            <w:rPr>
              <w:rFonts w:ascii="Times New Roman" w:hAnsi="Times New Roman" w:cs="Times New Roman"/>
              <w:sz w:val="28"/>
              <w:szCs w:val="28"/>
            </w:rPr>
          </w:rPrChange>
        </w:rPr>
        <w:t xml:space="preserve">menunjukkan bahwa penggunaan bahasa Indonesia </w:t>
      </w:r>
      <w:del w:id="139" w:author="ACER" w:date="2018-10-27T02:48:00Z">
        <w:r w:rsidR="00AF7FA6" w:rsidRPr="002E4986" w:rsidDel="00BB18C8">
          <w:rPr>
            <w:rFonts w:ascii="Times New Roman" w:hAnsi="Times New Roman" w:cs="Times New Roman"/>
            <w:sz w:val="24"/>
            <w:szCs w:val="24"/>
            <w:rPrChange w:id="140" w:author="Henny  Warsilah" w:date="2018-10-26T23:06:00Z">
              <w:rPr>
                <w:rFonts w:ascii="Times New Roman" w:hAnsi="Times New Roman" w:cs="Times New Roman"/>
                <w:sz w:val="28"/>
                <w:szCs w:val="28"/>
              </w:rPr>
            </w:rPrChange>
          </w:rPr>
          <w:delText xml:space="preserve">di </w:delText>
        </w:r>
      </w:del>
      <w:ins w:id="141" w:author="ACER" w:date="2018-10-27T02:48:00Z">
        <w:r w:rsidR="00BB18C8">
          <w:rPr>
            <w:rFonts w:ascii="Times New Roman" w:hAnsi="Times New Roman" w:cs="Times New Roman"/>
            <w:sz w:val="24"/>
            <w:szCs w:val="24"/>
          </w:rPr>
          <w:t>pada</w:t>
        </w:r>
        <w:r w:rsidR="00BB18C8" w:rsidRPr="002E4986">
          <w:rPr>
            <w:rFonts w:ascii="Times New Roman" w:hAnsi="Times New Roman" w:cs="Times New Roman"/>
            <w:sz w:val="24"/>
            <w:szCs w:val="24"/>
            <w:rPrChange w:id="142" w:author="Henny  Warsilah" w:date="2018-10-26T23:06:00Z">
              <w:rPr>
                <w:rFonts w:ascii="Times New Roman" w:hAnsi="Times New Roman" w:cs="Times New Roman"/>
                <w:sz w:val="28"/>
                <w:szCs w:val="28"/>
              </w:rPr>
            </w:rPrChange>
          </w:rPr>
          <w:t xml:space="preserve"> </w:t>
        </w:r>
      </w:ins>
      <w:del w:id="143" w:author="ACER" w:date="2018-10-27T02:48:00Z">
        <w:r w:rsidR="00AF7FA6" w:rsidRPr="002E4986" w:rsidDel="00BB18C8">
          <w:rPr>
            <w:rFonts w:ascii="Times New Roman" w:hAnsi="Times New Roman" w:cs="Times New Roman"/>
            <w:sz w:val="24"/>
            <w:szCs w:val="24"/>
            <w:rPrChange w:id="144" w:author="Henny  Warsilah" w:date="2018-10-26T23:06:00Z">
              <w:rPr>
                <w:rFonts w:ascii="Times New Roman" w:hAnsi="Times New Roman" w:cs="Times New Roman"/>
                <w:sz w:val="28"/>
                <w:szCs w:val="28"/>
              </w:rPr>
            </w:rPrChange>
          </w:rPr>
          <w:delText>media massa</w:delText>
        </w:r>
      </w:del>
      <w:ins w:id="145" w:author="ACER" w:date="2018-10-27T02:48:00Z">
        <w:r w:rsidR="00BB18C8">
          <w:rPr>
            <w:rFonts w:ascii="Times New Roman" w:hAnsi="Times New Roman" w:cs="Times New Roman"/>
            <w:sz w:val="24"/>
            <w:szCs w:val="24"/>
          </w:rPr>
          <w:t>surat kabar</w:t>
        </w:r>
      </w:ins>
      <w:r w:rsidR="00AF7FA6" w:rsidRPr="002E4986">
        <w:rPr>
          <w:rFonts w:ascii="Times New Roman" w:hAnsi="Times New Roman" w:cs="Times New Roman"/>
          <w:sz w:val="24"/>
          <w:szCs w:val="24"/>
          <w:rPrChange w:id="146" w:author="Henny  Warsilah" w:date="2018-10-26T23:06:00Z">
            <w:rPr>
              <w:rFonts w:ascii="Times New Roman" w:hAnsi="Times New Roman" w:cs="Times New Roman"/>
              <w:sz w:val="28"/>
              <w:szCs w:val="28"/>
            </w:rPr>
          </w:rPrChange>
        </w:rPr>
        <w:t xml:space="preserve"> di Kabupaten Sumbawa sudah cukup baik</w:t>
      </w:r>
      <w:ins w:id="147" w:author="ACER" w:date="2018-10-27T02:49:00Z">
        <w:r w:rsidR="00BB18C8">
          <w:rPr>
            <w:rFonts w:ascii="Times New Roman" w:hAnsi="Times New Roman" w:cs="Times New Roman"/>
            <w:sz w:val="24"/>
            <w:szCs w:val="24"/>
          </w:rPr>
          <w:t>,</w:t>
        </w:r>
      </w:ins>
      <w:r w:rsidR="00AF7FA6" w:rsidRPr="002E4986">
        <w:rPr>
          <w:rFonts w:ascii="Times New Roman" w:hAnsi="Times New Roman" w:cs="Times New Roman"/>
          <w:sz w:val="24"/>
          <w:szCs w:val="24"/>
          <w:rPrChange w:id="148" w:author="Henny  Warsilah" w:date="2018-10-26T23:06:00Z">
            <w:rPr>
              <w:rFonts w:ascii="Times New Roman" w:hAnsi="Times New Roman" w:cs="Times New Roman"/>
              <w:sz w:val="28"/>
              <w:szCs w:val="28"/>
            </w:rPr>
          </w:rPrChange>
        </w:rPr>
        <w:t xml:space="preserve"> dari aspek kosakata, ejaan, dan kalimat. Namun, masih terdapat beberapa kesalahan yang berkaitan dengan ketiga aspek tersebut. Dari segi ejaan, kesalahan yang ditemukan </w:t>
      </w:r>
      <w:ins w:id="149" w:author="ACER" w:date="2018-10-27T02:50:00Z">
        <w:r w:rsidR="00BB18C8">
          <w:rPr>
            <w:rFonts w:ascii="Times New Roman" w:hAnsi="Times New Roman" w:cs="Times New Roman"/>
            <w:sz w:val="24"/>
            <w:szCs w:val="24"/>
          </w:rPr>
          <w:t xml:space="preserve">di antaranya </w:t>
        </w:r>
      </w:ins>
      <w:r w:rsidR="00AF7FA6" w:rsidRPr="002E4986">
        <w:rPr>
          <w:rFonts w:ascii="Times New Roman" w:hAnsi="Times New Roman" w:cs="Times New Roman"/>
          <w:sz w:val="24"/>
          <w:szCs w:val="24"/>
          <w:rPrChange w:id="150" w:author="Henny  Warsilah" w:date="2018-10-26T23:06:00Z">
            <w:rPr>
              <w:rFonts w:ascii="Times New Roman" w:hAnsi="Times New Roman" w:cs="Times New Roman"/>
              <w:sz w:val="28"/>
              <w:szCs w:val="28"/>
            </w:rPr>
          </w:rPrChange>
        </w:rPr>
        <w:t xml:space="preserve">adalah kesalahan penulisan huruf kapital, pemakaian tanda hubung (-), pemakaian kata depan,  dan pemakaian tanda baca. Dari segi penggunaan kata, kesalahan yang ditemukan di antaranya </w:t>
      </w:r>
      <w:ins w:id="151" w:author="ACER" w:date="2018-10-27T02:51:00Z">
        <w:r w:rsidR="00BB18C8">
          <w:rPr>
            <w:rFonts w:ascii="Times New Roman" w:hAnsi="Times New Roman" w:cs="Times New Roman"/>
            <w:sz w:val="24"/>
            <w:szCs w:val="24"/>
          </w:rPr>
          <w:t xml:space="preserve">adalah </w:t>
        </w:r>
      </w:ins>
      <w:r w:rsidR="00AF7FA6" w:rsidRPr="002E4986">
        <w:rPr>
          <w:rFonts w:ascii="Times New Roman" w:hAnsi="Times New Roman" w:cs="Times New Roman"/>
          <w:sz w:val="24"/>
          <w:szCs w:val="24"/>
          <w:rPrChange w:id="152" w:author="Henny  Warsilah" w:date="2018-10-26T23:06:00Z">
            <w:rPr>
              <w:rFonts w:ascii="Times New Roman" w:hAnsi="Times New Roman" w:cs="Times New Roman"/>
              <w:sz w:val="28"/>
              <w:szCs w:val="28"/>
            </w:rPr>
          </w:rPrChange>
        </w:rPr>
        <w:t>penggunaan kata asing yang tidak mengikuti kaidah penulisan kata asing. Dari segi kalimat, kesalahan yang ditemukan di antaranya adalah terdapat beberapa kalimat yang struktur kalimatnya belum lengkap.</w:t>
      </w:r>
    </w:p>
    <w:p w14:paraId="4FAA31C8" w14:textId="77777777" w:rsidR="00BB18C8" w:rsidRPr="002E4986" w:rsidRDefault="00BB18C8" w:rsidP="0097763A">
      <w:pPr>
        <w:spacing w:after="0" w:line="240" w:lineRule="auto"/>
        <w:ind w:firstLine="720"/>
        <w:jc w:val="both"/>
        <w:rPr>
          <w:rFonts w:ascii="Times New Roman" w:hAnsi="Times New Roman" w:cs="Times New Roman"/>
          <w:sz w:val="24"/>
          <w:szCs w:val="24"/>
          <w:rPrChange w:id="153" w:author="Henny  Warsilah" w:date="2018-10-26T23:06:00Z">
            <w:rPr>
              <w:rFonts w:ascii="Times New Roman" w:hAnsi="Times New Roman" w:cs="Times New Roman"/>
              <w:sz w:val="28"/>
              <w:szCs w:val="28"/>
            </w:rPr>
          </w:rPrChange>
        </w:rPr>
      </w:pPr>
    </w:p>
    <w:p w14:paraId="4F44AD48" w14:textId="77777777" w:rsidR="000B511E" w:rsidRPr="002E4986" w:rsidRDefault="000B511E" w:rsidP="00B36272">
      <w:pPr>
        <w:spacing w:after="0" w:line="240" w:lineRule="auto"/>
        <w:jc w:val="both"/>
        <w:rPr>
          <w:rFonts w:ascii="Times New Roman" w:hAnsi="Times New Roman" w:cs="Times New Roman"/>
          <w:i/>
          <w:sz w:val="24"/>
          <w:szCs w:val="24"/>
          <w:rPrChange w:id="154" w:author="Henny  Warsilah" w:date="2018-10-26T23:06:00Z">
            <w:rPr>
              <w:rFonts w:ascii="Times New Roman" w:hAnsi="Times New Roman" w:cs="Times New Roman"/>
              <w:i/>
              <w:sz w:val="28"/>
              <w:szCs w:val="28"/>
            </w:rPr>
          </w:rPrChange>
        </w:rPr>
      </w:pPr>
      <w:r w:rsidRPr="002E4986">
        <w:rPr>
          <w:rFonts w:ascii="Times New Roman" w:hAnsi="Times New Roman" w:cs="Times New Roman"/>
          <w:sz w:val="24"/>
          <w:szCs w:val="24"/>
          <w:rPrChange w:id="155" w:author="Henny  Warsilah" w:date="2018-10-26T23:06:00Z">
            <w:rPr>
              <w:rFonts w:ascii="Times New Roman" w:hAnsi="Times New Roman" w:cs="Times New Roman"/>
              <w:sz w:val="28"/>
              <w:szCs w:val="28"/>
            </w:rPr>
          </w:rPrChange>
        </w:rPr>
        <w:t xml:space="preserve">Kata Kunci: </w:t>
      </w:r>
      <w:r w:rsidRPr="002E4986">
        <w:rPr>
          <w:rFonts w:ascii="Times New Roman" w:hAnsi="Times New Roman" w:cs="Times New Roman"/>
          <w:i/>
          <w:sz w:val="24"/>
          <w:szCs w:val="24"/>
          <w:rPrChange w:id="156" w:author="Henny  Warsilah" w:date="2018-10-26T23:06:00Z">
            <w:rPr>
              <w:rFonts w:ascii="Times New Roman" w:hAnsi="Times New Roman" w:cs="Times New Roman"/>
              <w:i/>
              <w:sz w:val="28"/>
              <w:szCs w:val="28"/>
            </w:rPr>
          </w:rPrChange>
        </w:rPr>
        <w:t>penggunaan kaidah, ejaan, diksi, kalimat</w:t>
      </w:r>
      <w:r w:rsidR="00F62FB2" w:rsidRPr="002E4986">
        <w:rPr>
          <w:rFonts w:ascii="Times New Roman" w:hAnsi="Times New Roman" w:cs="Times New Roman"/>
          <w:i/>
          <w:sz w:val="24"/>
          <w:szCs w:val="24"/>
          <w:rPrChange w:id="157" w:author="Henny  Warsilah" w:date="2018-10-26T23:06:00Z">
            <w:rPr>
              <w:rFonts w:ascii="Times New Roman" w:hAnsi="Times New Roman" w:cs="Times New Roman"/>
              <w:i/>
              <w:sz w:val="28"/>
              <w:szCs w:val="28"/>
            </w:rPr>
          </w:rPrChange>
        </w:rPr>
        <w:t>, media massa</w:t>
      </w:r>
    </w:p>
    <w:p w14:paraId="18B88504" w14:textId="77777777" w:rsidR="00A74CB1" w:rsidRPr="002E4986" w:rsidRDefault="00A74CB1" w:rsidP="00A74CB1">
      <w:pPr>
        <w:spacing w:after="0" w:line="240" w:lineRule="auto"/>
        <w:rPr>
          <w:rFonts w:ascii="Times New Roman" w:hAnsi="Times New Roman" w:cs="Times New Roman"/>
          <w:b/>
          <w:sz w:val="24"/>
          <w:szCs w:val="24"/>
          <w:rPrChange w:id="158" w:author="Henny  Warsilah" w:date="2018-10-26T23:06:00Z">
            <w:rPr>
              <w:rFonts w:ascii="Times New Roman" w:hAnsi="Times New Roman" w:cs="Times New Roman"/>
              <w:b/>
              <w:sz w:val="28"/>
              <w:szCs w:val="28"/>
            </w:rPr>
          </w:rPrChange>
        </w:rPr>
      </w:pPr>
    </w:p>
    <w:p w14:paraId="79D3A678" w14:textId="77777777" w:rsidR="00BE4FE8" w:rsidRPr="002E4986" w:rsidRDefault="00A74CB1" w:rsidP="00A74CB1">
      <w:pPr>
        <w:pStyle w:val="ListParagraph"/>
        <w:numPr>
          <w:ilvl w:val="0"/>
          <w:numId w:val="34"/>
        </w:numPr>
        <w:spacing w:after="0" w:line="240" w:lineRule="auto"/>
        <w:ind w:left="360"/>
        <w:rPr>
          <w:rFonts w:ascii="Times New Roman" w:hAnsi="Times New Roman" w:cs="Times New Roman"/>
          <w:b/>
          <w:sz w:val="24"/>
          <w:szCs w:val="24"/>
          <w:rPrChange w:id="159"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160" w:author="Henny  Warsilah" w:date="2018-10-26T23:06:00Z">
            <w:rPr>
              <w:rFonts w:ascii="Times New Roman" w:hAnsi="Times New Roman" w:cs="Times New Roman"/>
              <w:b/>
              <w:sz w:val="28"/>
              <w:szCs w:val="28"/>
            </w:rPr>
          </w:rPrChange>
        </w:rPr>
        <w:t>Pendahuluan</w:t>
      </w:r>
    </w:p>
    <w:p w14:paraId="47A63664" w14:textId="77777777" w:rsidR="009A477C" w:rsidRPr="001A4E22" w:rsidRDefault="009A477C" w:rsidP="00B36272">
      <w:pPr>
        <w:spacing w:after="0" w:line="240" w:lineRule="auto"/>
        <w:ind w:firstLine="720"/>
        <w:jc w:val="both"/>
        <w:rPr>
          <w:ins w:id="161" w:author="Henny  Warsilah" w:date="2018-10-26T22:45:00Z"/>
          <w:rFonts w:ascii="Times New Roman" w:hAnsi="Times New Roman" w:cs="Times New Roman"/>
          <w:color w:val="FF0000"/>
          <w:sz w:val="24"/>
          <w:szCs w:val="24"/>
          <w:rPrChange w:id="162" w:author="ACER" w:date="2018-10-26T14:54:00Z">
            <w:rPr>
              <w:ins w:id="163" w:author="Henny  Warsilah" w:date="2018-10-26T22:45:00Z"/>
              <w:rFonts w:ascii="Times New Roman" w:hAnsi="Times New Roman" w:cs="Times New Roman"/>
              <w:sz w:val="28"/>
              <w:szCs w:val="28"/>
            </w:rPr>
          </w:rPrChange>
        </w:rPr>
      </w:pPr>
      <w:ins w:id="164" w:author="Henny  Warsilah" w:date="2018-10-26T22:45:00Z">
        <w:r w:rsidRPr="001A4E22">
          <w:rPr>
            <w:rFonts w:ascii="Times New Roman" w:hAnsi="Times New Roman" w:cs="Times New Roman"/>
            <w:color w:val="FF0000"/>
            <w:sz w:val="24"/>
            <w:szCs w:val="24"/>
            <w:rPrChange w:id="165" w:author="ACER" w:date="2018-10-26T14:54:00Z">
              <w:rPr>
                <w:rFonts w:ascii="Times New Roman" w:hAnsi="Times New Roman" w:cs="Times New Roman"/>
                <w:sz w:val="28"/>
                <w:szCs w:val="28"/>
              </w:rPr>
            </w:rPrChange>
          </w:rPr>
          <w:t>Ceritakan atau narasikan terlebih dahulu tentang kota Sumbawa, dan peran serta pentingnya media masa</w:t>
        </w:r>
      </w:ins>
      <w:ins w:id="166" w:author="Henny  Warsilah" w:date="2018-10-26T22:46:00Z">
        <w:r w:rsidRPr="001A4E22">
          <w:rPr>
            <w:rFonts w:ascii="Times New Roman" w:hAnsi="Times New Roman" w:cs="Times New Roman"/>
            <w:color w:val="FF0000"/>
            <w:sz w:val="24"/>
            <w:szCs w:val="24"/>
            <w:rPrChange w:id="167" w:author="ACER" w:date="2018-10-26T14:54:00Z">
              <w:rPr>
                <w:rFonts w:ascii="Times New Roman" w:hAnsi="Times New Roman" w:cs="Times New Roman"/>
                <w:sz w:val="28"/>
                <w:szCs w:val="28"/>
              </w:rPr>
            </w:rPrChange>
          </w:rPr>
          <w:t xml:space="preserve">, ada berapa media masa yang beredar?, bagamana dengan </w:t>
        </w:r>
        <w:r w:rsidRPr="001A4E22">
          <w:rPr>
            <w:rFonts w:ascii="Times New Roman" w:hAnsi="Times New Roman" w:cs="Times New Roman"/>
            <w:color w:val="FF0000"/>
            <w:sz w:val="24"/>
            <w:szCs w:val="24"/>
            <w:rPrChange w:id="168" w:author="ACER" w:date="2018-10-26T14:54:00Z">
              <w:rPr>
                <w:rFonts w:ascii="Times New Roman" w:hAnsi="Times New Roman" w:cs="Times New Roman"/>
                <w:sz w:val="28"/>
                <w:szCs w:val="28"/>
              </w:rPr>
            </w:rPrChange>
          </w:rPr>
          <w:lastRenderedPageBreak/>
          <w:t>owner dan daya beli masyarakat, Apakah sudah menjadi fashion masyarakat membacana</w:t>
        </w:r>
      </w:ins>
    </w:p>
    <w:p w14:paraId="4E816A47" w14:textId="77777777" w:rsidR="0003421A" w:rsidRPr="002E4986" w:rsidRDefault="00BE4FE8" w:rsidP="00B36272">
      <w:pPr>
        <w:spacing w:after="0" w:line="240" w:lineRule="auto"/>
        <w:ind w:firstLine="720"/>
        <w:jc w:val="both"/>
        <w:rPr>
          <w:rFonts w:ascii="Times New Roman" w:hAnsi="Times New Roman" w:cs="Times New Roman"/>
          <w:sz w:val="24"/>
          <w:szCs w:val="24"/>
          <w:rPrChange w:id="16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70" w:author="Henny  Warsilah" w:date="2018-10-26T23:06:00Z">
            <w:rPr>
              <w:rFonts w:ascii="Times New Roman" w:hAnsi="Times New Roman" w:cs="Times New Roman"/>
              <w:sz w:val="28"/>
              <w:szCs w:val="28"/>
            </w:rPr>
          </w:rPrChange>
        </w:rPr>
        <w:t xml:space="preserve">Media </w:t>
      </w:r>
      <w:r w:rsidR="00FA490A" w:rsidRPr="002E4986">
        <w:rPr>
          <w:rFonts w:ascii="Times New Roman" w:hAnsi="Times New Roman" w:cs="Times New Roman"/>
          <w:sz w:val="24"/>
          <w:szCs w:val="24"/>
          <w:rPrChange w:id="171" w:author="Henny  Warsilah" w:date="2018-10-26T23:06:00Z">
            <w:rPr>
              <w:rFonts w:ascii="Times New Roman" w:hAnsi="Times New Roman" w:cs="Times New Roman"/>
              <w:sz w:val="28"/>
              <w:szCs w:val="28"/>
            </w:rPr>
          </w:rPrChange>
        </w:rPr>
        <w:t xml:space="preserve">massa </w:t>
      </w:r>
      <w:r w:rsidRPr="002E4986">
        <w:rPr>
          <w:rFonts w:ascii="Times New Roman" w:hAnsi="Times New Roman" w:cs="Times New Roman"/>
          <w:sz w:val="24"/>
          <w:szCs w:val="24"/>
          <w:rPrChange w:id="172" w:author="Henny  Warsilah" w:date="2018-10-26T23:06:00Z">
            <w:rPr>
              <w:rFonts w:ascii="Times New Roman" w:hAnsi="Times New Roman" w:cs="Times New Roman"/>
              <w:sz w:val="28"/>
              <w:szCs w:val="28"/>
            </w:rPr>
          </w:rPrChange>
        </w:rPr>
        <w:t xml:space="preserve">merupakan sarana komunikasi untuk menyebarkan berita dan pesan kepada masyarakat luas. Media massa </w:t>
      </w:r>
      <w:r w:rsidR="005F1F6F" w:rsidRPr="002E4986">
        <w:rPr>
          <w:rFonts w:ascii="Times New Roman" w:hAnsi="Times New Roman" w:cs="Times New Roman"/>
          <w:sz w:val="24"/>
          <w:szCs w:val="24"/>
          <w:rPrChange w:id="173" w:author="Henny  Warsilah" w:date="2018-10-26T23:06:00Z">
            <w:rPr>
              <w:rFonts w:ascii="Times New Roman" w:hAnsi="Times New Roman" w:cs="Times New Roman"/>
              <w:sz w:val="28"/>
              <w:szCs w:val="28"/>
            </w:rPr>
          </w:rPrChange>
        </w:rPr>
        <w:t xml:space="preserve">dibagi menjadi dua jenis yaitu media cetak dan elektronik. Media </w:t>
      </w:r>
      <w:r w:rsidRPr="002E4986">
        <w:rPr>
          <w:rFonts w:ascii="Times New Roman" w:hAnsi="Times New Roman" w:cs="Times New Roman"/>
          <w:sz w:val="24"/>
          <w:szCs w:val="24"/>
          <w:rPrChange w:id="174" w:author="Henny  Warsilah" w:date="2018-10-26T23:06:00Z">
            <w:rPr>
              <w:rFonts w:ascii="Times New Roman" w:hAnsi="Times New Roman" w:cs="Times New Roman"/>
              <w:sz w:val="28"/>
              <w:szCs w:val="28"/>
            </w:rPr>
          </w:rPrChange>
        </w:rPr>
        <w:t>cetak</w:t>
      </w:r>
      <w:r w:rsidR="00F978BD" w:rsidRPr="002E4986">
        <w:rPr>
          <w:rFonts w:ascii="Times New Roman" w:hAnsi="Times New Roman" w:cs="Times New Roman"/>
          <w:sz w:val="24"/>
          <w:szCs w:val="24"/>
          <w:rPrChange w:id="175" w:author="Henny  Warsilah" w:date="2018-10-26T23:06:00Z">
            <w:rPr>
              <w:rFonts w:ascii="Times New Roman" w:hAnsi="Times New Roman" w:cs="Times New Roman"/>
              <w:sz w:val="28"/>
              <w:szCs w:val="28"/>
            </w:rPr>
          </w:rPrChange>
        </w:rPr>
        <w:t xml:space="preserve"> </w:t>
      </w:r>
      <w:r w:rsidR="00F32E31" w:rsidRPr="002E4986">
        <w:rPr>
          <w:rFonts w:ascii="Times New Roman" w:hAnsi="Times New Roman" w:cs="Times New Roman"/>
          <w:sz w:val="24"/>
          <w:szCs w:val="24"/>
          <w:rPrChange w:id="176" w:author="Henny  Warsilah" w:date="2018-10-26T23:06:00Z">
            <w:rPr>
              <w:rFonts w:ascii="Times New Roman" w:hAnsi="Times New Roman" w:cs="Times New Roman"/>
              <w:sz w:val="28"/>
              <w:szCs w:val="28"/>
            </w:rPr>
          </w:rPrChange>
        </w:rPr>
        <w:t>ber</w:t>
      </w:r>
      <w:r w:rsidR="00DE56B2" w:rsidRPr="002E4986">
        <w:rPr>
          <w:rFonts w:ascii="Times New Roman" w:hAnsi="Times New Roman" w:cs="Times New Roman"/>
          <w:sz w:val="24"/>
          <w:szCs w:val="24"/>
          <w:rPrChange w:id="177" w:author="Henny  Warsilah" w:date="2018-10-26T23:06:00Z">
            <w:rPr>
              <w:rFonts w:ascii="Times New Roman" w:hAnsi="Times New Roman" w:cs="Times New Roman"/>
              <w:sz w:val="28"/>
              <w:szCs w:val="28"/>
            </w:rPr>
          </w:rPrChange>
        </w:rPr>
        <w:t>bentuk</w:t>
      </w:r>
      <w:r w:rsidR="00F32E31" w:rsidRPr="002E4986">
        <w:rPr>
          <w:rFonts w:ascii="Times New Roman" w:hAnsi="Times New Roman" w:cs="Times New Roman"/>
          <w:sz w:val="24"/>
          <w:szCs w:val="24"/>
          <w:rPrChange w:id="178" w:author="Henny  Warsilah" w:date="2018-10-26T23:06:00Z">
            <w:rPr>
              <w:rFonts w:ascii="Times New Roman" w:hAnsi="Times New Roman" w:cs="Times New Roman"/>
              <w:sz w:val="28"/>
              <w:szCs w:val="28"/>
            </w:rPr>
          </w:rPrChange>
        </w:rPr>
        <w:t xml:space="preserve"> </w:t>
      </w:r>
      <w:r w:rsidR="007174B3" w:rsidRPr="002E4986">
        <w:rPr>
          <w:rFonts w:ascii="Times New Roman" w:hAnsi="Times New Roman" w:cs="Times New Roman"/>
          <w:sz w:val="24"/>
          <w:szCs w:val="24"/>
          <w:rPrChange w:id="179" w:author="Henny  Warsilah" w:date="2018-10-26T23:06:00Z">
            <w:rPr>
              <w:rFonts w:ascii="Times New Roman" w:hAnsi="Times New Roman" w:cs="Times New Roman"/>
              <w:sz w:val="28"/>
              <w:szCs w:val="28"/>
            </w:rPr>
          </w:rPrChange>
        </w:rPr>
        <w:t xml:space="preserve">hasil </w:t>
      </w:r>
      <w:r w:rsidR="00E921DB" w:rsidRPr="002E4986">
        <w:rPr>
          <w:rFonts w:ascii="Times New Roman" w:hAnsi="Times New Roman" w:cs="Times New Roman"/>
          <w:sz w:val="24"/>
          <w:szCs w:val="24"/>
          <w:rPrChange w:id="180" w:author="Henny  Warsilah" w:date="2018-10-26T23:06:00Z">
            <w:rPr>
              <w:rFonts w:ascii="Times New Roman" w:hAnsi="Times New Roman" w:cs="Times New Roman"/>
              <w:sz w:val="28"/>
              <w:szCs w:val="28"/>
            </w:rPr>
          </w:rPrChange>
        </w:rPr>
        <w:t xml:space="preserve">lembaran-lembaran, jilidan, dan terbitan seperti surat kabar, majalah, tabloid, dan buletin. Bentuk dan ukuran </w:t>
      </w:r>
      <w:r w:rsidR="00A9468B" w:rsidRPr="002E4986">
        <w:rPr>
          <w:rFonts w:ascii="Times New Roman" w:hAnsi="Times New Roman" w:cs="Times New Roman"/>
          <w:sz w:val="24"/>
          <w:szCs w:val="24"/>
          <w:rPrChange w:id="181" w:author="Henny  Warsilah" w:date="2018-10-26T23:06:00Z">
            <w:rPr>
              <w:rFonts w:ascii="Times New Roman" w:hAnsi="Times New Roman" w:cs="Times New Roman"/>
              <w:sz w:val="28"/>
              <w:szCs w:val="28"/>
            </w:rPr>
          </w:rPrChange>
        </w:rPr>
        <w:t xml:space="preserve">terbitan </w:t>
      </w:r>
      <w:r w:rsidR="0074447D" w:rsidRPr="002E4986">
        <w:rPr>
          <w:rFonts w:ascii="Times New Roman" w:hAnsi="Times New Roman" w:cs="Times New Roman"/>
          <w:sz w:val="24"/>
          <w:szCs w:val="24"/>
          <w:rPrChange w:id="182" w:author="Henny  Warsilah" w:date="2018-10-26T23:06:00Z">
            <w:rPr>
              <w:rFonts w:ascii="Times New Roman" w:hAnsi="Times New Roman" w:cs="Times New Roman"/>
              <w:sz w:val="28"/>
              <w:szCs w:val="28"/>
            </w:rPr>
          </w:rPrChange>
        </w:rPr>
        <w:t>di</w:t>
      </w:r>
      <w:r w:rsidR="005F1F6F" w:rsidRPr="002E4986">
        <w:rPr>
          <w:rFonts w:ascii="Times New Roman" w:hAnsi="Times New Roman" w:cs="Times New Roman"/>
          <w:sz w:val="24"/>
          <w:szCs w:val="24"/>
          <w:rPrChange w:id="183" w:author="Henny  Warsilah" w:date="2018-10-26T23:06:00Z">
            <w:rPr>
              <w:rFonts w:ascii="Times New Roman" w:hAnsi="Times New Roman" w:cs="Times New Roman"/>
              <w:sz w:val="28"/>
              <w:szCs w:val="28"/>
            </w:rPr>
          </w:rPrChange>
        </w:rPr>
        <w:t>sesuai</w:t>
      </w:r>
      <w:r w:rsidR="0074447D" w:rsidRPr="002E4986">
        <w:rPr>
          <w:rFonts w:ascii="Times New Roman" w:hAnsi="Times New Roman" w:cs="Times New Roman"/>
          <w:sz w:val="24"/>
          <w:szCs w:val="24"/>
          <w:rPrChange w:id="184" w:author="Henny  Warsilah" w:date="2018-10-26T23:06:00Z">
            <w:rPr>
              <w:rFonts w:ascii="Times New Roman" w:hAnsi="Times New Roman" w:cs="Times New Roman"/>
              <w:sz w:val="28"/>
              <w:szCs w:val="28"/>
            </w:rPr>
          </w:rPrChange>
        </w:rPr>
        <w:t>kan</w:t>
      </w:r>
      <w:r w:rsidR="005F1F6F" w:rsidRPr="002E4986">
        <w:rPr>
          <w:rFonts w:ascii="Times New Roman" w:hAnsi="Times New Roman" w:cs="Times New Roman"/>
          <w:sz w:val="24"/>
          <w:szCs w:val="24"/>
          <w:rPrChange w:id="185" w:author="Henny  Warsilah" w:date="2018-10-26T23:06:00Z">
            <w:rPr>
              <w:rFonts w:ascii="Times New Roman" w:hAnsi="Times New Roman" w:cs="Times New Roman"/>
              <w:sz w:val="28"/>
              <w:szCs w:val="28"/>
            </w:rPr>
          </w:rPrChange>
        </w:rPr>
        <w:t xml:space="preserve"> dengan </w:t>
      </w:r>
      <w:r w:rsidR="00743566" w:rsidRPr="002E4986">
        <w:rPr>
          <w:rFonts w:ascii="Times New Roman" w:hAnsi="Times New Roman" w:cs="Times New Roman"/>
          <w:sz w:val="24"/>
          <w:szCs w:val="24"/>
          <w:rPrChange w:id="186" w:author="Henny  Warsilah" w:date="2018-10-26T23:06:00Z">
            <w:rPr>
              <w:rFonts w:ascii="Times New Roman" w:hAnsi="Times New Roman" w:cs="Times New Roman"/>
              <w:sz w:val="28"/>
              <w:szCs w:val="28"/>
            </w:rPr>
          </w:rPrChange>
        </w:rPr>
        <w:t>kehendak</w:t>
      </w:r>
      <w:r w:rsidR="007A265D" w:rsidRPr="002E4986">
        <w:rPr>
          <w:rFonts w:ascii="Times New Roman" w:hAnsi="Times New Roman" w:cs="Times New Roman"/>
          <w:sz w:val="24"/>
          <w:szCs w:val="24"/>
          <w:rPrChange w:id="187" w:author="Henny  Warsilah" w:date="2018-10-26T23:06:00Z">
            <w:rPr>
              <w:rFonts w:ascii="Times New Roman" w:hAnsi="Times New Roman" w:cs="Times New Roman"/>
              <w:sz w:val="28"/>
              <w:szCs w:val="28"/>
            </w:rPr>
          </w:rPrChange>
        </w:rPr>
        <w:t xml:space="preserve">, </w:t>
      </w:r>
      <w:r w:rsidR="00743566" w:rsidRPr="002E4986">
        <w:rPr>
          <w:rFonts w:ascii="Times New Roman" w:hAnsi="Times New Roman" w:cs="Times New Roman"/>
          <w:sz w:val="24"/>
          <w:szCs w:val="24"/>
          <w:rPrChange w:id="188" w:author="Henny  Warsilah" w:date="2018-10-26T23:06:00Z">
            <w:rPr>
              <w:rFonts w:ascii="Times New Roman" w:hAnsi="Times New Roman" w:cs="Times New Roman"/>
              <w:sz w:val="28"/>
              <w:szCs w:val="28"/>
            </w:rPr>
          </w:rPrChange>
        </w:rPr>
        <w:t>selera</w:t>
      </w:r>
      <w:r w:rsidR="007A265D" w:rsidRPr="002E4986">
        <w:rPr>
          <w:rFonts w:ascii="Times New Roman" w:hAnsi="Times New Roman" w:cs="Times New Roman"/>
          <w:sz w:val="24"/>
          <w:szCs w:val="24"/>
          <w:rPrChange w:id="189" w:author="Henny  Warsilah" w:date="2018-10-26T23:06:00Z">
            <w:rPr>
              <w:rFonts w:ascii="Times New Roman" w:hAnsi="Times New Roman" w:cs="Times New Roman"/>
              <w:sz w:val="28"/>
              <w:szCs w:val="28"/>
            </w:rPr>
          </w:rPrChange>
        </w:rPr>
        <w:t xml:space="preserve">, dan yang paling utama adalah </w:t>
      </w:r>
      <w:r w:rsidR="0074447D" w:rsidRPr="002E4986">
        <w:rPr>
          <w:rFonts w:ascii="Times New Roman" w:hAnsi="Times New Roman" w:cs="Times New Roman"/>
          <w:sz w:val="24"/>
          <w:szCs w:val="24"/>
          <w:rPrChange w:id="190" w:author="Henny  Warsilah" w:date="2018-10-26T23:06:00Z">
            <w:rPr>
              <w:rFonts w:ascii="Times New Roman" w:hAnsi="Times New Roman" w:cs="Times New Roman"/>
              <w:sz w:val="28"/>
              <w:szCs w:val="28"/>
            </w:rPr>
          </w:rPrChange>
        </w:rPr>
        <w:t>bujet pemilik media</w:t>
      </w:r>
      <w:r w:rsidR="00E050D0" w:rsidRPr="002E4986">
        <w:rPr>
          <w:rFonts w:ascii="Times New Roman" w:hAnsi="Times New Roman" w:cs="Times New Roman"/>
          <w:sz w:val="24"/>
          <w:szCs w:val="24"/>
          <w:rPrChange w:id="191" w:author="Henny  Warsilah" w:date="2018-10-26T23:06:00Z">
            <w:rPr>
              <w:rFonts w:ascii="Times New Roman" w:hAnsi="Times New Roman" w:cs="Times New Roman"/>
              <w:sz w:val="28"/>
              <w:szCs w:val="28"/>
            </w:rPr>
          </w:rPrChange>
        </w:rPr>
        <w:t xml:space="preserve">. </w:t>
      </w:r>
      <w:r w:rsidR="00743566" w:rsidRPr="002E4986">
        <w:rPr>
          <w:rFonts w:ascii="Times New Roman" w:hAnsi="Times New Roman" w:cs="Times New Roman"/>
          <w:sz w:val="24"/>
          <w:szCs w:val="24"/>
          <w:rPrChange w:id="192" w:author="Henny  Warsilah" w:date="2018-10-26T23:06:00Z">
            <w:rPr>
              <w:rFonts w:ascii="Times New Roman" w:hAnsi="Times New Roman" w:cs="Times New Roman"/>
              <w:sz w:val="28"/>
              <w:szCs w:val="28"/>
            </w:rPr>
          </w:rPrChange>
        </w:rPr>
        <w:t xml:space="preserve"> </w:t>
      </w:r>
      <w:r w:rsidR="007A265D" w:rsidRPr="002E4986">
        <w:rPr>
          <w:rFonts w:ascii="Times New Roman" w:hAnsi="Times New Roman" w:cs="Times New Roman"/>
          <w:sz w:val="24"/>
          <w:szCs w:val="24"/>
          <w:rPrChange w:id="193" w:author="Henny  Warsilah" w:date="2018-10-26T23:06:00Z">
            <w:rPr>
              <w:rFonts w:ascii="Times New Roman" w:hAnsi="Times New Roman" w:cs="Times New Roman"/>
              <w:sz w:val="28"/>
              <w:szCs w:val="28"/>
            </w:rPr>
          </w:rPrChange>
        </w:rPr>
        <w:t>Media cetak b</w:t>
      </w:r>
      <w:r w:rsidR="00F32E31" w:rsidRPr="002E4986">
        <w:rPr>
          <w:rFonts w:ascii="Times New Roman" w:hAnsi="Times New Roman" w:cs="Times New Roman"/>
          <w:sz w:val="24"/>
          <w:szCs w:val="24"/>
          <w:rPrChange w:id="194" w:author="Henny  Warsilah" w:date="2018-10-26T23:06:00Z">
            <w:rPr>
              <w:rFonts w:ascii="Times New Roman" w:hAnsi="Times New Roman" w:cs="Times New Roman"/>
              <w:sz w:val="28"/>
              <w:szCs w:val="28"/>
            </w:rPr>
          </w:rPrChange>
        </w:rPr>
        <w:t>iasanya</w:t>
      </w:r>
      <w:r w:rsidR="00C7694E" w:rsidRPr="002E4986">
        <w:rPr>
          <w:rFonts w:ascii="Times New Roman" w:hAnsi="Times New Roman" w:cs="Times New Roman"/>
          <w:sz w:val="24"/>
          <w:szCs w:val="24"/>
          <w:rPrChange w:id="195" w:author="Henny  Warsilah" w:date="2018-10-26T23:06:00Z">
            <w:rPr>
              <w:rFonts w:ascii="Times New Roman" w:hAnsi="Times New Roman" w:cs="Times New Roman"/>
              <w:sz w:val="28"/>
              <w:szCs w:val="28"/>
            </w:rPr>
          </w:rPrChange>
        </w:rPr>
        <w:t xml:space="preserve"> </w:t>
      </w:r>
      <w:r w:rsidR="00F978BD" w:rsidRPr="002E4986">
        <w:rPr>
          <w:rFonts w:ascii="Times New Roman" w:hAnsi="Times New Roman" w:cs="Times New Roman"/>
          <w:sz w:val="24"/>
          <w:szCs w:val="24"/>
          <w:rPrChange w:id="196" w:author="Henny  Warsilah" w:date="2018-10-26T23:06:00Z">
            <w:rPr>
              <w:rFonts w:ascii="Times New Roman" w:hAnsi="Times New Roman" w:cs="Times New Roman"/>
              <w:sz w:val="28"/>
              <w:szCs w:val="28"/>
            </w:rPr>
          </w:rPrChange>
        </w:rPr>
        <w:t xml:space="preserve">diterbitkan </w:t>
      </w:r>
      <w:r w:rsidR="00DD60D9" w:rsidRPr="002E4986">
        <w:rPr>
          <w:rFonts w:ascii="Times New Roman" w:hAnsi="Times New Roman" w:cs="Times New Roman"/>
          <w:sz w:val="24"/>
          <w:szCs w:val="24"/>
          <w:rPrChange w:id="197" w:author="Henny  Warsilah" w:date="2018-10-26T23:06:00Z">
            <w:rPr>
              <w:rFonts w:ascii="Times New Roman" w:hAnsi="Times New Roman" w:cs="Times New Roman"/>
              <w:sz w:val="28"/>
              <w:szCs w:val="28"/>
            </w:rPr>
          </w:rPrChange>
        </w:rPr>
        <w:t xml:space="preserve">atau dipublikasikan </w:t>
      </w:r>
      <w:r w:rsidR="00F978BD" w:rsidRPr="002E4986">
        <w:rPr>
          <w:rFonts w:ascii="Times New Roman" w:hAnsi="Times New Roman" w:cs="Times New Roman"/>
          <w:sz w:val="24"/>
          <w:szCs w:val="24"/>
          <w:rPrChange w:id="198" w:author="Henny  Warsilah" w:date="2018-10-26T23:06:00Z">
            <w:rPr>
              <w:rFonts w:ascii="Times New Roman" w:hAnsi="Times New Roman" w:cs="Times New Roman"/>
              <w:sz w:val="28"/>
              <w:szCs w:val="28"/>
            </w:rPr>
          </w:rPrChange>
        </w:rPr>
        <w:t>secara berkala</w:t>
      </w:r>
      <w:r w:rsidR="002261BA" w:rsidRPr="002E4986">
        <w:rPr>
          <w:rFonts w:ascii="Times New Roman" w:hAnsi="Times New Roman" w:cs="Times New Roman"/>
          <w:sz w:val="24"/>
          <w:szCs w:val="24"/>
          <w:rPrChange w:id="199" w:author="Henny  Warsilah" w:date="2018-10-26T23:06:00Z">
            <w:rPr>
              <w:rFonts w:ascii="Times New Roman" w:hAnsi="Times New Roman" w:cs="Times New Roman"/>
              <w:sz w:val="28"/>
              <w:szCs w:val="28"/>
            </w:rPr>
          </w:rPrChange>
        </w:rPr>
        <w:t xml:space="preserve"> </w:t>
      </w:r>
      <w:r w:rsidR="00CE47CA" w:rsidRPr="002E4986">
        <w:rPr>
          <w:rFonts w:ascii="Times New Roman" w:hAnsi="Times New Roman" w:cs="Times New Roman"/>
          <w:sz w:val="24"/>
          <w:szCs w:val="24"/>
          <w:rPrChange w:id="200" w:author="Henny  Warsilah" w:date="2018-10-26T23:06:00Z">
            <w:rPr>
              <w:rFonts w:ascii="Times New Roman" w:hAnsi="Times New Roman" w:cs="Times New Roman"/>
              <w:sz w:val="28"/>
              <w:szCs w:val="28"/>
            </w:rPr>
          </w:rPrChange>
        </w:rPr>
        <w:t xml:space="preserve">dalam </w:t>
      </w:r>
      <w:r w:rsidR="003C2614" w:rsidRPr="002E4986">
        <w:rPr>
          <w:rFonts w:ascii="Times New Roman" w:hAnsi="Times New Roman" w:cs="Times New Roman"/>
          <w:sz w:val="24"/>
          <w:szCs w:val="24"/>
          <w:rPrChange w:id="201" w:author="Henny  Warsilah" w:date="2018-10-26T23:06:00Z">
            <w:rPr>
              <w:rFonts w:ascii="Times New Roman" w:hAnsi="Times New Roman" w:cs="Times New Roman"/>
              <w:sz w:val="28"/>
              <w:szCs w:val="28"/>
            </w:rPr>
          </w:rPrChange>
        </w:rPr>
        <w:t xml:space="preserve">waktu </w:t>
      </w:r>
      <w:r w:rsidR="005F1F6F" w:rsidRPr="002E4986">
        <w:rPr>
          <w:rFonts w:ascii="Times New Roman" w:hAnsi="Times New Roman" w:cs="Times New Roman"/>
          <w:sz w:val="24"/>
          <w:szCs w:val="24"/>
          <w:rPrChange w:id="202" w:author="Henny  Warsilah" w:date="2018-10-26T23:06:00Z">
            <w:rPr>
              <w:rFonts w:ascii="Times New Roman" w:hAnsi="Times New Roman" w:cs="Times New Roman"/>
              <w:sz w:val="28"/>
              <w:szCs w:val="28"/>
            </w:rPr>
          </w:rPrChange>
        </w:rPr>
        <w:t>yang variatif. Media cetak yang di</w:t>
      </w:r>
      <w:r w:rsidR="003C2614" w:rsidRPr="002E4986">
        <w:rPr>
          <w:rFonts w:ascii="Times New Roman" w:hAnsi="Times New Roman" w:cs="Times New Roman"/>
          <w:sz w:val="24"/>
          <w:szCs w:val="24"/>
          <w:rPrChange w:id="203" w:author="Henny  Warsilah" w:date="2018-10-26T23:06:00Z">
            <w:rPr>
              <w:rFonts w:ascii="Times New Roman" w:hAnsi="Times New Roman" w:cs="Times New Roman"/>
              <w:sz w:val="28"/>
              <w:szCs w:val="28"/>
            </w:rPr>
          </w:rPrChange>
        </w:rPr>
        <w:t xml:space="preserve">terbitkan </w:t>
      </w:r>
      <w:r w:rsidR="005F1F6F" w:rsidRPr="002E4986">
        <w:rPr>
          <w:rFonts w:ascii="Times New Roman" w:hAnsi="Times New Roman" w:cs="Times New Roman"/>
          <w:sz w:val="24"/>
          <w:szCs w:val="24"/>
          <w:rPrChange w:id="204" w:author="Henny  Warsilah" w:date="2018-10-26T23:06:00Z">
            <w:rPr>
              <w:rFonts w:ascii="Times New Roman" w:hAnsi="Times New Roman" w:cs="Times New Roman"/>
              <w:sz w:val="28"/>
              <w:szCs w:val="28"/>
            </w:rPr>
          </w:rPrChange>
        </w:rPr>
        <w:t xml:space="preserve">setiap </w:t>
      </w:r>
      <w:r w:rsidR="002261BA" w:rsidRPr="002E4986">
        <w:rPr>
          <w:rFonts w:ascii="Times New Roman" w:hAnsi="Times New Roman" w:cs="Times New Roman"/>
          <w:sz w:val="24"/>
          <w:szCs w:val="24"/>
          <w:rPrChange w:id="205" w:author="Henny  Warsilah" w:date="2018-10-26T23:06:00Z">
            <w:rPr>
              <w:rFonts w:ascii="Times New Roman" w:hAnsi="Times New Roman" w:cs="Times New Roman"/>
              <w:sz w:val="28"/>
              <w:szCs w:val="28"/>
            </w:rPr>
          </w:rPrChange>
        </w:rPr>
        <w:t>hari</w:t>
      </w:r>
      <w:r w:rsidR="005F1F6F" w:rsidRPr="002E4986">
        <w:rPr>
          <w:rFonts w:ascii="Times New Roman" w:hAnsi="Times New Roman" w:cs="Times New Roman"/>
          <w:sz w:val="24"/>
          <w:szCs w:val="24"/>
          <w:rPrChange w:id="206" w:author="Henny  Warsilah" w:date="2018-10-26T23:06:00Z">
            <w:rPr>
              <w:rFonts w:ascii="Times New Roman" w:hAnsi="Times New Roman" w:cs="Times New Roman"/>
              <w:sz w:val="28"/>
              <w:szCs w:val="28"/>
            </w:rPr>
          </w:rPrChange>
        </w:rPr>
        <w:t xml:space="preserve"> </w:t>
      </w:r>
      <w:r w:rsidR="0034108F" w:rsidRPr="002E4986">
        <w:rPr>
          <w:rFonts w:ascii="Times New Roman" w:hAnsi="Times New Roman" w:cs="Times New Roman"/>
          <w:sz w:val="24"/>
          <w:szCs w:val="24"/>
          <w:rPrChange w:id="207" w:author="Henny  Warsilah" w:date="2018-10-26T23:06:00Z">
            <w:rPr>
              <w:rFonts w:ascii="Times New Roman" w:hAnsi="Times New Roman" w:cs="Times New Roman"/>
              <w:sz w:val="28"/>
              <w:szCs w:val="28"/>
            </w:rPr>
          </w:rPrChange>
        </w:rPr>
        <w:t xml:space="preserve">dinamakan </w:t>
      </w:r>
      <w:r w:rsidR="005F1F6F" w:rsidRPr="002E4986">
        <w:rPr>
          <w:rFonts w:ascii="Times New Roman" w:hAnsi="Times New Roman" w:cs="Times New Roman"/>
          <w:sz w:val="24"/>
          <w:szCs w:val="24"/>
          <w:rPrChange w:id="208" w:author="Henny  Warsilah" w:date="2018-10-26T23:06:00Z">
            <w:rPr>
              <w:rFonts w:ascii="Times New Roman" w:hAnsi="Times New Roman" w:cs="Times New Roman"/>
              <w:sz w:val="28"/>
              <w:szCs w:val="28"/>
            </w:rPr>
          </w:rPrChange>
        </w:rPr>
        <w:t xml:space="preserve">harian, yang dicetak </w:t>
      </w:r>
      <w:r w:rsidR="00F978BD" w:rsidRPr="002E4986">
        <w:rPr>
          <w:rFonts w:ascii="Times New Roman" w:hAnsi="Times New Roman" w:cs="Times New Roman"/>
          <w:sz w:val="24"/>
          <w:szCs w:val="24"/>
          <w:rPrChange w:id="209" w:author="Henny  Warsilah" w:date="2018-10-26T23:06:00Z">
            <w:rPr>
              <w:rFonts w:ascii="Times New Roman" w:hAnsi="Times New Roman" w:cs="Times New Roman"/>
              <w:sz w:val="28"/>
              <w:szCs w:val="28"/>
            </w:rPr>
          </w:rPrChange>
        </w:rPr>
        <w:t xml:space="preserve"> </w:t>
      </w:r>
      <w:r w:rsidR="005F1F6F" w:rsidRPr="002E4986">
        <w:rPr>
          <w:rFonts w:ascii="Times New Roman" w:hAnsi="Times New Roman" w:cs="Times New Roman"/>
          <w:sz w:val="24"/>
          <w:szCs w:val="24"/>
          <w:rPrChange w:id="210" w:author="Henny  Warsilah" w:date="2018-10-26T23:06:00Z">
            <w:rPr>
              <w:rFonts w:ascii="Times New Roman" w:hAnsi="Times New Roman" w:cs="Times New Roman"/>
              <w:sz w:val="28"/>
              <w:szCs w:val="28"/>
            </w:rPr>
          </w:rPrChange>
        </w:rPr>
        <w:t xml:space="preserve">setiap </w:t>
      </w:r>
      <w:r w:rsidR="00F978BD" w:rsidRPr="002E4986">
        <w:rPr>
          <w:rFonts w:ascii="Times New Roman" w:hAnsi="Times New Roman" w:cs="Times New Roman"/>
          <w:sz w:val="24"/>
          <w:szCs w:val="24"/>
          <w:rPrChange w:id="211" w:author="Henny  Warsilah" w:date="2018-10-26T23:06:00Z">
            <w:rPr>
              <w:rFonts w:ascii="Times New Roman" w:hAnsi="Times New Roman" w:cs="Times New Roman"/>
              <w:sz w:val="28"/>
              <w:szCs w:val="28"/>
            </w:rPr>
          </w:rPrChange>
        </w:rPr>
        <w:t>minggu</w:t>
      </w:r>
      <w:r w:rsidR="005F1F6F" w:rsidRPr="002E4986">
        <w:rPr>
          <w:rFonts w:ascii="Times New Roman" w:hAnsi="Times New Roman" w:cs="Times New Roman"/>
          <w:sz w:val="24"/>
          <w:szCs w:val="24"/>
          <w:rPrChange w:id="212" w:author="Henny  Warsilah" w:date="2018-10-26T23:06:00Z">
            <w:rPr>
              <w:rFonts w:ascii="Times New Roman" w:hAnsi="Times New Roman" w:cs="Times New Roman"/>
              <w:sz w:val="28"/>
              <w:szCs w:val="28"/>
            </w:rPr>
          </w:rPrChange>
        </w:rPr>
        <w:t xml:space="preserve"> disebut mingguan, dan yang </w:t>
      </w:r>
      <w:r w:rsidR="0003421A" w:rsidRPr="002E4986">
        <w:rPr>
          <w:rFonts w:ascii="Times New Roman" w:hAnsi="Times New Roman" w:cs="Times New Roman"/>
          <w:sz w:val="24"/>
          <w:szCs w:val="24"/>
          <w:rPrChange w:id="213" w:author="Henny  Warsilah" w:date="2018-10-26T23:06:00Z">
            <w:rPr>
              <w:rFonts w:ascii="Times New Roman" w:hAnsi="Times New Roman" w:cs="Times New Roman"/>
              <w:sz w:val="28"/>
              <w:szCs w:val="28"/>
            </w:rPr>
          </w:rPrChange>
        </w:rPr>
        <w:t xml:space="preserve">media yang dicetak </w:t>
      </w:r>
      <w:r w:rsidR="005F1F6F" w:rsidRPr="002E4986">
        <w:rPr>
          <w:rFonts w:ascii="Times New Roman" w:hAnsi="Times New Roman" w:cs="Times New Roman"/>
          <w:sz w:val="24"/>
          <w:szCs w:val="24"/>
          <w:rPrChange w:id="214" w:author="Henny  Warsilah" w:date="2018-10-26T23:06:00Z">
            <w:rPr>
              <w:rFonts w:ascii="Times New Roman" w:hAnsi="Times New Roman" w:cs="Times New Roman"/>
              <w:sz w:val="28"/>
              <w:szCs w:val="28"/>
            </w:rPr>
          </w:rPrChange>
        </w:rPr>
        <w:t xml:space="preserve">setiap bulan dinamakan media cetak bulanan. </w:t>
      </w:r>
      <w:r w:rsidR="003C2614" w:rsidRPr="002E4986">
        <w:rPr>
          <w:rFonts w:ascii="Times New Roman" w:hAnsi="Times New Roman" w:cs="Times New Roman"/>
          <w:sz w:val="24"/>
          <w:szCs w:val="24"/>
          <w:rPrChange w:id="215" w:author="Henny  Warsilah" w:date="2018-10-26T23:06:00Z">
            <w:rPr>
              <w:rFonts w:ascii="Times New Roman" w:hAnsi="Times New Roman" w:cs="Times New Roman"/>
              <w:sz w:val="28"/>
              <w:szCs w:val="28"/>
            </w:rPr>
          </w:rPrChange>
        </w:rPr>
        <w:t xml:space="preserve">Bahkan, </w:t>
      </w:r>
      <w:r w:rsidR="0003421A" w:rsidRPr="002E4986">
        <w:rPr>
          <w:rFonts w:ascii="Times New Roman" w:hAnsi="Times New Roman" w:cs="Times New Roman"/>
          <w:sz w:val="24"/>
          <w:szCs w:val="24"/>
          <w:rPrChange w:id="216" w:author="Henny  Warsilah" w:date="2018-10-26T23:06:00Z">
            <w:rPr>
              <w:rFonts w:ascii="Times New Roman" w:hAnsi="Times New Roman" w:cs="Times New Roman"/>
              <w:sz w:val="28"/>
              <w:szCs w:val="28"/>
            </w:rPr>
          </w:rPrChange>
        </w:rPr>
        <w:t xml:space="preserve">ada </w:t>
      </w:r>
      <w:r w:rsidR="003C2614" w:rsidRPr="002E4986">
        <w:rPr>
          <w:rFonts w:ascii="Times New Roman" w:hAnsi="Times New Roman" w:cs="Times New Roman"/>
          <w:sz w:val="24"/>
          <w:szCs w:val="24"/>
          <w:rPrChange w:id="217" w:author="Henny  Warsilah" w:date="2018-10-26T23:06:00Z">
            <w:rPr>
              <w:rFonts w:ascii="Times New Roman" w:hAnsi="Times New Roman" w:cs="Times New Roman"/>
              <w:sz w:val="28"/>
              <w:szCs w:val="28"/>
            </w:rPr>
          </w:rPrChange>
        </w:rPr>
        <w:t>beberapa m</w:t>
      </w:r>
      <w:r w:rsidR="00C7694E" w:rsidRPr="002E4986">
        <w:rPr>
          <w:rFonts w:ascii="Times New Roman" w:hAnsi="Times New Roman" w:cs="Times New Roman"/>
          <w:sz w:val="24"/>
          <w:szCs w:val="24"/>
          <w:rPrChange w:id="218" w:author="Henny  Warsilah" w:date="2018-10-26T23:06:00Z">
            <w:rPr>
              <w:rFonts w:ascii="Times New Roman" w:hAnsi="Times New Roman" w:cs="Times New Roman"/>
              <w:sz w:val="28"/>
              <w:szCs w:val="28"/>
            </w:rPr>
          </w:rPrChange>
        </w:rPr>
        <w:t>edia cetak</w:t>
      </w:r>
      <w:r w:rsidR="007174B3" w:rsidRPr="002E4986">
        <w:rPr>
          <w:rFonts w:ascii="Times New Roman" w:hAnsi="Times New Roman" w:cs="Times New Roman"/>
          <w:sz w:val="24"/>
          <w:szCs w:val="24"/>
          <w:rPrChange w:id="219" w:author="Henny  Warsilah" w:date="2018-10-26T23:06:00Z">
            <w:rPr>
              <w:rFonts w:ascii="Times New Roman" w:hAnsi="Times New Roman" w:cs="Times New Roman"/>
              <w:sz w:val="28"/>
              <w:szCs w:val="28"/>
            </w:rPr>
          </w:rPrChange>
        </w:rPr>
        <w:t xml:space="preserve"> yang </w:t>
      </w:r>
      <w:r w:rsidR="00C7694E" w:rsidRPr="002E4986">
        <w:rPr>
          <w:rFonts w:ascii="Times New Roman" w:hAnsi="Times New Roman" w:cs="Times New Roman"/>
          <w:sz w:val="24"/>
          <w:szCs w:val="24"/>
          <w:rPrChange w:id="220" w:author="Henny  Warsilah" w:date="2018-10-26T23:06:00Z">
            <w:rPr>
              <w:rFonts w:ascii="Times New Roman" w:hAnsi="Times New Roman" w:cs="Times New Roman"/>
              <w:sz w:val="28"/>
              <w:szCs w:val="28"/>
            </w:rPr>
          </w:rPrChange>
        </w:rPr>
        <w:t>di</w:t>
      </w:r>
      <w:r w:rsidR="003C2614" w:rsidRPr="002E4986">
        <w:rPr>
          <w:rFonts w:ascii="Times New Roman" w:hAnsi="Times New Roman" w:cs="Times New Roman"/>
          <w:sz w:val="24"/>
          <w:szCs w:val="24"/>
          <w:rPrChange w:id="221" w:author="Henny  Warsilah" w:date="2018-10-26T23:06:00Z">
            <w:rPr>
              <w:rFonts w:ascii="Times New Roman" w:hAnsi="Times New Roman" w:cs="Times New Roman"/>
              <w:sz w:val="28"/>
              <w:szCs w:val="28"/>
            </w:rPr>
          </w:rPrChange>
        </w:rPr>
        <w:t xml:space="preserve">terbitkan </w:t>
      </w:r>
      <w:r w:rsidR="00C7694E" w:rsidRPr="002E4986">
        <w:rPr>
          <w:rFonts w:ascii="Times New Roman" w:hAnsi="Times New Roman" w:cs="Times New Roman"/>
          <w:sz w:val="24"/>
          <w:szCs w:val="24"/>
          <w:rPrChange w:id="222" w:author="Henny  Warsilah" w:date="2018-10-26T23:06:00Z">
            <w:rPr>
              <w:rFonts w:ascii="Times New Roman" w:hAnsi="Times New Roman" w:cs="Times New Roman"/>
              <w:sz w:val="28"/>
              <w:szCs w:val="28"/>
            </w:rPr>
          </w:rPrChange>
        </w:rPr>
        <w:t xml:space="preserve">per </w:t>
      </w:r>
      <w:r w:rsidR="007174B3" w:rsidRPr="002E4986">
        <w:rPr>
          <w:rFonts w:ascii="Times New Roman" w:hAnsi="Times New Roman" w:cs="Times New Roman"/>
          <w:sz w:val="24"/>
          <w:szCs w:val="24"/>
          <w:rPrChange w:id="223" w:author="Henny  Warsilah" w:date="2018-10-26T23:06:00Z">
            <w:rPr>
              <w:rFonts w:ascii="Times New Roman" w:hAnsi="Times New Roman" w:cs="Times New Roman"/>
              <w:sz w:val="28"/>
              <w:szCs w:val="28"/>
            </w:rPr>
          </w:rPrChange>
        </w:rPr>
        <w:t>tri</w:t>
      </w:r>
      <w:r w:rsidR="00F978BD" w:rsidRPr="002E4986">
        <w:rPr>
          <w:rFonts w:ascii="Times New Roman" w:hAnsi="Times New Roman" w:cs="Times New Roman"/>
          <w:sz w:val="24"/>
          <w:szCs w:val="24"/>
          <w:rPrChange w:id="224" w:author="Henny  Warsilah" w:date="2018-10-26T23:06:00Z">
            <w:rPr>
              <w:rFonts w:ascii="Times New Roman" w:hAnsi="Times New Roman" w:cs="Times New Roman"/>
              <w:sz w:val="28"/>
              <w:szCs w:val="28"/>
            </w:rPr>
          </w:rPrChange>
        </w:rPr>
        <w:t>wulan sampai per semester</w:t>
      </w:r>
      <w:r w:rsidR="007174B3" w:rsidRPr="002E4986">
        <w:rPr>
          <w:rFonts w:ascii="Times New Roman" w:hAnsi="Times New Roman" w:cs="Times New Roman"/>
          <w:sz w:val="24"/>
          <w:szCs w:val="24"/>
          <w:rPrChange w:id="225" w:author="Henny  Warsilah" w:date="2018-10-26T23:06:00Z">
            <w:rPr>
              <w:rFonts w:ascii="Times New Roman" w:hAnsi="Times New Roman" w:cs="Times New Roman"/>
              <w:sz w:val="28"/>
              <w:szCs w:val="28"/>
            </w:rPr>
          </w:rPrChange>
        </w:rPr>
        <w:t xml:space="preserve">. </w:t>
      </w:r>
    </w:p>
    <w:p w14:paraId="55D6F85D" w14:textId="77777777" w:rsidR="00AA3605" w:rsidRPr="002E4986" w:rsidRDefault="009A477C" w:rsidP="00B36272">
      <w:pPr>
        <w:spacing w:after="0" w:line="240" w:lineRule="auto"/>
        <w:ind w:firstLine="720"/>
        <w:jc w:val="both"/>
        <w:rPr>
          <w:rFonts w:ascii="Times New Roman" w:hAnsi="Times New Roman" w:cs="Times New Roman"/>
          <w:sz w:val="24"/>
          <w:szCs w:val="24"/>
          <w:rPrChange w:id="226" w:author="Henny  Warsilah" w:date="2018-10-26T23:06:00Z">
            <w:rPr>
              <w:rFonts w:ascii="Times New Roman" w:hAnsi="Times New Roman" w:cs="Times New Roman"/>
              <w:sz w:val="28"/>
              <w:szCs w:val="28"/>
            </w:rPr>
          </w:rPrChange>
        </w:rPr>
      </w:pPr>
      <w:ins w:id="227" w:author="Henny  Warsilah" w:date="2018-10-26T22:54:00Z">
        <w:r w:rsidRPr="001A4E22">
          <w:rPr>
            <w:rFonts w:ascii="Times New Roman" w:hAnsi="Times New Roman" w:cs="Times New Roman"/>
            <w:color w:val="FF0000"/>
            <w:sz w:val="24"/>
            <w:szCs w:val="24"/>
            <w:rPrChange w:id="228" w:author="ACER" w:date="2018-10-26T14:55:00Z">
              <w:rPr>
                <w:rFonts w:ascii="Times New Roman" w:hAnsi="Times New Roman" w:cs="Times New Roman"/>
                <w:sz w:val="28"/>
                <w:szCs w:val="28"/>
              </w:rPr>
            </w:rPrChange>
          </w:rPr>
          <w:t>Sumber?</w:t>
        </w:r>
        <w:r w:rsidRPr="002E4986">
          <w:rPr>
            <w:rFonts w:ascii="Times New Roman" w:hAnsi="Times New Roman" w:cs="Times New Roman"/>
            <w:sz w:val="24"/>
            <w:szCs w:val="24"/>
            <w:rPrChange w:id="229" w:author="Henny  Warsilah" w:date="2018-10-26T23:06:00Z">
              <w:rPr>
                <w:rFonts w:ascii="Times New Roman" w:hAnsi="Times New Roman" w:cs="Times New Roman"/>
                <w:sz w:val="28"/>
                <w:szCs w:val="28"/>
              </w:rPr>
            </w:rPrChange>
          </w:rPr>
          <w:t xml:space="preserve"> </w:t>
        </w:r>
      </w:ins>
      <w:r w:rsidR="009B190A" w:rsidRPr="002E4986">
        <w:rPr>
          <w:rFonts w:ascii="Times New Roman" w:hAnsi="Times New Roman" w:cs="Times New Roman"/>
          <w:sz w:val="24"/>
          <w:szCs w:val="24"/>
          <w:rPrChange w:id="230" w:author="Henny  Warsilah" w:date="2018-10-26T23:06:00Z">
            <w:rPr>
              <w:rFonts w:ascii="Times New Roman" w:hAnsi="Times New Roman" w:cs="Times New Roman"/>
              <w:sz w:val="28"/>
              <w:szCs w:val="28"/>
            </w:rPr>
          </w:rPrChange>
        </w:rPr>
        <w:t>M</w:t>
      </w:r>
      <w:r w:rsidR="00F32E31" w:rsidRPr="002E4986">
        <w:rPr>
          <w:rFonts w:ascii="Times New Roman" w:hAnsi="Times New Roman" w:cs="Times New Roman"/>
          <w:sz w:val="24"/>
          <w:szCs w:val="24"/>
          <w:rPrChange w:id="231" w:author="Henny  Warsilah" w:date="2018-10-26T23:06:00Z">
            <w:rPr>
              <w:rFonts w:ascii="Times New Roman" w:hAnsi="Times New Roman" w:cs="Times New Roman"/>
              <w:sz w:val="28"/>
              <w:szCs w:val="28"/>
            </w:rPr>
          </w:rPrChange>
        </w:rPr>
        <w:t>edia</w:t>
      </w:r>
      <w:r w:rsidR="009B190A" w:rsidRPr="002E4986">
        <w:rPr>
          <w:rFonts w:ascii="Times New Roman" w:hAnsi="Times New Roman" w:cs="Times New Roman"/>
          <w:sz w:val="24"/>
          <w:szCs w:val="24"/>
          <w:rPrChange w:id="232" w:author="Henny  Warsilah" w:date="2018-10-26T23:06:00Z">
            <w:rPr>
              <w:rFonts w:ascii="Times New Roman" w:hAnsi="Times New Roman" w:cs="Times New Roman"/>
              <w:sz w:val="28"/>
              <w:szCs w:val="28"/>
            </w:rPr>
          </w:rPrChange>
        </w:rPr>
        <w:t xml:space="preserve"> </w:t>
      </w:r>
      <w:r w:rsidR="00F32E31" w:rsidRPr="002E4986">
        <w:rPr>
          <w:rFonts w:ascii="Times New Roman" w:hAnsi="Times New Roman" w:cs="Times New Roman"/>
          <w:sz w:val="24"/>
          <w:szCs w:val="24"/>
          <w:rPrChange w:id="233" w:author="Henny  Warsilah" w:date="2018-10-26T23:06:00Z">
            <w:rPr>
              <w:rFonts w:ascii="Times New Roman" w:hAnsi="Times New Roman" w:cs="Times New Roman"/>
              <w:sz w:val="28"/>
              <w:szCs w:val="28"/>
            </w:rPr>
          </w:rPrChange>
        </w:rPr>
        <w:t xml:space="preserve">elektronik merupakan </w:t>
      </w:r>
      <w:r w:rsidR="003E22D2" w:rsidRPr="002E4986">
        <w:rPr>
          <w:rFonts w:ascii="Times New Roman" w:hAnsi="Times New Roman" w:cs="Times New Roman"/>
          <w:sz w:val="24"/>
          <w:szCs w:val="24"/>
          <w:rPrChange w:id="234" w:author="Henny  Warsilah" w:date="2018-10-26T23:06:00Z">
            <w:rPr>
              <w:rFonts w:ascii="Times New Roman" w:hAnsi="Times New Roman" w:cs="Times New Roman"/>
              <w:sz w:val="28"/>
              <w:szCs w:val="28"/>
            </w:rPr>
          </w:rPrChange>
        </w:rPr>
        <w:t>sarana</w:t>
      </w:r>
      <w:r w:rsidR="00981771" w:rsidRPr="002E4986">
        <w:rPr>
          <w:rFonts w:ascii="Times New Roman" w:hAnsi="Times New Roman" w:cs="Times New Roman"/>
          <w:sz w:val="24"/>
          <w:szCs w:val="24"/>
          <w:rPrChange w:id="235" w:author="Henny  Warsilah" w:date="2018-10-26T23:06:00Z">
            <w:rPr>
              <w:rFonts w:ascii="Times New Roman" w:hAnsi="Times New Roman" w:cs="Times New Roman"/>
              <w:sz w:val="28"/>
              <w:szCs w:val="28"/>
            </w:rPr>
          </w:rPrChange>
        </w:rPr>
        <w:t xml:space="preserve"> komunikasi massa </w:t>
      </w:r>
      <w:r w:rsidR="003E22D2" w:rsidRPr="002E4986">
        <w:rPr>
          <w:rFonts w:ascii="Times New Roman" w:hAnsi="Times New Roman" w:cs="Times New Roman"/>
          <w:sz w:val="24"/>
          <w:szCs w:val="24"/>
          <w:rPrChange w:id="236" w:author="Henny  Warsilah" w:date="2018-10-26T23:06:00Z">
            <w:rPr>
              <w:rFonts w:ascii="Times New Roman" w:hAnsi="Times New Roman" w:cs="Times New Roman"/>
              <w:sz w:val="28"/>
              <w:szCs w:val="28"/>
            </w:rPr>
          </w:rPrChange>
        </w:rPr>
        <w:t>yang me</w:t>
      </w:r>
      <w:r w:rsidR="00EE2A06" w:rsidRPr="002E4986">
        <w:rPr>
          <w:rFonts w:ascii="Times New Roman" w:hAnsi="Times New Roman" w:cs="Times New Roman"/>
          <w:sz w:val="24"/>
          <w:szCs w:val="24"/>
          <w:rPrChange w:id="237" w:author="Henny  Warsilah" w:date="2018-10-26T23:06:00Z">
            <w:rPr>
              <w:rFonts w:ascii="Times New Roman" w:hAnsi="Times New Roman" w:cs="Times New Roman"/>
              <w:sz w:val="28"/>
              <w:szCs w:val="28"/>
            </w:rPr>
          </w:rPrChange>
        </w:rPr>
        <w:t>ng</w:t>
      </w:r>
      <w:r w:rsidR="003E22D2" w:rsidRPr="002E4986">
        <w:rPr>
          <w:rFonts w:ascii="Times New Roman" w:hAnsi="Times New Roman" w:cs="Times New Roman"/>
          <w:sz w:val="24"/>
          <w:szCs w:val="24"/>
          <w:rPrChange w:id="238" w:author="Henny  Warsilah" w:date="2018-10-26T23:06:00Z">
            <w:rPr>
              <w:rFonts w:ascii="Times New Roman" w:hAnsi="Times New Roman" w:cs="Times New Roman"/>
              <w:sz w:val="28"/>
              <w:szCs w:val="28"/>
            </w:rPr>
          </w:rPrChange>
        </w:rPr>
        <w:t xml:space="preserve">gunakan alat-alat elektronik modern, misalnya radio, televisi, </w:t>
      </w:r>
      <w:r w:rsidR="00AC0973" w:rsidRPr="002E4986">
        <w:rPr>
          <w:rFonts w:ascii="Times New Roman" w:hAnsi="Times New Roman" w:cs="Times New Roman"/>
          <w:sz w:val="24"/>
          <w:szCs w:val="24"/>
          <w:rPrChange w:id="239" w:author="Henny  Warsilah" w:date="2018-10-26T23:06:00Z">
            <w:rPr>
              <w:rFonts w:ascii="Times New Roman" w:hAnsi="Times New Roman" w:cs="Times New Roman"/>
              <w:sz w:val="28"/>
              <w:szCs w:val="28"/>
            </w:rPr>
          </w:rPrChange>
        </w:rPr>
        <w:t>dan gawai</w:t>
      </w:r>
      <w:r w:rsidR="003E22D2" w:rsidRPr="002E4986">
        <w:rPr>
          <w:rFonts w:ascii="Times New Roman" w:hAnsi="Times New Roman" w:cs="Times New Roman"/>
          <w:sz w:val="24"/>
          <w:szCs w:val="24"/>
          <w:rPrChange w:id="240" w:author="Henny  Warsilah" w:date="2018-10-26T23:06:00Z">
            <w:rPr>
              <w:rFonts w:ascii="Times New Roman" w:hAnsi="Times New Roman" w:cs="Times New Roman"/>
              <w:sz w:val="28"/>
              <w:szCs w:val="28"/>
            </w:rPr>
          </w:rPrChange>
        </w:rPr>
        <w:t xml:space="preserve">. </w:t>
      </w:r>
      <w:r w:rsidR="00DD60D9" w:rsidRPr="002E4986">
        <w:rPr>
          <w:rFonts w:ascii="Times New Roman" w:hAnsi="Times New Roman" w:cs="Times New Roman"/>
          <w:sz w:val="24"/>
          <w:szCs w:val="24"/>
          <w:rPrChange w:id="241" w:author="Henny  Warsilah" w:date="2018-10-26T23:06:00Z">
            <w:rPr>
              <w:rFonts w:ascii="Times New Roman" w:hAnsi="Times New Roman" w:cs="Times New Roman"/>
              <w:sz w:val="28"/>
              <w:szCs w:val="28"/>
            </w:rPr>
          </w:rPrChange>
        </w:rPr>
        <w:t xml:space="preserve">Sebagaimana halnya media cetak, media elektronik juga </w:t>
      </w:r>
      <w:r w:rsidR="00947106" w:rsidRPr="002E4986">
        <w:rPr>
          <w:rFonts w:ascii="Times New Roman" w:hAnsi="Times New Roman" w:cs="Times New Roman"/>
          <w:sz w:val="24"/>
          <w:szCs w:val="24"/>
          <w:rPrChange w:id="242" w:author="Henny  Warsilah" w:date="2018-10-26T23:06:00Z">
            <w:rPr>
              <w:rFonts w:ascii="Times New Roman" w:hAnsi="Times New Roman" w:cs="Times New Roman"/>
              <w:sz w:val="28"/>
              <w:szCs w:val="28"/>
            </w:rPr>
          </w:rPrChange>
        </w:rPr>
        <w:t>memiliki keteraturan waktu untuk publikasi dan penyampaian</w:t>
      </w:r>
      <w:r w:rsidR="00AC0973" w:rsidRPr="002E4986">
        <w:rPr>
          <w:rFonts w:ascii="Times New Roman" w:hAnsi="Times New Roman" w:cs="Times New Roman"/>
          <w:sz w:val="24"/>
          <w:szCs w:val="24"/>
          <w:rPrChange w:id="243" w:author="Henny  Warsilah" w:date="2018-10-26T23:06:00Z">
            <w:rPr>
              <w:rFonts w:ascii="Times New Roman" w:hAnsi="Times New Roman" w:cs="Times New Roman"/>
              <w:sz w:val="28"/>
              <w:szCs w:val="28"/>
            </w:rPr>
          </w:rPrChange>
        </w:rPr>
        <w:t>. W</w:t>
      </w:r>
      <w:r w:rsidR="00947106" w:rsidRPr="002E4986">
        <w:rPr>
          <w:rFonts w:ascii="Times New Roman" w:hAnsi="Times New Roman" w:cs="Times New Roman"/>
          <w:sz w:val="24"/>
          <w:szCs w:val="24"/>
          <w:rPrChange w:id="244" w:author="Henny  Warsilah" w:date="2018-10-26T23:06:00Z">
            <w:rPr>
              <w:rFonts w:ascii="Times New Roman" w:hAnsi="Times New Roman" w:cs="Times New Roman"/>
              <w:sz w:val="28"/>
              <w:szCs w:val="28"/>
            </w:rPr>
          </w:rPrChange>
        </w:rPr>
        <w:t>aktu</w:t>
      </w:r>
      <w:r w:rsidR="00AC0973" w:rsidRPr="002E4986">
        <w:rPr>
          <w:rFonts w:ascii="Times New Roman" w:hAnsi="Times New Roman" w:cs="Times New Roman"/>
          <w:sz w:val="24"/>
          <w:szCs w:val="24"/>
          <w:rPrChange w:id="245" w:author="Henny  Warsilah" w:date="2018-10-26T23:06:00Z">
            <w:rPr>
              <w:rFonts w:ascii="Times New Roman" w:hAnsi="Times New Roman" w:cs="Times New Roman"/>
              <w:sz w:val="28"/>
              <w:szCs w:val="28"/>
            </w:rPr>
          </w:rPrChange>
        </w:rPr>
        <w:t xml:space="preserve"> penyampaian dalam media elektronik </w:t>
      </w:r>
      <w:r w:rsidR="00947106" w:rsidRPr="002E4986">
        <w:rPr>
          <w:rFonts w:ascii="Times New Roman" w:hAnsi="Times New Roman" w:cs="Times New Roman"/>
          <w:sz w:val="24"/>
          <w:szCs w:val="24"/>
          <w:rPrChange w:id="246" w:author="Henny  Warsilah" w:date="2018-10-26T23:06:00Z">
            <w:rPr>
              <w:rFonts w:ascii="Times New Roman" w:hAnsi="Times New Roman" w:cs="Times New Roman"/>
              <w:sz w:val="28"/>
              <w:szCs w:val="28"/>
            </w:rPr>
          </w:rPrChange>
        </w:rPr>
        <w:t xml:space="preserve">disebut </w:t>
      </w:r>
      <w:r w:rsidR="00AA3605" w:rsidRPr="002E4986">
        <w:rPr>
          <w:rFonts w:ascii="Times New Roman" w:hAnsi="Times New Roman" w:cs="Times New Roman"/>
          <w:sz w:val="24"/>
          <w:szCs w:val="24"/>
          <w:rPrChange w:id="247" w:author="Henny  Warsilah" w:date="2018-10-26T23:06:00Z">
            <w:rPr>
              <w:rFonts w:ascii="Times New Roman" w:hAnsi="Times New Roman" w:cs="Times New Roman"/>
              <w:sz w:val="28"/>
              <w:szCs w:val="28"/>
            </w:rPr>
          </w:rPrChange>
        </w:rPr>
        <w:t>skedul</w:t>
      </w:r>
      <w:r w:rsidR="00947106" w:rsidRPr="002E4986">
        <w:rPr>
          <w:rFonts w:ascii="Times New Roman" w:hAnsi="Times New Roman" w:cs="Times New Roman"/>
          <w:sz w:val="24"/>
          <w:szCs w:val="24"/>
          <w:rPrChange w:id="248" w:author="Henny  Warsilah" w:date="2018-10-26T23:06:00Z">
            <w:rPr>
              <w:rFonts w:ascii="Times New Roman" w:hAnsi="Times New Roman" w:cs="Times New Roman"/>
              <w:sz w:val="28"/>
              <w:szCs w:val="28"/>
            </w:rPr>
          </w:rPrChange>
        </w:rPr>
        <w:t xml:space="preserve"> tayang dan skedul mengudara</w:t>
      </w:r>
      <w:r w:rsidR="00A80015" w:rsidRPr="002E4986">
        <w:rPr>
          <w:rFonts w:ascii="Times New Roman" w:hAnsi="Times New Roman" w:cs="Times New Roman"/>
          <w:sz w:val="24"/>
          <w:szCs w:val="24"/>
          <w:rPrChange w:id="249" w:author="Henny  Warsilah" w:date="2018-10-26T23:06:00Z">
            <w:rPr>
              <w:rFonts w:ascii="Times New Roman" w:hAnsi="Times New Roman" w:cs="Times New Roman"/>
              <w:sz w:val="28"/>
              <w:szCs w:val="28"/>
            </w:rPr>
          </w:rPrChange>
        </w:rPr>
        <w:t>.</w:t>
      </w:r>
      <w:r w:rsidR="00947106" w:rsidRPr="002E4986">
        <w:rPr>
          <w:rFonts w:ascii="Times New Roman" w:hAnsi="Times New Roman" w:cs="Times New Roman"/>
          <w:sz w:val="24"/>
          <w:szCs w:val="24"/>
          <w:rPrChange w:id="250" w:author="Henny  Warsilah" w:date="2018-10-26T23:06:00Z">
            <w:rPr>
              <w:rFonts w:ascii="Times New Roman" w:hAnsi="Times New Roman" w:cs="Times New Roman"/>
              <w:sz w:val="28"/>
              <w:szCs w:val="28"/>
            </w:rPr>
          </w:rPrChange>
        </w:rPr>
        <w:t xml:space="preserve"> Skedul tayang biasanya dipersembahkan oleh media elektronik televisi, sedangkan sk</w:t>
      </w:r>
      <w:r w:rsidR="00990D2A" w:rsidRPr="002E4986">
        <w:rPr>
          <w:rFonts w:ascii="Times New Roman" w:hAnsi="Times New Roman" w:cs="Times New Roman"/>
          <w:sz w:val="24"/>
          <w:szCs w:val="24"/>
          <w:rPrChange w:id="251" w:author="Henny  Warsilah" w:date="2018-10-26T23:06:00Z">
            <w:rPr>
              <w:rFonts w:ascii="Times New Roman" w:hAnsi="Times New Roman" w:cs="Times New Roman"/>
              <w:sz w:val="28"/>
              <w:szCs w:val="28"/>
            </w:rPr>
          </w:rPrChange>
        </w:rPr>
        <w:t>e</w:t>
      </w:r>
      <w:r w:rsidR="00947106" w:rsidRPr="002E4986">
        <w:rPr>
          <w:rFonts w:ascii="Times New Roman" w:hAnsi="Times New Roman" w:cs="Times New Roman"/>
          <w:sz w:val="24"/>
          <w:szCs w:val="24"/>
          <w:rPrChange w:id="252" w:author="Henny  Warsilah" w:date="2018-10-26T23:06:00Z">
            <w:rPr>
              <w:rFonts w:ascii="Times New Roman" w:hAnsi="Times New Roman" w:cs="Times New Roman"/>
              <w:sz w:val="28"/>
              <w:szCs w:val="28"/>
            </w:rPr>
          </w:rPrChange>
        </w:rPr>
        <w:t xml:space="preserve">dul mengudara digunakan oleh </w:t>
      </w:r>
      <w:r w:rsidR="00AC0973" w:rsidRPr="002E4986">
        <w:rPr>
          <w:rFonts w:ascii="Times New Roman" w:hAnsi="Times New Roman" w:cs="Times New Roman"/>
          <w:sz w:val="24"/>
          <w:szCs w:val="24"/>
          <w:rPrChange w:id="253" w:author="Henny  Warsilah" w:date="2018-10-26T23:06:00Z">
            <w:rPr>
              <w:rFonts w:ascii="Times New Roman" w:hAnsi="Times New Roman" w:cs="Times New Roman"/>
              <w:sz w:val="28"/>
              <w:szCs w:val="28"/>
            </w:rPr>
          </w:rPrChange>
        </w:rPr>
        <w:t xml:space="preserve">pesawat </w:t>
      </w:r>
      <w:r w:rsidR="00947106" w:rsidRPr="002E4986">
        <w:rPr>
          <w:rFonts w:ascii="Times New Roman" w:hAnsi="Times New Roman" w:cs="Times New Roman"/>
          <w:sz w:val="24"/>
          <w:szCs w:val="24"/>
          <w:rPrChange w:id="254" w:author="Henny  Warsilah" w:date="2018-10-26T23:06:00Z">
            <w:rPr>
              <w:rFonts w:ascii="Times New Roman" w:hAnsi="Times New Roman" w:cs="Times New Roman"/>
              <w:sz w:val="28"/>
              <w:szCs w:val="28"/>
            </w:rPr>
          </w:rPrChange>
        </w:rPr>
        <w:t xml:space="preserve">radio. Pengatur skedul </w:t>
      </w:r>
      <w:r w:rsidR="00DD60D9" w:rsidRPr="002E4986">
        <w:rPr>
          <w:rFonts w:ascii="Times New Roman" w:hAnsi="Times New Roman" w:cs="Times New Roman"/>
          <w:sz w:val="24"/>
          <w:szCs w:val="24"/>
          <w:rPrChange w:id="255" w:author="Henny  Warsilah" w:date="2018-10-26T23:06:00Z">
            <w:rPr>
              <w:rFonts w:ascii="Times New Roman" w:hAnsi="Times New Roman" w:cs="Times New Roman"/>
              <w:sz w:val="28"/>
              <w:szCs w:val="28"/>
            </w:rPr>
          </w:rPrChange>
        </w:rPr>
        <w:t xml:space="preserve">tayang </w:t>
      </w:r>
      <w:r w:rsidR="00A80015" w:rsidRPr="002E4986">
        <w:rPr>
          <w:rFonts w:ascii="Times New Roman" w:hAnsi="Times New Roman" w:cs="Times New Roman"/>
          <w:sz w:val="24"/>
          <w:szCs w:val="24"/>
          <w:rPrChange w:id="256" w:author="Henny  Warsilah" w:date="2018-10-26T23:06:00Z">
            <w:rPr>
              <w:rFonts w:ascii="Times New Roman" w:hAnsi="Times New Roman" w:cs="Times New Roman"/>
              <w:sz w:val="28"/>
              <w:szCs w:val="28"/>
            </w:rPr>
          </w:rPrChange>
        </w:rPr>
        <w:t xml:space="preserve">dalam media elektronik </w:t>
      </w:r>
      <w:r w:rsidR="00AA3605" w:rsidRPr="002E4986">
        <w:rPr>
          <w:rFonts w:ascii="Times New Roman" w:hAnsi="Times New Roman" w:cs="Times New Roman"/>
          <w:sz w:val="24"/>
          <w:szCs w:val="24"/>
          <w:rPrChange w:id="257" w:author="Henny  Warsilah" w:date="2018-10-26T23:06:00Z">
            <w:rPr>
              <w:rFonts w:ascii="Times New Roman" w:hAnsi="Times New Roman" w:cs="Times New Roman"/>
              <w:sz w:val="28"/>
              <w:szCs w:val="28"/>
            </w:rPr>
          </w:rPrChange>
        </w:rPr>
        <w:t xml:space="preserve">disebut </w:t>
      </w:r>
      <w:r w:rsidR="00DD60D9" w:rsidRPr="002E4986">
        <w:rPr>
          <w:rFonts w:ascii="Times New Roman" w:hAnsi="Times New Roman" w:cs="Times New Roman"/>
          <w:sz w:val="24"/>
          <w:szCs w:val="24"/>
          <w:rPrChange w:id="258" w:author="Henny  Warsilah" w:date="2018-10-26T23:06:00Z">
            <w:rPr>
              <w:rFonts w:ascii="Times New Roman" w:hAnsi="Times New Roman" w:cs="Times New Roman"/>
              <w:sz w:val="28"/>
              <w:szCs w:val="28"/>
            </w:rPr>
          </w:rPrChange>
        </w:rPr>
        <w:t xml:space="preserve">sutradara </w:t>
      </w:r>
      <w:r w:rsidR="00C03C4E" w:rsidRPr="002E4986">
        <w:rPr>
          <w:rFonts w:ascii="Times New Roman" w:hAnsi="Times New Roman" w:cs="Times New Roman"/>
          <w:sz w:val="24"/>
          <w:szCs w:val="24"/>
          <w:rPrChange w:id="259" w:author="Henny  Warsilah" w:date="2018-10-26T23:06:00Z">
            <w:rPr>
              <w:rFonts w:ascii="Times New Roman" w:hAnsi="Times New Roman" w:cs="Times New Roman"/>
              <w:sz w:val="28"/>
              <w:szCs w:val="28"/>
            </w:rPr>
          </w:rPrChange>
        </w:rPr>
        <w:t xml:space="preserve">bisa juga </w:t>
      </w:r>
      <w:r w:rsidR="00DD60D9" w:rsidRPr="002E4986">
        <w:rPr>
          <w:rFonts w:ascii="Times New Roman" w:hAnsi="Times New Roman" w:cs="Times New Roman"/>
          <w:sz w:val="24"/>
          <w:szCs w:val="24"/>
          <w:rPrChange w:id="260" w:author="Henny  Warsilah" w:date="2018-10-26T23:06:00Z">
            <w:rPr>
              <w:rFonts w:ascii="Times New Roman" w:hAnsi="Times New Roman" w:cs="Times New Roman"/>
              <w:sz w:val="28"/>
              <w:szCs w:val="28"/>
            </w:rPr>
          </w:rPrChange>
        </w:rPr>
        <w:t>redaktur</w:t>
      </w:r>
      <w:r w:rsidR="00990D2A" w:rsidRPr="002E4986">
        <w:rPr>
          <w:rFonts w:ascii="Times New Roman" w:hAnsi="Times New Roman" w:cs="Times New Roman"/>
          <w:sz w:val="24"/>
          <w:szCs w:val="24"/>
          <w:rPrChange w:id="261" w:author="Henny  Warsilah" w:date="2018-10-26T23:06:00Z">
            <w:rPr>
              <w:rFonts w:ascii="Times New Roman" w:hAnsi="Times New Roman" w:cs="Times New Roman"/>
              <w:sz w:val="28"/>
              <w:szCs w:val="28"/>
            </w:rPr>
          </w:rPrChange>
        </w:rPr>
        <w:t xml:space="preserve">. Sutradara </w:t>
      </w:r>
      <w:r w:rsidR="00552207" w:rsidRPr="002E4986">
        <w:rPr>
          <w:rFonts w:ascii="Times New Roman" w:hAnsi="Times New Roman" w:cs="Times New Roman"/>
          <w:sz w:val="24"/>
          <w:szCs w:val="24"/>
          <w:rPrChange w:id="262" w:author="Henny  Warsilah" w:date="2018-10-26T23:06:00Z">
            <w:rPr>
              <w:rFonts w:ascii="Times New Roman" w:hAnsi="Times New Roman" w:cs="Times New Roman"/>
              <w:sz w:val="28"/>
              <w:szCs w:val="28"/>
            </w:rPr>
          </w:rPrChange>
        </w:rPr>
        <w:t xml:space="preserve">merupakan </w:t>
      </w:r>
      <w:r w:rsidR="00AA3605" w:rsidRPr="002E4986">
        <w:rPr>
          <w:rFonts w:ascii="Times New Roman" w:hAnsi="Times New Roman" w:cs="Times New Roman"/>
          <w:sz w:val="24"/>
          <w:szCs w:val="24"/>
          <w:rPrChange w:id="263" w:author="Henny  Warsilah" w:date="2018-10-26T23:06:00Z">
            <w:rPr>
              <w:rFonts w:ascii="Times New Roman" w:hAnsi="Times New Roman" w:cs="Times New Roman"/>
              <w:sz w:val="28"/>
              <w:szCs w:val="28"/>
            </w:rPr>
          </w:rPrChange>
        </w:rPr>
        <w:t xml:space="preserve">orang yang </w:t>
      </w:r>
      <w:r w:rsidR="00990D2A" w:rsidRPr="002E4986">
        <w:rPr>
          <w:rFonts w:ascii="Times New Roman" w:hAnsi="Times New Roman" w:cs="Times New Roman"/>
          <w:sz w:val="24"/>
          <w:szCs w:val="24"/>
          <w:rPrChange w:id="264" w:author="Henny  Warsilah" w:date="2018-10-26T23:06:00Z">
            <w:rPr>
              <w:rFonts w:ascii="Times New Roman" w:hAnsi="Times New Roman" w:cs="Times New Roman"/>
              <w:sz w:val="28"/>
              <w:szCs w:val="28"/>
            </w:rPr>
          </w:rPrChange>
        </w:rPr>
        <w:t xml:space="preserve">bertugas </w:t>
      </w:r>
      <w:r w:rsidR="00AA3605" w:rsidRPr="002E4986">
        <w:rPr>
          <w:rFonts w:ascii="Times New Roman" w:hAnsi="Times New Roman" w:cs="Times New Roman"/>
          <w:sz w:val="24"/>
          <w:szCs w:val="24"/>
          <w:rPrChange w:id="265" w:author="Henny  Warsilah" w:date="2018-10-26T23:06:00Z">
            <w:rPr>
              <w:rFonts w:ascii="Times New Roman" w:hAnsi="Times New Roman" w:cs="Times New Roman"/>
              <w:sz w:val="28"/>
              <w:szCs w:val="28"/>
            </w:rPr>
          </w:rPrChange>
        </w:rPr>
        <w:t xml:space="preserve">memberi pengarahan </w:t>
      </w:r>
      <w:r w:rsidR="00552207" w:rsidRPr="002E4986">
        <w:rPr>
          <w:rFonts w:ascii="Times New Roman" w:hAnsi="Times New Roman" w:cs="Times New Roman"/>
          <w:sz w:val="24"/>
          <w:szCs w:val="24"/>
          <w:rPrChange w:id="266" w:author="Henny  Warsilah" w:date="2018-10-26T23:06:00Z">
            <w:rPr>
              <w:rFonts w:ascii="Times New Roman" w:hAnsi="Times New Roman" w:cs="Times New Roman"/>
              <w:sz w:val="28"/>
              <w:szCs w:val="28"/>
            </w:rPr>
          </w:rPrChange>
        </w:rPr>
        <w:t xml:space="preserve">serta </w:t>
      </w:r>
      <w:r w:rsidR="00AA3605" w:rsidRPr="002E4986">
        <w:rPr>
          <w:rFonts w:ascii="Times New Roman" w:hAnsi="Times New Roman" w:cs="Times New Roman"/>
          <w:sz w:val="24"/>
          <w:szCs w:val="24"/>
          <w:rPrChange w:id="267" w:author="Henny  Warsilah" w:date="2018-10-26T23:06:00Z">
            <w:rPr>
              <w:rFonts w:ascii="Times New Roman" w:hAnsi="Times New Roman" w:cs="Times New Roman"/>
              <w:sz w:val="28"/>
              <w:szCs w:val="28"/>
            </w:rPr>
          </w:rPrChange>
        </w:rPr>
        <w:t>bertanggung</w:t>
      </w:r>
      <w:r w:rsidR="00A80015" w:rsidRPr="002E4986">
        <w:rPr>
          <w:rFonts w:ascii="Times New Roman" w:hAnsi="Times New Roman" w:cs="Times New Roman"/>
          <w:sz w:val="24"/>
          <w:szCs w:val="24"/>
          <w:rPrChange w:id="268" w:author="Henny  Warsilah" w:date="2018-10-26T23:06:00Z">
            <w:rPr>
              <w:rFonts w:ascii="Times New Roman" w:hAnsi="Times New Roman" w:cs="Times New Roman"/>
              <w:sz w:val="28"/>
              <w:szCs w:val="28"/>
            </w:rPr>
          </w:rPrChange>
        </w:rPr>
        <w:t xml:space="preserve"> jawab atas masalah artistik serta</w:t>
      </w:r>
      <w:r w:rsidR="00AA3605" w:rsidRPr="002E4986">
        <w:rPr>
          <w:rFonts w:ascii="Times New Roman" w:hAnsi="Times New Roman" w:cs="Times New Roman"/>
          <w:sz w:val="24"/>
          <w:szCs w:val="24"/>
          <w:rPrChange w:id="269" w:author="Henny  Warsilah" w:date="2018-10-26T23:06:00Z">
            <w:rPr>
              <w:rFonts w:ascii="Times New Roman" w:hAnsi="Times New Roman" w:cs="Times New Roman"/>
              <w:sz w:val="28"/>
              <w:szCs w:val="28"/>
            </w:rPr>
          </w:rPrChange>
        </w:rPr>
        <w:t xml:space="preserve"> teknis dalam pe</w:t>
      </w:r>
      <w:r w:rsidR="00C03C4E" w:rsidRPr="002E4986">
        <w:rPr>
          <w:rFonts w:ascii="Times New Roman" w:hAnsi="Times New Roman" w:cs="Times New Roman"/>
          <w:sz w:val="24"/>
          <w:szCs w:val="24"/>
          <w:rPrChange w:id="270" w:author="Henny  Warsilah" w:date="2018-10-26T23:06:00Z">
            <w:rPr>
              <w:rFonts w:ascii="Times New Roman" w:hAnsi="Times New Roman" w:cs="Times New Roman"/>
              <w:sz w:val="28"/>
              <w:szCs w:val="28"/>
            </w:rPr>
          </w:rPrChange>
        </w:rPr>
        <w:t xml:space="preserve">mbacaan </w:t>
      </w:r>
      <w:r w:rsidR="007B5DC0" w:rsidRPr="002E4986">
        <w:rPr>
          <w:rFonts w:ascii="Times New Roman" w:hAnsi="Times New Roman" w:cs="Times New Roman"/>
          <w:sz w:val="24"/>
          <w:szCs w:val="24"/>
          <w:rPrChange w:id="271" w:author="Henny  Warsilah" w:date="2018-10-26T23:06:00Z">
            <w:rPr>
              <w:rFonts w:ascii="Times New Roman" w:hAnsi="Times New Roman" w:cs="Times New Roman"/>
              <w:sz w:val="28"/>
              <w:szCs w:val="28"/>
            </w:rPr>
          </w:rPrChange>
        </w:rPr>
        <w:t xml:space="preserve">serta </w:t>
      </w:r>
      <w:r w:rsidR="00C03C4E" w:rsidRPr="002E4986">
        <w:rPr>
          <w:rFonts w:ascii="Times New Roman" w:hAnsi="Times New Roman" w:cs="Times New Roman"/>
          <w:sz w:val="24"/>
          <w:szCs w:val="24"/>
          <w:rPrChange w:id="272" w:author="Henny  Warsilah" w:date="2018-10-26T23:06:00Z">
            <w:rPr>
              <w:rFonts w:ascii="Times New Roman" w:hAnsi="Times New Roman" w:cs="Times New Roman"/>
              <w:sz w:val="28"/>
              <w:szCs w:val="28"/>
            </w:rPr>
          </w:rPrChange>
        </w:rPr>
        <w:t xml:space="preserve">penayangan </w:t>
      </w:r>
      <w:r w:rsidR="00552207" w:rsidRPr="002E4986">
        <w:rPr>
          <w:rFonts w:ascii="Times New Roman" w:hAnsi="Times New Roman" w:cs="Times New Roman"/>
          <w:sz w:val="24"/>
          <w:szCs w:val="24"/>
          <w:rPrChange w:id="273" w:author="Henny  Warsilah" w:date="2018-10-26T23:06:00Z">
            <w:rPr>
              <w:rFonts w:ascii="Times New Roman" w:hAnsi="Times New Roman" w:cs="Times New Roman"/>
              <w:sz w:val="28"/>
              <w:szCs w:val="28"/>
            </w:rPr>
          </w:rPrChange>
        </w:rPr>
        <w:t>acara yang sudah terjadwal</w:t>
      </w:r>
      <w:r w:rsidR="00CF2367" w:rsidRPr="002E4986">
        <w:rPr>
          <w:rFonts w:ascii="Times New Roman" w:hAnsi="Times New Roman" w:cs="Times New Roman"/>
          <w:sz w:val="24"/>
          <w:szCs w:val="24"/>
          <w:rPrChange w:id="274" w:author="Henny  Warsilah" w:date="2018-10-26T23:06:00Z">
            <w:rPr>
              <w:rFonts w:ascii="Times New Roman" w:hAnsi="Times New Roman" w:cs="Times New Roman"/>
              <w:sz w:val="28"/>
              <w:szCs w:val="28"/>
            </w:rPr>
          </w:rPrChange>
        </w:rPr>
        <w:t>. D</w:t>
      </w:r>
      <w:r w:rsidR="00AA3605" w:rsidRPr="002E4986">
        <w:rPr>
          <w:rFonts w:ascii="Times New Roman" w:hAnsi="Times New Roman" w:cs="Times New Roman"/>
          <w:sz w:val="24"/>
          <w:szCs w:val="24"/>
          <w:rPrChange w:id="275" w:author="Henny  Warsilah" w:date="2018-10-26T23:06:00Z">
            <w:rPr>
              <w:rFonts w:ascii="Times New Roman" w:hAnsi="Times New Roman" w:cs="Times New Roman"/>
              <w:sz w:val="28"/>
              <w:szCs w:val="28"/>
            </w:rPr>
          </w:rPrChange>
        </w:rPr>
        <w:t>alam</w:t>
      </w:r>
      <w:r w:rsidR="00CF2367" w:rsidRPr="002E4986">
        <w:rPr>
          <w:rFonts w:ascii="Times New Roman" w:hAnsi="Times New Roman" w:cs="Times New Roman"/>
          <w:sz w:val="24"/>
          <w:szCs w:val="24"/>
          <w:rPrChange w:id="276" w:author="Henny  Warsilah" w:date="2018-10-26T23:06:00Z">
            <w:rPr>
              <w:rFonts w:ascii="Times New Roman" w:hAnsi="Times New Roman" w:cs="Times New Roman"/>
              <w:sz w:val="28"/>
              <w:szCs w:val="28"/>
            </w:rPr>
          </w:rPrChange>
        </w:rPr>
        <w:t xml:space="preserve"> </w:t>
      </w:r>
      <w:r w:rsidR="009B190A" w:rsidRPr="002E4986">
        <w:rPr>
          <w:rFonts w:ascii="Times New Roman" w:hAnsi="Times New Roman" w:cs="Times New Roman"/>
          <w:sz w:val="24"/>
          <w:szCs w:val="24"/>
          <w:rPrChange w:id="277" w:author="Henny  Warsilah" w:date="2018-10-26T23:06:00Z">
            <w:rPr>
              <w:rFonts w:ascii="Times New Roman" w:hAnsi="Times New Roman" w:cs="Times New Roman"/>
              <w:sz w:val="28"/>
              <w:szCs w:val="28"/>
            </w:rPr>
          </w:rPrChange>
        </w:rPr>
        <w:t xml:space="preserve">media elektronik, </w:t>
      </w:r>
      <w:r w:rsidR="002C663E" w:rsidRPr="002E4986">
        <w:rPr>
          <w:rFonts w:ascii="Times New Roman" w:hAnsi="Times New Roman" w:cs="Times New Roman"/>
          <w:sz w:val="24"/>
          <w:szCs w:val="24"/>
          <w:rPrChange w:id="278" w:author="Henny  Warsilah" w:date="2018-10-26T23:06:00Z">
            <w:rPr>
              <w:rFonts w:ascii="Times New Roman" w:hAnsi="Times New Roman" w:cs="Times New Roman"/>
              <w:sz w:val="28"/>
              <w:szCs w:val="28"/>
            </w:rPr>
          </w:rPrChange>
        </w:rPr>
        <w:t>pembacaan atau penyiar</w:t>
      </w:r>
      <w:r w:rsidR="00016EE0" w:rsidRPr="002E4986">
        <w:rPr>
          <w:rFonts w:ascii="Times New Roman" w:hAnsi="Times New Roman" w:cs="Times New Roman"/>
          <w:sz w:val="24"/>
          <w:szCs w:val="24"/>
          <w:rPrChange w:id="279" w:author="Henny  Warsilah" w:date="2018-10-26T23:06:00Z">
            <w:rPr>
              <w:rFonts w:ascii="Times New Roman" w:hAnsi="Times New Roman" w:cs="Times New Roman"/>
              <w:sz w:val="28"/>
              <w:szCs w:val="28"/>
            </w:rPr>
          </w:rPrChange>
        </w:rPr>
        <w:t>an</w:t>
      </w:r>
      <w:r w:rsidR="002C663E" w:rsidRPr="002E4986">
        <w:rPr>
          <w:rFonts w:ascii="Times New Roman" w:hAnsi="Times New Roman" w:cs="Times New Roman"/>
          <w:sz w:val="24"/>
          <w:szCs w:val="24"/>
          <w:rPrChange w:id="280" w:author="Henny  Warsilah" w:date="2018-10-26T23:06:00Z">
            <w:rPr>
              <w:rFonts w:ascii="Times New Roman" w:hAnsi="Times New Roman" w:cs="Times New Roman"/>
              <w:sz w:val="28"/>
              <w:szCs w:val="28"/>
            </w:rPr>
          </w:rPrChange>
        </w:rPr>
        <w:t xml:space="preserve"> berita </w:t>
      </w:r>
      <w:r w:rsidR="009B190A" w:rsidRPr="002E4986">
        <w:rPr>
          <w:rFonts w:ascii="Times New Roman" w:hAnsi="Times New Roman" w:cs="Times New Roman"/>
          <w:sz w:val="24"/>
          <w:szCs w:val="24"/>
          <w:rPrChange w:id="281" w:author="Henny  Warsilah" w:date="2018-10-26T23:06:00Z">
            <w:rPr>
              <w:rFonts w:ascii="Times New Roman" w:hAnsi="Times New Roman" w:cs="Times New Roman"/>
              <w:sz w:val="28"/>
              <w:szCs w:val="28"/>
            </w:rPr>
          </w:rPrChange>
        </w:rPr>
        <w:t>dilak</w:t>
      </w:r>
      <w:r w:rsidR="002C663E" w:rsidRPr="002E4986">
        <w:rPr>
          <w:rFonts w:ascii="Times New Roman" w:hAnsi="Times New Roman" w:cs="Times New Roman"/>
          <w:sz w:val="24"/>
          <w:szCs w:val="24"/>
          <w:rPrChange w:id="282" w:author="Henny  Warsilah" w:date="2018-10-26T23:06:00Z">
            <w:rPr>
              <w:rFonts w:ascii="Times New Roman" w:hAnsi="Times New Roman" w:cs="Times New Roman"/>
              <w:sz w:val="28"/>
              <w:szCs w:val="28"/>
            </w:rPr>
          </w:rPrChange>
        </w:rPr>
        <w:t xml:space="preserve">ukan </w:t>
      </w:r>
      <w:r w:rsidR="009B190A" w:rsidRPr="002E4986">
        <w:rPr>
          <w:rFonts w:ascii="Times New Roman" w:hAnsi="Times New Roman" w:cs="Times New Roman"/>
          <w:sz w:val="24"/>
          <w:szCs w:val="24"/>
          <w:rPrChange w:id="283" w:author="Henny  Warsilah" w:date="2018-10-26T23:06:00Z">
            <w:rPr>
              <w:rFonts w:ascii="Times New Roman" w:hAnsi="Times New Roman" w:cs="Times New Roman"/>
              <w:sz w:val="28"/>
              <w:szCs w:val="28"/>
            </w:rPr>
          </w:rPrChange>
        </w:rPr>
        <w:t>oleh seorang</w:t>
      </w:r>
      <w:r w:rsidR="00F94AA5" w:rsidRPr="002E4986">
        <w:rPr>
          <w:rFonts w:ascii="Times New Roman" w:hAnsi="Times New Roman" w:cs="Times New Roman"/>
          <w:sz w:val="24"/>
          <w:szCs w:val="24"/>
          <w:rPrChange w:id="284" w:author="Henny  Warsilah" w:date="2018-10-26T23:06:00Z">
            <w:rPr>
              <w:rFonts w:ascii="Times New Roman" w:hAnsi="Times New Roman" w:cs="Times New Roman"/>
              <w:sz w:val="28"/>
              <w:szCs w:val="28"/>
            </w:rPr>
          </w:rPrChange>
        </w:rPr>
        <w:t xml:space="preserve"> </w:t>
      </w:r>
      <w:r w:rsidR="00CF2367" w:rsidRPr="002E4986">
        <w:rPr>
          <w:rFonts w:ascii="Times New Roman" w:hAnsi="Times New Roman" w:cs="Times New Roman"/>
          <w:sz w:val="24"/>
          <w:szCs w:val="24"/>
          <w:rPrChange w:id="285" w:author="Henny  Warsilah" w:date="2018-10-26T23:06:00Z">
            <w:rPr>
              <w:rFonts w:ascii="Times New Roman" w:hAnsi="Times New Roman" w:cs="Times New Roman"/>
              <w:sz w:val="28"/>
              <w:szCs w:val="28"/>
            </w:rPr>
          </w:rPrChange>
        </w:rPr>
        <w:t>publisis</w:t>
      </w:r>
      <w:r w:rsidR="009B190A" w:rsidRPr="002E4986">
        <w:rPr>
          <w:rFonts w:ascii="Times New Roman" w:hAnsi="Times New Roman" w:cs="Times New Roman"/>
          <w:sz w:val="24"/>
          <w:szCs w:val="24"/>
          <w:rPrChange w:id="286" w:author="Henny  Warsilah" w:date="2018-10-26T23:06:00Z">
            <w:rPr>
              <w:rFonts w:ascii="Times New Roman" w:hAnsi="Times New Roman" w:cs="Times New Roman"/>
              <w:sz w:val="28"/>
              <w:szCs w:val="28"/>
            </w:rPr>
          </w:rPrChange>
        </w:rPr>
        <w:t xml:space="preserve">. </w:t>
      </w:r>
      <w:r w:rsidR="00016EE0" w:rsidRPr="002E4986">
        <w:rPr>
          <w:rFonts w:ascii="Times New Roman" w:hAnsi="Times New Roman" w:cs="Times New Roman"/>
          <w:sz w:val="24"/>
          <w:szCs w:val="24"/>
          <w:rPrChange w:id="287" w:author="Henny  Warsilah" w:date="2018-10-26T23:06:00Z">
            <w:rPr>
              <w:rFonts w:ascii="Times New Roman" w:hAnsi="Times New Roman" w:cs="Times New Roman"/>
              <w:sz w:val="28"/>
              <w:szCs w:val="28"/>
            </w:rPr>
          </w:rPrChange>
        </w:rPr>
        <w:t>P</w:t>
      </w:r>
      <w:r w:rsidR="009B190A" w:rsidRPr="002E4986">
        <w:rPr>
          <w:rFonts w:ascii="Times New Roman" w:hAnsi="Times New Roman" w:cs="Times New Roman"/>
          <w:sz w:val="24"/>
          <w:szCs w:val="24"/>
          <w:rPrChange w:id="288" w:author="Henny  Warsilah" w:date="2018-10-26T23:06:00Z">
            <w:rPr>
              <w:rFonts w:ascii="Times New Roman" w:hAnsi="Times New Roman" w:cs="Times New Roman"/>
              <w:sz w:val="28"/>
              <w:szCs w:val="28"/>
            </w:rPr>
          </w:rPrChange>
        </w:rPr>
        <w:t>ublisis</w:t>
      </w:r>
      <w:r w:rsidR="00016EE0" w:rsidRPr="002E4986">
        <w:rPr>
          <w:rFonts w:ascii="Times New Roman" w:hAnsi="Times New Roman" w:cs="Times New Roman"/>
          <w:sz w:val="24"/>
          <w:szCs w:val="24"/>
          <w:rPrChange w:id="289" w:author="Henny  Warsilah" w:date="2018-10-26T23:06:00Z">
            <w:rPr>
              <w:rFonts w:ascii="Times New Roman" w:hAnsi="Times New Roman" w:cs="Times New Roman"/>
              <w:sz w:val="28"/>
              <w:szCs w:val="28"/>
            </w:rPr>
          </w:rPrChange>
        </w:rPr>
        <w:t xml:space="preserve"> </w:t>
      </w:r>
      <w:r w:rsidR="00506F1F" w:rsidRPr="002E4986">
        <w:rPr>
          <w:rFonts w:ascii="Times New Roman" w:hAnsi="Times New Roman" w:cs="Times New Roman"/>
          <w:sz w:val="24"/>
          <w:szCs w:val="24"/>
          <w:rPrChange w:id="290" w:author="Henny  Warsilah" w:date="2018-10-26T23:06:00Z">
            <w:rPr>
              <w:rFonts w:ascii="Times New Roman" w:hAnsi="Times New Roman" w:cs="Times New Roman"/>
              <w:sz w:val="28"/>
              <w:szCs w:val="28"/>
            </w:rPr>
          </w:rPrChange>
        </w:rPr>
        <w:t>be</w:t>
      </w:r>
      <w:r w:rsidR="00653842" w:rsidRPr="002E4986">
        <w:rPr>
          <w:rFonts w:ascii="Times New Roman" w:hAnsi="Times New Roman" w:cs="Times New Roman"/>
          <w:sz w:val="24"/>
          <w:szCs w:val="24"/>
          <w:rPrChange w:id="291" w:author="Henny  Warsilah" w:date="2018-10-26T23:06:00Z">
            <w:rPr>
              <w:rFonts w:ascii="Times New Roman" w:hAnsi="Times New Roman" w:cs="Times New Roman"/>
              <w:sz w:val="28"/>
              <w:szCs w:val="28"/>
            </w:rPr>
          </w:rPrChange>
        </w:rPr>
        <w:t>r</w:t>
      </w:r>
      <w:r w:rsidR="00506F1F" w:rsidRPr="002E4986">
        <w:rPr>
          <w:rFonts w:ascii="Times New Roman" w:hAnsi="Times New Roman" w:cs="Times New Roman"/>
          <w:sz w:val="24"/>
          <w:szCs w:val="24"/>
          <w:rPrChange w:id="292" w:author="Henny  Warsilah" w:date="2018-10-26T23:06:00Z">
            <w:rPr>
              <w:rFonts w:ascii="Times New Roman" w:hAnsi="Times New Roman" w:cs="Times New Roman"/>
              <w:sz w:val="28"/>
              <w:szCs w:val="28"/>
            </w:rPr>
          </w:rPrChange>
        </w:rPr>
        <w:t>tugas</w:t>
      </w:r>
      <w:r w:rsidR="009B190A" w:rsidRPr="002E4986">
        <w:rPr>
          <w:rFonts w:ascii="Times New Roman" w:hAnsi="Times New Roman" w:cs="Times New Roman"/>
          <w:sz w:val="24"/>
          <w:szCs w:val="24"/>
          <w:rPrChange w:id="293" w:author="Henny  Warsilah" w:date="2018-10-26T23:06:00Z">
            <w:rPr>
              <w:rFonts w:ascii="Times New Roman" w:hAnsi="Times New Roman" w:cs="Times New Roman"/>
              <w:sz w:val="28"/>
              <w:szCs w:val="28"/>
            </w:rPr>
          </w:rPrChange>
        </w:rPr>
        <w:t xml:space="preserve"> </w:t>
      </w:r>
      <w:r w:rsidR="002C663E" w:rsidRPr="002E4986">
        <w:rPr>
          <w:rFonts w:ascii="Times New Roman" w:hAnsi="Times New Roman" w:cs="Times New Roman"/>
          <w:sz w:val="24"/>
          <w:szCs w:val="24"/>
          <w:rPrChange w:id="294" w:author="Henny  Warsilah" w:date="2018-10-26T23:06:00Z">
            <w:rPr>
              <w:rFonts w:ascii="Times New Roman" w:hAnsi="Times New Roman" w:cs="Times New Roman"/>
              <w:sz w:val="28"/>
              <w:szCs w:val="28"/>
            </w:rPr>
          </w:rPrChange>
        </w:rPr>
        <w:t>membacakan berita atau informasi-informasi yang telah terjadwal oleh sutradara</w:t>
      </w:r>
      <w:r w:rsidR="00F94AA5" w:rsidRPr="002E4986">
        <w:rPr>
          <w:rFonts w:ascii="Times New Roman" w:hAnsi="Times New Roman" w:cs="Times New Roman"/>
          <w:sz w:val="24"/>
          <w:szCs w:val="24"/>
          <w:rPrChange w:id="295" w:author="Henny  Warsilah" w:date="2018-10-26T23:06:00Z">
            <w:rPr>
              <w:rFonts w:ascii="Times New Roman" w:hAnsi="Times New Roman" w:cs="Times New Roman"/>
              <w:sz w:val="28"/>
              <w:szCs w:val="28"/>
            </w:rPr>
          </w:rPrChange>
        </w:rPr>
        <w:t xml:space="preserve"> </w:t>
      </w:r>
      <w:r w:rsidR="004A40D0" w:rsidRPr="002E4986">
        <w:rPr>
          <w:rFonts w:ascii="Times New Roman" w:hAnsi="Times New Roman" w:cs="Times New Roman"/>
          <w:sz w:val="24"/>
          <w:szCs w:val="24"/>
          <w:rPrChange w:id="296" w:author="Henny  Warsilah" w:date="2018-10-26T23:06:00Z">
            <w:rPr>
              <w:rFonts w:ascii="Times New Roman" w:hAnsi="Times New Roman" w:cs="Times New Roman"/>
              <w:sz w:val="28"/>
              <w:szCs w:val="28"/>
            </w:rPr>
          </w:rPrChange>
        </w:rPr>
        <w:t xml:space="preserve">secara rutin </w:t>
      </w:r>
      <w:r w:rsidR="009B190A" w:rsidRPr="002E4986">
        <w:rPr>
          <w:rFonts w:ascii="Times New Roman" w:hAnsi="Times New Roman" w:cs="Times New Roman"/>
          <w:sz w:val="24"/>
          <w:szCs w:val="24"/>
          <w:rPrChange w:id="297" w:author="Henny  Warsilah" w:date="2018-10-26T23:06:00Z">
            <w:rPr>
              <w:rFonts w:ascii="Times New Roman" w:hAnsi="Times New Roman" w:cs="Times New Roman"/>
              <w:sz w:val="28"/>
              <w:szCs w:val="28"/>
            </w:rPr>
          </w:rPrChange>
        </w:rPr>
        <w:t xml:space="preserve">sesuai dengan </w:t>
      </w:r>
      <w:r w:rsidR="00F94AA5" w:rsidRPr="002E4986">
        <w:rPr>
          <w:rFonts w:ascii="Times New Roman" w:hAnsi="Times New Roman" w:cs="Times New Roman"/>
          <w:sz w:val="24"/>
          <w:szCs w:val="24"/>
          <w:rPrChange w:id="298" w:author="Henny  Warsilah" w:date="2018-10-26T23:06:00Z">
            <w:rPr>
              <w:rFonts w:ascii="Times New Roman" w:hAnsi="Times New Roman" w:cs="Times New Roman"/>
              <w:sz w:val="28"/>
              <w:szCs w:val="28"/>
            </w:rPr>
          </w:rPrChange>
        </w:rPr>
        <w:t xml:space="preserve">nama acara </w:t>
      </w:r>
      <w:r w:rsidR="009B190A" w:rsidRPr="002E4986">
        <w:rPr>
          <w:rFonts w:ascii="Times New Roman" w:hAnsi="Times New Roman" w:cs="Times New Roman"/>
          <w:sz w:val="24"/>
          <w:szCs w:val="24"/>
          <w:rPrChange w:id="299" w:author="Henny  Warsilah" w:date="2018-10-26T23:06:00Z">
            <w:rPr>
              <w:rFonts w:ascii="Times New Roman" w:hAnsi="Times New Roman" w:cs="Times New Roman"/>
              <w:sz w:val="28"/>
              <w:szCs w:val="28"/>
            </w:rPr>
          </w:rPrChange>
        </w:rPr>
        <w:t xml:space="preserve">dan </w:t>
      </w:r>
      <w:r w:rsidR="00653842" w:rsidRPr="002E4986">
        <w:rPr>
          <w:rFonts w:ascii="Times New Roman" w:hAnsi="Times New Roman" w:cs="Times New Roman"/>
          <w:sz w:val="24"/>
          <w:szCs w:val="24"/>
          <w:rPrChange w:id="300" w:author="Henny  Warsilah" w:date="2018-10-26T23:06:00Z">
            <w:rPr>
              <w:rFonts w:ascii="Times New Roman" w:hAnsi="Times New Roman" w:cs="Times New Roman"/>
              <w:sz w:val="28"/>
              <w:szCs w:val="28"/>
            </w:rPr>
          </w:rPrChange>
        </w:rPr>
        <w:t>jadwal</w:t>
      </w:r>
      <w:r w:rsidR="009B190A" w:rsidRPr="002E4986">
        <w:rPr>
          <w:rFonts w:ascii="Times New Roman" w:hAnsi="Times New Roman" w:cs="Times New Roman"/>
          <w:sz w:val="24"/>
          <w:szCs w:val="24"/>
          <w:rPrChange w:id="301" w:author="Henny  Warsilah" w:date="2018-10-26T23:06:00Z">
            <w:rPr>
              <w:rFonts w:ascii="Times New Roman" w:hAnsi="Times New Roman" w:cs="Times New Roman"/>
              <w:sz w:val="28"/>
              <w:szCs w:val="28"/>
            </w:rPr>
          </w:rPrChange>
        </w:rPr>
        <w:t xml:space="preserve"> program.</w:t>
      </w:r>
    </w:p>
    <w:p w14:paraId="3302E812" w14:textId="77777777" w:rsidR="00F20A8A" w:rsidRPr="002E4986" w:rsidRDefault="009A477C" w:rsidP="00B36272">
      <w:pPr>
        <w:spacing w:after="0" w:line="240" w:lineRule="auto"/>
        <w:ind w:firstLine="720"/>
        <w:jc w:val="both"/>
        <w:rPr>
          <w:rFonts w:ascii="Times New Roman" w:hAnsi="Times New Roman" w:cs="Times New Roman"/>
          <w:sz w:val="24"/>
          <w:szCs w:val="24"/>
          <w:rPrChange w:id="302" w:author="Henny  Warsilah" w:date="2018-10-26T23:06:00Z">
            <w:rPr>
              <w:rFonts w:ascii="Times New Roman" w:hAnsi="Times New Roman" w:cs="Times New Roman"/>
              <w:sz w:val="28"/>
              <w:szCs w:val="28"/>
            </w:rPr>
          </w:rPrChange>
        </w:rPr>
      </w:pPr>
      <w:ins w:id="303" w:author="Henny  Warsilah" w:date="2018-10-26T22:55:00Z">
        <w:r w:rsidRPr="001A4E22">
          <w:rPr>
            <w:rFonts w:ascii="Times New Roman" w:hAnsi="Times New Roman" w:cs="Times New Roman"/>
            <w:color w:val="FF0000"/>
            <w:sz w:val="24"/>
            <w:szCs w:val="24"/>
            <w:rPrChange w:id="304" w:author="ACER" w:date="2018-10-26T14:55:00Z">
              <w:rPr>
                <w:rFonts w:ascii="Times New Roman" w:hAnsi="Times New Roman" w:cs="Times New Roman"/>
                <w:sz w:val="28"/>
                <w:szCs w:val="28"/>
              </w:rPr>
            </w:rPrChange>
          </w:rPr>
          <w:t>Sumber?</w:t>
        </w:r>
        <w:r w:rsidRPr="002E4986">
          <w:rPr>
            <w:rFonts w:ascii="Times New Roman" w:hAnsi="Times New Roman" w:cs="Times New Roman"/>
            <w:sz w:val="24"/>
            <w:szCs w:val="24"/>
            <w:rPrChange w:id="305" w:author="Henny  Warsilah" w:date="2018-10-26T23:06:00Z">
              <w:rPr>
                <w:rFonts w:ascii="Times New Roman" w:hAnsi="Times New Roman" w:cs="Times New Roman"/>
                <w:sz w:val="28"/>
                <w:szCs w:val="28"/>
              </w:rPr>
            </w:rPrChange>
          </w:rPr>
          <w:t xml:space="preserve"> </w:t>
        </w:r>
      </w:ins>
      <w:r w:rsidR="00A72E99" w:rsidRPr="002E4986">
        <w:rPr>
          <w:rFonts w:ascii="Times New Roman" w:hAnsi="Times New Roman" w:cs="Times New Roman"/>
          <w:sz w:val="24"/>
          <w:szCs w:val="24"/>
          <w:rPrChange w:id="306" w:author="Henny  Warsilah" w:date="2018-10-26T23:06:00Z">
            <w:rPr>
              <w:rFonts w:ascii="Times New Roman" w:hAnsi="Times New Roman" w:cs="Times New Roman"/>
              <w:sz w:val="28"/>
              <w:szCs w:val="28"/>
            </w:rPr>
          </w:rPrChange>
        </w:rPr>
        <w:t xml:space="preserve">Media cetak maupun elektronik </w:t>
      </w:r>
      <w:r w:rsidR="00BE4FE8" w:rsidRPr="002E4986">
        <w:rPr>
          <w:rFonts w:ascii="Times New Roman" w:hAnsi="Times New Roman" w:cs="Times New Roman"/>
          <w:sz w:val="24"/>
          <w:szCs w:val="24"/>
          <w:rPrChange w:id="307" w:author="Henny  Warsilah" w:date="2018-10-26T23:06:00Z">
            <w:rPr>
              <w:rFonts w:ascii="Times New Roman" w:hAnsi="Times New Roman" w:cs="Times New Roman"/>
              <w:sz w:val="28"/>
              <w:szCs w:val="28"/>
            </w:rPr>
          </w:rPrChange>
        </w:rPr>
        <w:t>sama-sama menggunakan bahasa sebagai sarana penyampai pesan kepada pembaca, pendengar</w:t>
      </w:r>
      <w:r w:rsidR="00A72E99" w:rsidRPr="002E4986">
        <w:rPr>
          <w:rFonts w:ascii="Times New Roman" w:hAnsi="Times New Roman" w:cs="Times New Roman"/>
          <w:sz w:val="24"/>
          <w:szCs w:val="24"/>
          <w:rPrChange w:id="308" w:author="Henny  Warsilah" w:date="2018-10-26T23:06:00Z">
            <w:rPr>
              <w:rFonts w:ascii="Times New Roman" w:hAnsi="Times New Roman" w:cs="Times New Roman"/>
              <w:sz w:val="28"/>
              <w:szCs w:val="28"/>
            </w:rPr>
          </w:rPrChange>
        </w:rPr>
        <w:t xml:space="preserve">, dan </w:t>
      </w:r>
      <w:r w:rsidR="00BE4FE8" w:rsidRPr="002E4986">
        <w:rPr>
          <w:rFonts w:ascii="Times New Roman" w:hAnsi="Times New Roman" w:cs="Times New Roman"/>
          <w:sz w:val="24"/>
          <w:szCs w:val="24"/>
          <w:rPrChange w:id="309" w:author="Henny  Warsilah" w:date="2018-10-26T23:06:00Z">
            <w:rPr>
              <w:rFonts w:ascii="Times New Roman" w:hAnsi="Times New Roman" w:cs="Times New Roman"/>
              <w:sz w:val="28"/>
              <w:szCs w:val="28"/>
            </w:rPr>
          </w:rPrChange>
        </w:rPr>
        <w:t>pemirsa.</w:t>
      </w:r>
      <w:r w:rsidR="00E504E9" w:rsidRPr="002E4986">
        <w:rPr>
          <w:rFonts w:ascii="Times New Roman" w:hAnsi="Times New Roman" w:cs="Times New Roman"/>
          <w:sz w:val="24"/>
          <w:szCs w:val="24"/>
          <w:rPrChange w:id="310" w:author="Henny  Warsilah" w:date="2018-10-26T23:06:00Z">
            <w:rPr>
              <w:rFonts w:ascii="Times New Roman" w:hAnsi="Times New Roman" w:cs="Times New Roman"/>
              <w:sz w:val="28"/>
              <w:szCs w:val="28"/>
            </w:rPr>
          </w:rPrChange>
        </w:rPr>
        <w:t xml:space="preserve"> Untuk dapat menyampai</w:t>
      </w:r>
      <w:r w:rsidR="00762FA3" w:rsidRPr="002E4986">
        <w:rPr>
          <w:rFonts w:ascii="Times New Roman" w:hAnsi="Times New Roman" w:cs="Times New Roman"/>
          <w:sz w:val="24"/>
          <w:szCs w:val="24"/>
          <w:rPrChange w:id="311" w:author="Henny  Warsilah" w:date="2018-10-26T23:06:00Z">
            <w:rPr>
              <w:rFonts w:ascii="Times New Roman" w:hAnsi="Times New Roman" w:cs="Times New Roman"/>
              <w:sz w:val="28"/>
              <w:szCs w:val="28"/>
            </w:rPr>
          </w:rPrChange>
        </w:rPr>
        <w:t>k</w:t>
      </w:r>
      <w:r w:rsidR="00E504E9" w:rsidRPr="002E4986">
        <w:rPr>
          <w:rFonts w:ascii="Times New Roman" w:hAnsi="Times New Roman" w:cs="Times New Roman"/>
          <w:sz w:val="24"/>
          <w:szCs w:val="24"/>
          <w:rPrChange w:id="312" w:author="Henny  Warsilah" w:date="2018-10-26T23:06:00Z">
            <w:rPr>
              <w:rFonts w:ascii="Times New Roman" w:hAnsi="Times New Roman" w:cs="Times New Roman"/>
              <w:sz w:val="28"/>
              <w:szCs w:val="28"/>
            </w:rPr>
          </w:rPrChange>
        </w:rPr>
        <w:t>a</w:t>
      </w:r>
      <w:r w:rsidR="00762FA3" w:rsidRPr="002E4986">
        <w:rPr>
          <w:rFonts w:ascii="Times New Roman" w:hAnsi="Times New Roman" w:cs="Times New Roman"/>
          <w:sz w:val="24"/>
          <w:szCs w:val="24"/>
          <w:rPrChange w:id="313" w:author="Henny  Warsilah" w:date="2018-10-26T23:06:00Z">
            <w:rPr>
              <w:rFonts w:ascii="Times New Roman" w:hAnsi="Times New Roman" w:cs="Times New Roman"/>
              <w:sz w:val="28"/>
              <w:szCs w:val="28"/>
            </w:rPr>
          </w:rPrChange>
        </w:rPr>
        <w:t xml:space="preserve">n pesan atau informasi </w:t>
      </w:r>
      <w:r w:rsidR="001B5769" w:rsidRPr="002E4986">
        <w:rPr>
          <w:rFonts w:ascii="Times New Roman" w:hAnsi="Times New Roman" w:cs="Times New Roman"/>
          <w:sz w:val="24"/>
          <w:szCs w:val="24"/>
          <w:rPrChange w:id="314" w:author="Henny  Warsilah" w:date="2018-10-26T23:06:00Z">
            <w:rPr>
              <w:rFonts w:ascii="Times New Roman" w:hAnsi="Times New Roman" w:cs="Times New Roman"/>
              <w:sz w:val="28"/>
              <w:szCs w:val="28"/>
            </w:rPr>
          </w:rPrChange>
        </w:rPr>
        <w:t xml:space="preserve">yang jelas kepada </w:t>
      </w:r>
      <w:r w:rsidR="006723A7" w:rsidRPr="002E4986">
        <w:rPr>
          <w:rFonts w:ascii="Times New Roman" w:hAnsi="Times New Roman" w:cs="Times New Roman"/>
          <w:sz w:val="24"/>
          <w:szCs w:val="24"/>
          <w:rPrChange w:id="315" w:author="Henny  Warsilah" w:date="2018-10-26T23:06:00Z">
            <w:rPr>
              <w:rFonts w:ascii="Times New Roman" w:hAnsi="Times New Roman" w:cs="Times New Roman"/>
              <w:sz w:val="28"/>
              <w:szCs w:val="28"/>
            </w:rPr>
          </w:rPrChange>
        </w:rPr>
        <w:t xml:space="preserve">pendengar </w:t>
      </w:r>
      <w:r w:rsidR="00BA3D56" w:rsidRPr="002E4986">
        <w:rPr>
          <w:rFonts w:ascii="Times New Roman" w:hAnsi="Times New Roman" w:cs="Times New Roman"/>
          <w:sz w:val="24"/>
          <w:szCs w:val="24"/>
          <w:rPrChange w:id="316" w:author="Henny  Warsilah" w:date="2018-10-26T23:06:00Z">
            <w:rPr>
              <w:rFonts w:ascii="Times New Roman" w:hAnsi="Times New Roman" w:cs="Times New Roman"/>
              <w:sz w:val="28"/>
              <w:szCs w:val="28"/>
            </w:rPr>
          </w:rPrChange>
        </w:rPr>
        <w:t xml:space="preserve">dan </w:t>
      </w:r>
      <w:r w:rsidR="001B5769" w:rsidRPr="002E4986">
        <w:rPr>
          <w:rFonts w:ascii="Times New Roman" w:hAnsi="Times New Roman" w:cs="Times New Roman"/>
          <w:sz w:val="24"/>
          <w:szCs w:val="24"/>
          <w:rPrChange w:id="317" w:author="Henny  Warsilah" w:date="2018-10-26T23:06:00Z">
            <w:rPr>
              <w:rFonts w:ascii="Times New Roman" w:hAnsi="Times New Roman" w:cs="Times New Roman"/>
              <w:sz w:val="28"/>
              <w:szCs w:val="28"/>
            </w:rPr>
          </w:rPrChange>
        </w:rPr>
        <w:t>pembaca</w:t>
      </w:r>
      <w:r w:rsidR="00653842" w:rsidRPr="002E4986">
        <w:rPr>
          <w:rFonts w:ascii="Times New Roman" w:hAnsi="Times New Roman" w:cs="Times New Roman"/>
          <w:sz w:val="24"/>
          <w:szCs w:val="24"/>
          <w:rPrChange w:id="318" w:author="Henny  Warsilah" w:date="2018-10-26T23:06:00Z">
            <w:rPr>
              <w:rFonts w:ascii="Times New Roman" w:hAnsi="Times New Roman" w:cs="Times New Roman"/>
              <w:sz w:val="28"/>
              <w:szCs w:val="28"/>
            </w:rPr>
          </w:rPrChange>
        </w:rPr>
        <w:t>,</w:t>
      </w:r>
      <w:r w:rsidR="001B5769" w:rsidRPr="002E4986">
        <w:rPr>
          <w:rFonts w:ascii="Times New Roman" w:hAnsi="Times New Roman" w:cs="Times New Roman"/>
          <w:sz w:val="24"/>
          <w:szCs w:val="24"/>
          <w:rPrChange w:id="319" w:author="Henny  Warsilah" w:date="2018-10-26T23:06:00Z">
            <w:rPr>
              <w:rFonts w:ascii="Times New Roman" w:hAnsi="Times New Roman" w:cs="Times New Roman"/>
              <w:sz w:val="28"/>
              <w:szCs w:val="28"/>
            </w:rPr>
          </w:rPrChange>
        </w:rPr>
        <w:t xml:space="preserve"> media massa harus menggun</w:t>
      </w:r>
      <w:r w:rsidR="004F2D68" w:rsidRPr="002E4986">
        <w:rPr>
          <w:rFonts w:ascii="Times New Roman" w:hAnsi="Times New Roman" w:cs="Times New Roman"/>
          <w:sz w:val="24"/>
          <w:szCs w:val="24"/>
          <w:rPrChange w:id="320" w:author="Henny  Warsilah" w:date="2018-10-26T23:06:00Z">
            <w:rPr>
              <w:rFonts w:ascii="Times New Roman" w:hAnsi="Times New Roman" w:cs="Times New Roman"/>
              <w:sz w:val="28"/>
              <w:szCs w:val="28"/>
            </w:rPr>
          </w:rPrChange>
        </w:rPr>
        <w:t>akan bahasa yang baik dan benar</w:t>
      </w:r>
      <w:r w:rsidR="00C872BA" w:rsidRPr="002E4986">
        <w:rPr>
          <w:rFonts w:ascii="Times New Roman" w:hAnsi="Times New Roman" w:cs="Times New Roman"/>
          <w:sz w:val="24"/>
          <w:szCs w:val="24"/>
          <w:rPrChange w:id="321" w:author="Henny  Warsilah" w:date="2018-10-26T23:06:00Z">
            <w:rPr>
              <w:rFonts w:ascii="Times New Roman" w:hAnsi="Times New Roman" w:cs="Times New Roman"/>
              <w:sz w:val="28"/>
              <w:szCs w:val="28"/>
            </w:rPr>
          </w:rPrChange>
        </w:rPr>
        <w:t>.</w:t>
      </w:r>
      <w:r w:rsidR="001B5769" w:rsidRPr="002E4986">
        <w:rPr>
          <w:rFonts w:ascii="Times New Roman" w:hAnsi="Times New Roman" w:cs="Times New Roman"/>
          <w:sz w:val="24"/>
          <w:szCs w:val="24"/>
          <w:rPrChange w:id="322" w:author="Henny  Warsilah" w:date="2018-10-26T23:06:00Z">
            <w:rPr>
              <w:rFonts w:ascii="Times New Roman" w:hAnsi="Times New Roman" w:cs="Times New Roman"/>
              <w:sz w:val="28"/>
              <w:szCs w:val="28"/>
            </w:rPr>
          </w:rPrChange>
        </w:rPr>
        <w:t xml:space="preserve"> Pemilihan kata ya</w:t>
      </w:r>
      <w:r w:rsidR="004F2D68" w:rsidRPr="002E4986">
        <w:rPr>
          <w:rFonts w:ascii="Times New Roman" w:hAnsi="Times New Roman" w:cs="Times New Roman"/>
          <w:sz w:val="24"/>
          <w:szCs w:val="24"/>
          <w:rPrChange w:id="323" w:author="Henny  Warsilah" w:date="2018-10-26T23:06:00Z">
            <w:rPr>
              <w:rFonts w:ascii="Times New Roman" w:hAnsi="Times New Roman" w:cs="Times New Roman"/>
              <w:sz w:val="28"/>
              <w:szCs w:val="28"/>
            </w:rPr>
          </w:rPrChange>
        </w:rPr>
        <w:t xml:space="preserve">ng digunakan </w:t>
      </w:r>
      <w:r w:rsidR="006F4518" w:rsidRPr="002E4986">
        <w:rPr>
          <w:rFonts w:ascii="Times New Roman" w:hAnsi="Times New Roman" w:cs="Times New Roman"/>
          <w:sz w:val="24"/>
          <w:szCs w:val="24"/>
          <w:rPrChange w:id="324" w:author="Henny  Warsilah" w:date="2018-10-26T23:06:00Z">
            <w:rPr>
              <w:rFonts w:ascii="Times New Roman" w:hAnsi="Times New Roman" w:cs="Times New Roman"/>
              <w:sz w:val="28"/>
              <w:szCs w:val="28"/>
            </w:rPr>
          </w:rPrChange>
        </w:rPr>
        <w:t xml:space="preserve">pada media </w:t>
      </w:r>
      <w:r w:rsidR="004F2D68" w:rsidRPr="002E4986">
        <w:rPr>
          <w:rFonts w:ascii="Times New Roman" w:hAnsi="Times New Roman" w:cs="Times New Roman"/>
          <w:sz w:val="24"/>
          <w:szCs w:val="24"/>
          <w:rPrChange w:id="325" w:author="Henny  Warsilah" w:date="2018-10-26T23:06:00Z">
            <w:rPr>
              <w:rFonts w:ascii="Times New Roman" w:hAnsi="Times New Roman" w:cs="Times New Roman"/>
              <w:sz w:val="28"/>
              <w:szCs w:val="28"/>
            </w:rPr>
          </w:rPrChange>
        </w:rPr>
        <w:t>sangat berpengaruh bagi pemahaman pembaca</w:t>
      </w:r>
      <w:r w:rsidR="006F4518" w:rsidRPr="002E4986">
        <w:rPr>
          <w:rFonts w:ascii="Times New Roman" w:hAnsi="Times New Roman" w:cs="Times New Roman"/>
          <w:sz w:val="24"/>
          <w:szCs w:val="24"/>
          <w:rPrChange w:id="326" w:author="Henny  Warsilah" w:date="2018-10-26T23:06:00Z">
            <w:rPr>
              <w:rFonts w:ascii="Times New Roman" w:hAnsi="Times New Roman" w:cs="Times New Roman"/>
              <w:sz w:val="28"/>
              <w:szCs w:val="28"/>
            </w:rPr>
          </w:rPrChange>
        </w:rPr>
        <w:t>. A</w:t>
      </w:r>
      <w:r w:rsidR="00E504E9" w:rsidRPr="002E4986">
        <w:rPr>
          <w:rFonts w:ascii="Times New Roman" w:hAnsi="Times New Roman" w:cs="Times New Roman"/>
          <w:sz w:val="24"/>
          <w:szCs w:val="24"/>
          <w:rPrChange w:id="327" w:author="Henny  Warsilah" w:date="2018-10-26T23:06:00Z">
            <w:rPr>
              <w:rFonts w:ascii="Times New Roman" w:hAnsi="Times New Roman" w:cs="Times New Roman"/>
              <w:sz w:val="28"/>
              <w:szCs w:val="28"/>
            </w:rPr>
          </w:rPrChange>
        </w:rPr>
        <w:t>rtinya</w:t>
      </w:r>
      <w:r w:rsidR="006F4518" w:rsidRPr="002E4986">
        <w:rPr>
          <w:rFonts w:ascii="Times New Roman" w:hAnsi="Times New Roman" w:cs="Times New Roman"/>
          <w:sz w:val="24"/>
          <w:szCs w:val="24"/>
          <w:rPrChange w:id="328" w:author="Henny  Warsilah" w:date="2018-10-26T23:06:00Z">
            <w:rPr>
              <w:rFonts w:ascii="Times New Roman" w:hAnsi="Times New Roman" w:cs="Times New Roman"/>
              <w:sz w:val="28"/>
              <w:szCs w:val="28"/>
            </w:rPr>
          </w:rPrChange>
        </w:rPr>
        <w:t xml:space="preserve">, </w:t>
      </w:r>
      <w:r w:rsidR="00E504E9" w:rsidRPr="002E4986">
        <w:rPr>
          <w:rFonts w:ascii="Times New Roman" w:hAnsi="Times New Roman" w:cs="Times New Roman"/>
          <w:sz w:val="24"/>
          <w:szCs w:val="24"/>
          <w:rPrChange w:id="329" w:author="Henny  Warsilah" w:date="2018-10-26T23:06:00Z">
            <w:rPr>
              <w:rFonts w:ascii="Times New Roman" w:hAnsi="Times New Roman" w:cs="Times New Roman"/>
              <w:sz w:val="28"/>
              <w:szCs w:val="28"/>
            </w:rPr>
          </w:rPrChange>
        </w:rPr>
        <w:t xml:space="preserve">kata-kata </w:t>
      </w:r>
      <w:r w:rsidR="006F4518" w:rsidRPr="002E4986">
        <w:rPr>
          <w:rFonts w:ascii="Times New Roman" w:hAnsi="Times New Roman" w:cs="Times New Roman"/>
          <w:sz w:val="24"/>
          <w:szCs w:val="24"/>
          <w:rPrChange w:id="330" w:author="Henny  Warsilah" w:date="2018-10-26T23:06:00Z">
            <w:rPr>
              <w:rFonts w:ascii="Times New Roman" w:hAnsi="Times New Roman" w:cs="Times New Roman"/>
              <w:sz w:val="28"/>
              <w:szCs w:val="28"/>
            </w:rPr>
          </w:rPrChange>
        </w:rPr>
        <w:t xml:space="preserve">yang akan digunakan </w:t>
      </w:r>
      <w:r w:rsidR="00E504E9" w:rsidRPr="002E4986">
        <w:rPr>
          <w:rFonts w:ascii="Times New Roman" w:hAnsi="Times New Roman" w:cs="Times New Roman"/>
          <w:sz w:val="24"/>
          <w:szCs w:val="24"/>
          <w:rPrChange w:id="331" w:author="Henny  Warsilah" w:date="2018-10-26T23:06:00Z">
            <w:rPr>
              <w:rFonts w:ascii="Times New Roman" w:hAnsi="Times New Roman" w:cs="Times New Roman"/>
              <w:sz w:val="28"/>
              <w:szCs w:val="28"/>
            </w:rPr>
          </w:rPrChange>
        </w:rPr>
        <w:t>harus sesuai konteks</w:t>
      </w:r>
      <w:r w:rsidR="006F4518" w:rsidRPr="002E4986">
        <w:rPr>
          <w:rFonts w:ascii="Times New Roman" w:hAnsi="Times New Roman" w:cs="Times New Roman"/>
          <w:sz w:val="24"/>
          <w:szCs w:val="24"/>
          <w:rPrChange w:id="332" w:author="Henny  Warsilah" w:date="2018-10-26T23:06:00Z">
            <w:rPr>
              <w:rFonts w:ascii="Times New Roman" w:hAnsi="Times New Roman" w:cs="Times New Roman"/>
              <w:sz w:val="28"/>
              <w:szCs w:val="28"/>
            </w:rPr>
          </w:rPrChange>
        </w:rPr>
        <w:t xml:space="preserve"> pendengar maupun pembaca</w:t>
      </w:r>
      <w:r w:rsidR="004F2D68" w:rsidRPr="002E4986">
        <w:rPr>
          <w:rFonts w:ascii="Times New Roman" w:hAnsi="Times New Roman" w:cs="Times New Roman"/>
          <w:sz w:val="24"/>
          <w:szCs w:val="24"/>
          <w:rPrChange w:id="333" w:author="Henny  Warsilah" w:date="2018-10-26T23:06:00Z">
            <w:rPr>
              <w:rFonts w:ascii="Times New Roman" w:hAnsi="Times New Roman" w:cs="Times New Roman"/>
              <w:sz w:val="28"/>
              <w:szCs w:val="28"/>
            </w:rPr>
          </w:rPrChange>
        </w:rPr>
        <w:t>.</w:t>
      </w:r>
      <w:r w:rsidR="00E504E9" w:rsidRPr="002E4986">
        <w:rPr>
          <w:rFonts w:ascii="Times New Roman" w:hAnsi="Times New Roman" w:cs="Times New Roman"/>
          <w:sz w:val="24"/>
          <w:szCs w:val="24"/>
          <w:rPrChange w:id="334" w:author="Henny  Warsilah" w:date="2018-10-26T23:06:00Z">
            <w:rPr>
              <w:rFonts w:ascii="Times New Roman" w:hAnsi="Times New Roman" w:cs="Times New Roman"/>
              <w:sz w:val="28"/>
              <w:szCs w:val="28"/>
            </w:rPr>
          </w:rPrChange>
        </w:rPr>
        <w:t xml:space="preserve"> P</w:t>
      </w:r>
      <w:r w:rsidR="001B5769" w:rsidRPr="002E4986">
        <w:rPr>
          <w:rFonts w:ascii="Times New Roman" w:hAnsi="Times New Roman" w:cs="Times New Roman"/>
          <w:sz w:val="24"/>
          <w:szCs w:val="24"/>
          <w:rPrChange w:id="335" w:author="Henny  Warsilah" w:date="2018-10-26T23:06:00Z">
            <w:rPr>
              <w:rFonts w:ascii="Times New Roman" w:hAnsi="Times New Roman" w:cs="Times New Roman"/>
              <w:sz w:val="28"/>
              <w:szCs w:val="28"/>
            </w:rPr>
          </w:rPrChange>
        </w:rPr>
        <w:t>enggunaan</w:t>
      </w:r>
      <w:r w:rsidR="00E504E9" w:rsidRPr="002E4986">
        <w:rPr>
          <w:rFonts w:ascii="Times New Roman" w:hAnsi="Times New Roman" w:cs="Times New Roman"/>
          <w:sz w:val="24"/>
          <w:szCs w:val="24"/>
          <w:rPrChange w:id="336" w:author="Henny  Warsilah" w:date="2018-10-26T23:06:00Z">
            <w:rPr>
              <w:rFonts w:ascii="Times New Roman" w:hAnsi="Times New Roman" w:cs="Times New Roman"/>
              <w:sz w:val="28"/>
              <w:szCs w:val="28"/>
            </w:rPr>
          </w:rPrChange>
        </w:rPr>
        <w:t xml:space="preserve"> </w:t>
      </w:r>
      <w:r w:rsidR="001B5769" w:rsidRPr="002E4986">
        <w:rPr>
          <w:rFonts w:ascii="Times New Roman" w:hAnsi="Times New Roman" w:cs="Times New Roman"/>
          <w:sz w:val="24"/>
          <w:szCs w:val="24"/>
          <w:rPrChange w:id="337" w:author="Henny  Warsilah" w:date="2018-10-26T23:06:00Z">
            <w:rPr>
              <w:rFonts w:ascii="Times New Roman" w:hAnsi="Times New Roman" w:cs="Times New Roman"/>
              <w:sz w:val="28"/>
              <w:szCs w:val="28"/>
            </w:rPr>
          </w:rPrChange>
        </w:rPr>
        <w:t>kata-kata yang intlektual seperti penggunaan istilah asing atau yang bersifat keilmuan bidang tertentu harus dipertimbangkan</w:t>
      </w:r>
      <w:r w:rsidR="00F41E7F" w:rsidRPr="002E4986">
        <w:rPr>
          <w:rFonts w:ascii="Times New Roman" w:hAnsi="Times New Roman" w:cs="Times New Roman"/>
          <w:sz w:val="24"/>
          <w:szCs w:val="24"/>
          <w:rPrChange w:id="338" w:author="Henny  Warsilah" w:date="2018-10-26T23:06:00Z">
            <w:rPr>
              <w:rFonts w:ascii="Times New Roman" w:hAnsi="Times New Roman" w:cs="Times New Roman"/>
              <w:sz w:val="28"/>
              <w:szCs w:val="28"/>
            </w:rPr>
          </w:rPrChange>
        </w:rPr>
        <w:t xml:space="preserve"> </w:t>
      </w:r>
      <w:r w:rsidR="003E35A5" w:rsidRPr="002E4986">
        <w:rPr>
          <w:rFonts w:ascii="Times New Roman" w:hAnsi="Times New Roman" w:cs="Times New Roman"/>
          <w:sz w:val="24"/>
          <w:szCs w:val="24"/>
          <w:rPrChange w:id="339" w:author="Henny  Warsilah" w:date="2018-10-26T23:06:00Z">
            <w:rPr>
              <w:rFonts w:ascii="Times New Roman" w:hAnsi="Times New Roman" w:cs="Times New Roman"/>
              <w:sz w:val="28"/>
              <w:szCs w:val="28"/>
            </w:rPr>
          </w:rPrChange>
        </w:rPr>
        <w:t xml:space="preserve">bagi </w:t>
      </w:r>
      <w:r w:rsidR="00BA3D56" w:rsidRPr="002E4986">
        <w:rPr>
          <w:rFonts w:ascii="Times New Roman" w:hAnsi="Times New Roman" w:cs="Times New Roman"/>
          <w:sz w:val="24"/>
          <w:szCs w:val="24"/>
          <w:rPrChange w:id="340" w:author="Henny  Warsilah" w:date="2018-10-26T23:06:00Z">
            <w:rPr>
              <w:rFonts w:ascii="Times New Roman" w:hAnsi="Times New Roman" w:cs="Times New Roman"/>
              <w:sz w:val="28"/>
              <w:szCs w:val="28"/>
            </w:rPr>
          </w:rPrChange>
        </w:rPr>
        <w:t>pemirsa dan</w:t>
      </w:r>
      <w:r w:rsidR="00F41E7F" w:rsidRPr="002E4986">
        <w:rPr>
          <w:rFonts w:ascii="Times New Roman" w:hAnsi="Times New Roman" w:cs="Times New Roman"/>
          <w:sz w:val="24"/>
          <w:szCs w:val="24"/>
          <w:rPrChange w:id="341" w:author="Henny  Warsilah" w:date="2018-10-26T23:06:00Z">
            <w:rPr>
              <w:rFonts w:ascii="Times New Roman" w:hAnsi="Times New Roman" w:cs="Times New Roman"/>
              <w:sz w:val="28"/>
              <w:szCs w:val="28"/>
            </w:rPr>
          </w:rPrChange>
        </w:rPr>
        <w:t xml:space="preserve"> pembaca</w:t>
      </w:r>
      <w:r w:rsidR="001B5769" w:rsidRPr="002E4986">
        <w:rPr>
          <w:rFonts w:ascii="Times New Roman" w:hAnsi="Times New Roman" w:cs="Times New Roman"/>
          <w:sz w:val="24"/>
          <w:szCs w:val="24"/>
          <w:rPrChange w:id="342" w:author="Henny  Warsilah" w:date="2018-10-26T23:06:00Z">
            <w:rPr>
              <w:rFonts w:ascii="Times New Roman" w:hAnsi="Times New Roman" w:cs="Times New Roman"/>
              <w:sz w:val="28"/>
              <w:szCs w:val="28"/>
            </w:rPr>
          </w:rPrChange>
        </w:rPr>
        <w:t xml:space="preserve">. </w:t>
      </w:r>
    </w:p>
    <w:p w14:paraId="118DBDAE" w14:textId="77777777" w:rsidR="00AC4B0C" w:rsidRPr="002E4986" w:rsidRDefault="004F2D68" w:rsidP="00B36272">
      <w:pPr>
        <w:spacing w:after="0" w:line="240" w:lineRule="auto"/>
        <w:ind w:firstLine="720"/>
        <w:jc w:val="both"/>
        <w:rPr>
          <w:rFonts w:ascii="Times New Roman" w:hAnsi="Times New Roman" w:cs="Times New Roman"/>
          <w:sz w:val="24"/>
          <w:szCs w:val="24"/>
          <w:rPrChange w:id="34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344" w:author="Henny  Warsilah" w:date="2018-10-26T23:06:00Z">
            <w:rPr>
              <w:rFonts w:ascii="Times New Roman" w:hAnsi="Times New Roman" w:cs="Times New Roman"/>
              <w:sz w:val="28"/>
              <w:szCs w:val="28"/>
            </w:rPr>
          </w:rPrChange>
        </w:rPr>
        <w:t xml:space="preserve">Penggunaan </w:t>
      </w:r>
      <w:r w:rsidR="006F4518" w:rsidRPr="002E4986">
        <w:rPr>
          <w:rFonts w:ascii="Times New Roman" w:hAnsi="Times New Roman" w:cs="Times New Roman"/>
          <w:sz w:val="24"/>
          <w:szCs w:val="24"/>
          <w:rPrChange w:id="345" w:author="Henny  Warsilah" w:date="2018-10-26T23:06:00Z">
            <w:rPr>
              <w:rFonts w:ascii="Times New Roman" w:hAnsi="Times New Roman" w:cs="Times New Roman"/>
              <w:sz w:val="28"/>
              <w:szCs w:val="28"/>
            </w:rPr>
          </w:rPrChange>
        </w:rPr>
        <w:t xml:space="preserve">ragam </w:t>
      </w:r>
      <w:r w:rsidRPr="002E4986">
        <w:rPr>
          <w:rFonts w:ascii="Times New Roman" w:hAnsi="Times New Roman" w:cs="Times New Roman"/>
          <w:sz w:val="24"/>
          <w:szCs w:val="24"/>
          <w:rPrChange w:id="346" w:author="Henny  Warsilah" w:date="2018-10-26T23:06:00Z">
            <w:rPr>
              <w:rFonts w:ascii="Times New Roman" w:hAnsi="Times New Roman" w:cs="Times New Roman"/>
              <w:sz w:val="28"/>
              <w:szCs w:val="28"/>
            </w:rPr>
          </w:rPrChange>
        </w:rPr>
        <w:t>b</w:t>
      </w:r>
      <w:r w:rsidR="00BE78A4" w:rsidRPr="002E4986">
        <w:rPr>
          <w:rFonts w:ascii="Times New Roman" w:hAnsi="Times New Roman" w:cs="Times New Roman"/>
          <w:sz w:val="24"/>
          <w:szCs w:val="24"/>
          <w:rPrChange w:id="347" w:author="Henny  Warsilah" w:date="2018-10-26T23:06:00Z">
            <w:rPr>
              <w:rFonts w:ascii="Times New Roman" w:hAnsi="Times New Roman" w:cs="Times New Roman"/>
              <w:sz w:val="28"/>
              <w:szCs w:val="28"/>
            </w:rPr>
          </w:rPrChange>
        </w:rPr>
        <w:t xml:space="preserve">ahasa </w:t>
      </w:r>
      <w:r w:rsidRPr="002E4986">
        <w:rPr>
          <w:rFonts w:ascii="Times New Roman" w:hAnsi="Times New Roman" w:cs="Times New Roman"/>
          <w:sz w:val="24"/>
          <w:szCs w:val="24"/>
          <w:rPrChange w:id="348" w:author="Henny  Warsilah" w:date="2018-10-26T23:06:00Z">
            <w:rPr>
              <w:rFonts w:ascii="Times New Roman" w:hAnsi="Times New Roman" w:cs="Times New Roman"/>
              <w:sz w:val="28"/>
              <w:szCs w:val="28"/>
            </w:rPr>
          </w:rPrChange>
        </w:rPr>
        <w:t xml:space="preserve">pada media cetak dan elektronik </w:t>
      </w:r>
      <w:r w:rsidR="00BE78A4" w:rsidRPr="002E4986">
        <w:rPr>
          <w:rFonts w:ascii="Times New Roman" w:hAnsi="Times New Roman" w:cs="Times New Roman"/>
          <w:sz w:val="24"/>
          <w:szCs w:val="24"/>
          <w:rPrChange w:id="349" w:author="Henny  Warsilah" w:date="2018-10-26T23:06:00Z">
            <w:rPr>
              <w:rFonts w:ascii="Times New Roman" w:hAnsi="Times New Roman" w:cs="Times New Roman"/>
              <w:sz w:val="28"/>
              <w:szCs w:val="28"/>
            </w:rPr>
          </w:rPrChange>
        </w:rPr>
        <w:t>tentu berbeda.</w:t>
      </w:r>
      <w:r w:rsidR="00B4374A" w:rsidRPr="002E4986">
        <w:rPr>
          <w:rFonts w:ascii="Times New Roman" w:hAnsi="Times New Roman" w:cs="Times New Roman"/>
          <w:sz w:val="24"/>
          <w:szCs w:val="24"/>
          <w:rPrChange w:id="350" w:author="Henny  Warsilah" w:date="2018-10-26T23:06:00Z">
            <w:rPr>
              <w:rFonts w:ascii="Times New Roman" w:hAnsi="Times New Roman" w:cs="Times New Roman"/>
              <w:sz w:val="28"/>
              <w:szCs w:val="28"/>
            </w:rPr>
          </w:rPrChange>
        </w:rPr>
        <w:t xml:space="preserve"> </w:t>
      </w:r>
      <w:r w:rsidR="00311BFE" w:rsidRPr="002E4986">
        <w:rPr>
          <w:rFonts w:ascii="Times New Roman" w:hAnsi="Times New Roman" w:cs="Times New Roman"/>
          <w:sz w:val="24"/>
          <w:szCs w:val="24"/>
          <w:rPrChange w:id="351" w:author="Henny  Warsilah" w:date="2018-10-26T23:06:00Z">
            <w:rPr>
              <w:rFonts w:ascii="Times New Roman" w:hAnsi="Times New Roman" w:cs="Times New Roman"/>
              <w:sz w:val="28"/>
              <w:szCs w:val="28"/>
            </w:rPr>
          </w:rPrChange>
        </w:rPr>
        <w:t xml:space="preserve">Media cetak </w:t>
      </w:r>
      <w:r w:rsidR="00A80015" w:rsidRPr="002E4986">
        <w:rPr>
          <w:rFonts w:ascii="Times New Roman" w:hAnsi="Times New Roman" w:cs="Times New Roman"/>
          <w:sz w:val="24"/>
          <w:szCs w:val="24"/>
          <w:rPrChange w:id="352" w:author="Henny  Warsilah" w:date="2018-10-26T23:06:00Z">
            <w:rPr>
              <w:rFonts w:ascii="Times New Roman" w:hAnsi="Times New Roman" w:cs="Times New Roman"/>
              <w:sz w:val="28"/>
              <w:szCs w:val="28"/>
            </w:rPr>
          </w:rPrChange>
        </w:rPr>
        <w:t xml:space="preserve">menggunakan bahasa tulis, </w:t>
      </w:r>
      <w:r w:rsidR="00311BFE" w:rsidRPr="002E4986">
        <w:rPr>
          <w:rFonts w:ascii="Times New Roman" w:hAnsi="Times New Roman" w:cs="Times New Roman"/>
          <w:sz w:val="24"/>
          <w:szCs w:val="24"/>
          <w:rPrChange w:id="353" w:author="Henny  Warsilah" w:date="2018-10-26T23:06:00Z">
            <w:rPr>
              <w:rFonts w:ascii="Times New Roman" w:hAnsi="Times New Roman" w:cs="Times New Roman"/>
              <w:sz w:val="28"/>
              <w:szCs w:val="28"/>
            </w:rPr>
          </w:rPrChange>
        </w:rPr>
        <w:t xml:space="preserve">sedangkan media elektronik </w:t>
      </w:r>
      <w:r w:rsidR="00BE78A4" w:rsidRPr="002E4986">
        <w:rPr>
          <w:rFonts w:ascii="Times New Roman" w:hAnsi="Times New Roman" w:cs="Times New Roman"/>
          <w:sz w:val="24"/>
          <w:szCs w:val="24"/>
          <w:rPrChange w:id="354" w:author="Henny  Warsilah" w:date="2018-10-26T23:06:00Z">
            <w:rPr>
              <w:rFonts w:ascii="Times New Roman" w:hAnsi="Times New Roman" w:cs="Times New Roman"/>
              <w:sz w:val="28"/>
              <w:szCs w:val="28"/>
            </w:rPr>
          </w:rPrChange>
        </w:rPr>
        <w:t>menggunakan bah</w:t>
      </w:r>
      <w:r w:rsidR="00653842" w:rsidRPr="002E4986">
        <w:rPr>
          <w:rFonts w:ascii="Times New Roman" w:hAnsi="Times New Roman" w:cs="Times New Roman"/>
          <w:sz w:val="24"/>
          <w:szCs w:val="24"/>
          <w:rPrChange w:id="355" w:author="Henny  Warsilah" w:date="2018-10-26T23:06:00Z">
            <w:rPr>
              <w:rFonts w:ascii="Times New Roman" w:hAnsi="Times New Roman" w:cs="Times New Roman"/>
              <w:sz w:val="28"/>
              <w:szCs w:val="28"/>
            </w:rPr>
          </w:rPrChange>
        </w:rPr>
        <w:t>a</w:t>
      </w:r>
      <w:r w:rsidR="00BE78A4" w:rsidRPr="002E4986">
        <w:rPr>
          <w:rFonts w:ascii="Times New Roman" w:hAnsi="Times New Roman" w:cs="Times New Roman"/>
          <w:sz w:val="24"/>
          <w:szCs w:val="24"/>
          <w:rPrChange w:id="356" w:author="Henny  Warsilah" w:date="2018-10-26T23:06:00Z">
            <w:rPr>
              <w:rFonts w:ascii="Times New Roman" w:hAnsi="Times New Roman" w:cs="Times New Roman"/>
              <w:sz w:val="28"/>
              <w:szCs w:val="28"/>
            </w:rPr>
          </w:rPrChange>
        </w:rPr>
        <w:t xml:space="preserve">sa lisan. </w:t>
      </w:r>
      <w:r w:rsidR="00F20A8A" w:rsidRPr="002E4986">
        <w:rPr>
          <w:rFonts w:ascii="Times New Roman" w:hAnsi="Times New Roman" w:cs="Times New Roman"/>
          <w:sz w:val="24"/>
          <w:szCs w:val="24"/>
          <w:rPrChange w:id="357" w:author="Henny  Warsilah" w:date="2018-10-26T23:06:00Z">
            <w:rPr>
              <w:rFonts w:ascii="Times New Roman" w:hAnsi="Times New Roman" w:cs="Times New Roman"/>
              <w:sz w:val="28"/>
              <w:szCs w:val="28"/>
            </w:rPr>
          </w:rPrChange>
        </w:rPr>
        <w:t>Dalam m</w:t>
      </w:r>
      <w:r w:rsidR="00B4374A" w:rsidRPr="002E4986">
        <w:rPr>
          <w:rFonts w:ascii="Times New Roman" w:hAnsi="Times New Roman" w:cs="Times New Roman"/>
          <w:sz w:val="24"/>
          <w:szCs w:val="24"/>
          <w:rPrChange w:id="358" w:author="Henny  Warsilah" w:date="2018-10-26T23:06:00Z">
            <w:rPr>
              <w:rFonts w:ascii="Times New Roman" w:hAnsi="Times New Roman" w:cs="Times New Roman"/>
              <w:sz w:val="28"/>
              <w:szCs w:val="28"/>
            </w:rPr>
          </w:rPrChange>
        </w:rPr>
        <w:t>edia</w:t>
      </w:r>
      <w:r w:rsidR="00A80015" w:rsidRPr="002E4986">
        <w:rPr>
          <w:rFonts w:ascii="Times New Roman" w:hAnsi="Times New Roman" w:cs="Times New Roman"/>
          <w:sz w:val="24"/>
          <w:szCs w:val="24"/>
          <w:rPrChange w:id="359" w:author="Henny  Warsilah" w:date="2018-10-26T23:06:00Z">
            <w:rPr>
              <w:rFonts w:ascii="Times New Roman" w:hAnsi="Times New Roman" w:cs="Times New Roman"/>
              <w:sz w:val="28"/>
              <w:szCs w:val="28"/>
            </w:rPr>
          </w:rPrChange>
        </w:rPr>
        <w:t xml:space="preserve"> </w:t>
      </w:r>
      <w:r w:rsidR="00B4374A" w:rsidRPr="002E4986">
        <w:rPr>
          <w:rFonts w:ascii="Times New Roman" w:hAnsi="Times New Roman" w:cs="Times New Roman"/>
          <w:sz w:val="24"/>
          <w:szCs w:val="24"/>
          <w:rPrChange w:id="360" w:author="Henny  Warsilah" w:date="2018-10-26T23:06:00Z">
            <w:rPr>
              <w:rFonts w:ascii="Times New Roman" w:hAnsi="Times New Roman" w:cs="Times New Roman"/>
              <w:sz w:val="28"/>
              <w:szCs w:val="28"/>
            </w:rPr>
          </w:rPrChange>
        </w:rPr>
        <w:t>cetak</w:t>
      </w:r>
      <w:r w:rsidR="00AC4B0C" w:rsidRPr="002E4986">
        <w:rPr>
          <w:rFonts w:ascii="Times New Roman" w:hAnsi="Times New Roman" w:cs="Times New Roman"/>
          <w:sz w:val="24"/>
          <w:szCs w:val="24"/>
          <w:rPrChange w:id="361" w:author="Henny  Warsilah" w:date="2018-10-26T23:06:00Z">
            <w:rPr>
              <w:rFonts w:ascii="Times New Roman" w:hAnsi="Times New Roman" w:cs="Times New Roman"/>
              <w:sz w:val="28"/>
              <w:szCs w:val="28"/>
            </w:rPr>
          </w:rPrChange>
        </w:rPr>
        <w:t>, komunikasi penyampaian pesan cend</w:t>
      </w:r>
      <w:r w:rsidR="00653842" w:rsidRPr="002E4986">
        <w:rPr>
          <w:rFonts w:ascii="Times New Roman" w:hAnsi="Times New Roman" w:cs="Times New Roman"/>
          <w:sz w:val="24"/>
          <w:szCs w:val="24"/>
          <w:rPrChange w:id="362" w:author="Henny  Warsilah" w:date="2018-10-26T23:06:00Z">
            <w:rPr>
              <w:rFonts w:ascii="Times New Roman" w:hAnsi="Times New Roman" w:cs="Times New Roman"/>
              <w:sz w:val="28"/>
              <w:szCs w:val="28"/>
            </w:rPr>
          </w:rPrChange>
        </w:rPr>
        <w:t>e</w:t>
      </w:r>
      <w:r w:rsidR="00AC4B0C" w:rsidRPr="002E4986">
        <w:rPr>
          <w:rFonts w:ascii="Times New Roman" w:hAnsi="Times New Roman" w:cs="Times New Roman"/>
          <w:sz w:val="24"/>
          <w:szCs w:val="24"/>
          <w:rPrChange w:id="363" w:author="Henny  Warsilah" w:date="2018-10-26T23:06:00Z">
            <w:rPr>
              <w:rFonts w:ascii="Times New Roman" w:hAnsi="Times New Roman" w:cs="Times New Roman"/>
              <w:sz w:val="28"/>
              <w:szCs w:val="28"/>
            </w:rPr>
          </w:rPrChange>
        </w:rPr>
        <w:t>rung lebih unggul dalam isi</w:t>
      </w:r>
      <w:r w:rsidR="00653842" w:rsidRPr="002E4986">
        <w:rPr>
          <w:rFonts w:ascii="Times New Roman" w:hAnsi="Times New Roman" w:cs="Times New Roman"/>
          <w:sz w:val="24"/>
          <w:szCs w:val="24"/>
          <w:rPrChange w:id="364" w:author="Henny  Warsilah" w:date="2018-10-26T23:06:00Z">
            <w:rPr>
              <w:rFonts w:ascii="Times New Roman" w:hAnsi="Times New Roman" w:cs="Times New Roman"/>
              <w:sz w:val="28"/>
              <w:szCs w:val="28"/>
            </w:rPr>
          </w:rPrChange>
        </w:rPr>
        <w:t xml:space="preserve"> dan</w:t>
      </w:r>
      <w:r w:rsidR="00F20A8A" w:rsidRPr="002E4986">
        <w:rPr>
          <w:rFonts w:ascii="Times New Roman" w:hAnsi="Times New Roman" w:cs="Times New Roman"/>
          <w:sz w:val="24"/>
          <w:szCs w:val="24"/>
          <w:rPrChange w:id="365" w:author="Henny  Warsilah" w:date="2018-10-26T23:06:00Z">
            <w:rPr>
              <w:rFonts w:ascii="Times New Roman" w:hAnsi="Times New Roman" w:cs="Times New Roman"/>
              <w:sz w:val="28"/>
              <w:szCs w:val="28"/>
            </w:rPr>
          </w:rPrChange>
        </w:rPr>
        <w:t xml:space="preserve">  </w:t>
      </w:r>
      <w:r w:rsidR="00AC4B0C" w:rsidRPr="002E4986">
        <w:rPr>
          <w:rFonts w:ascii="Times New Roman" w:hAnsi="Times New Roman" w:cs="Times New Roman"/>
          <w:sz w:val="24"/>
          <w:szCs w:val="24"/>
          <w:rPrChange w:id="366" w:author="Henny  Warsilah" w:date="2018-10-26T23:06:00Z">
            <w:rPr>
              <w:rFonts w:ascii="Times New Roman" w:hAnsi="Times New Roman" w:cs="Times New Roman"/>
              <w:sz w:val="28"/>
              <w:szCs w:val="28"/>
            </w:rPr>
          </w:rPrChange>
        </w:rPr>
        <w:t>pikiran</w:t>
      </w:r>
      <w:r w:rsidR="00653842" w:rsidRPr="002E4986">
        <w:rPr>
          <w:rFonts w:ascii="Times New Roman" w:hAnsi="Times New Roman" w:cs="Times New Roman"/>
          <w:sz w:val="24"/>
          <w:szCs w:val="24"/>
          <w:rPrChange w:id="367" w:author="Henny  Warsilah" w:date="2018-10-26T23:06:00Z">
            <w:rPr>
              <w:rFonts w:ascii="Times New Roman" w:hAnsi="Times New Roman" w:cs="Times New Roman"/>
              <w:sz w:val="28"/>
              <w:szCs w:val="28"/>
            </w:rPr>
          </w:rPrChange>
        </w:rPr>
        <w:t>.</w:t>
      </w:r>
      <w:r w:rsidR="00F20A8A" w:rsidRPr="002E4986">
        <w:rPr>
          <w:rFonts w:ascii="Times New Roman" w:hAnsi="Times New Roman" w:cs="Times New Roman"/>
          <w:sz w:val="24"/>
          <w:szCs w:val="24"/>
          <w:rPrChange w:id="368" w:author="Henny  Warsilah" w:date="2018-10-26T23:06:00Z">
            <w:rPr>
              <w:rFonts w:ascii="Times New Roman" w:hAnsi="Times New Roman" w:cs="Times New Roman"/>
              <w:sz w:val="28"/>
              <w:szCs w:val="28"/>
            </w:rPr>
          </w:rPrChange>
        </w:rPr>
        <w:t xml:space="preserve"> </w:t>
      </w:r>
      <w:r w:rsidR="00653842" w:rsidRPr="002E4986">
        <w:rPr>
          <w:rFonts w:ascii="Times New Roman" w:hAnsi="Times New Roman" w:cs="Times New Roman"/>
          <w:sz w:val="24"/>
          <w:szCs w:val="24"/>
          <w:rPrChange w:id="369" w:author="Henny  Warsilah" w:date="2018-10-26T23:06:00Z">
            <w:rPr>
              <w:rFonts w:ascii="Times New Roman" w:hAnsi="Times New Roman" w:cs="Times New Roman"/>
              <w:sz w:val="28"/>
              <w:szCs w:val="28"/>
            </w:rPr>
          </w:rPrChange>
        </w:rPr>
        <w:t>S</w:t>
      </w:r>
      <w:r w:rsidR="00AC4B0C" w:rsidRPr="002E4986">
        <w:rPr>
          <w:rFonts w:ascii="Times New Roman" w:hAnsi="Times New Roman" w:cs="Times New Roman"/>
          <w:sz w:val="24"/>
          <w:szCs w:val="24"/>
          <w:rPrChange w:id="370" w:author="Henny  Warsilah" w:date="2018-10-26T23:06:00Z">
            <w:rPr>
              <w:rFonts w:ascii="Times New Roman" w:hAnsi="Times New Roman" w:cs="Times New Roman"/>
              <w:sz w:val="28"/>
              <w:szCs w:val="28"/>
            </w:rPr>
          </w:rPrChange>
        </w:rPr>
        <w:t>truktur kalimat</w:t>
      </w:r>
      <w:r w:rsidR="00653842" w:rsidRPr="002E4986">
        <w:rPr>
          <w:rFonts w:ascii="Times New Roman" w:hAnsi="Times New Roman" w:cs="Times New Roman"/>
          <w:sz w:val="24"/>
          <w:szCs w:val="24"/>
          <w:rPrChange w:id="371" w:author="Henny  Warsilah" w:date="2018-10-26T23:06:00Z">
            <w:rPr>
              <w:rFonts w:ascii="Times New Roman" w:hAnsi="Times New Roman" w:cs="Times New Roman"/>
              <w:sz w:val="28"/>
              <w:szCs w:val="28"/>
            </w:rPr>
          </w:rPrChange>
        </w:rPr>
        <w:t xml:space="preserve"> media cetak</w:t>
      </w:r>
      <w:r w:rsidR="00AC4B0C" w:rsidRPr="002E4986">
        <w:rPr>
          <w:rFonts w:ascii="Times New Roman" w:hAnsi="Times New Roman" w:cs="Times New Roman"/>
          <w:sz w:val="24"/>
          <w:szCs w:val="24"/>
          <w:rPrChange w:id="372" w:author="Henny  Warsilah" w:date="2018-10-26T23:06:00Z">
            <w:rPr>
              <w:rFonts w:ascii="Times New Roman" w:hAnsi="Times New Roman" w:cs="Times New Roman"/>
              <w:sz w:val="28"/>
              <w:szCs w:val="28"/>
            </w:rPr>
          </w:rPrChange>
        </w:rPr>
        <w:t xml:space="preserve"> lebih formal</w:t>
      </w:r>
      <w:r w:rsidR="00A10C8B" w:rsidRPr="002E4986">
        <w:rPr>
          <w:rFonts w:ascii="Times New Roman" w:hAnsi="Times New Roman" w:cs="Times New Roman"/>
          <w:sz w:val="24"/>
          <w:szCs w:val="24"/>
          <w:rPrChange w:id="373" w:author="Henny  Warsilah" w:date="2018-10-26T23:06:00Z">
            <w:rPr>
              <w:rFonts w:ascii="Times New Roman" w:hAnsi="Times New Roman" w:cs="Times New Roman"/>
              <w:sz w:val="28"/>
              <w:szCs w:val="28"/>
            </w:rPr>
          </w:rPrChange>
        </w:rPr>
        <w:t xml:space="preserve"> dalam</w:t>
      </w:r>
      <w:r w:rsidR="00F20A8A" w:rsidRPr="002E4986">
        <w:rPr>
          <w:rFonts w:ascii="Times New Roman" w:hAnsi="Times New Roman" w:cs="Times New Roman"/>
          <w:sz w:val="24"/>
          <w:szCs w:val="24"/>
          <w:rPrChange w:id="374" w:author="Henny  Warsilah" w:date="2018-10-26T23:06:00Z">
            <w:rPr>
              <w:rFonts w:ascii="Times New Roman" w:hAnsi="Times New Roman" w:cs="Times New Roman"/>
              <w:sz w:val="28"/>
              <w:szCs w:val="28"/>
            </w:rPr>
          </w:rPrChange>
        </w:rPr>
        <w:t xml:space="preserve"> </w:t>
      </w:r>
      <w:r w:rsidR="00653842" w:rsidRPr="002E4986">
        <w:rPr>
          <w:rFonts w:ascii="Times New Roman" w:hAnsi="Times New Roman" w:cs="Times New Roman"/>
          <w:sz w:val="24"/>
          <w:szCs w:val="24"/>
          <w:rPrChange w:id="375" w:author="Henny  Warsilah" w:date="2018-10-26T23:06:00Z">
            <w:rPr>
              <w:rFonts w:ascii="Times New Roman" w:hAnsi="Times New Roman" w:cs="Times New Roman"/>
              <w:sz w:val="28"/>
              <w:szCs w:val="28"/>
            </w:rPr>
          </w:rPrChange>
        </w:rPr>
        <w:t>pengguna</w:t>
      </w:r>
      <w:r w:rsidR="00F20A8A" w:rsidRPr="002E4986">
        <w:rPr>
          <w:rFonts w:ascii="Times New Roman" w:hAnsi="Times New Roman" w:cs="Times New Roman"/>
          <w:sz w:val="24"/>
          <w:szCs w:val="24"/>
          <w:rPrChange w:id="376" w:author="Henny  Warsilah" w:date="2018-10-26T23:06:00Z">
            <w:rPr>
              <w:rFonts w:ascii="Times New Roman" w:hAnsi="Times New Roman" w:cs="Times New Roman"/>
              <w:sz w:val="28"/>
              <w:szCs w:val="28"/>
            </w:rPr>
          </w:rPrChange>
        </w:rPr>
        <w:t xml:space="preserve">an </w:t>
      </w:r>
      <w:r w:rsidR="00653842" w:rsidRPr="002E4986">
        <w:rPr>
          <w:rFonts w:ascii="Times New Roman" w:hAnsi="Times New Roman" w:cs="Times New Roman"/>
          <w:sz w:val="24"/>
          <w:szCs w:val="24"/>
          <w:rPrChange w:id="377" w:author="Henny  Warsilah" w:date="2018-10-26T23:06:00Z">
            <w:rPr>
              <w:rFonts w:ascii="Times New Roman" w:hAnsi="Times New Roman" w:cs="Times New Roman"/>
              <w:sz w:val="28"/>
              <w:szCs w:val="28"/>
            </w:rPr>
          </w:rPrChange>
        </w:rPr>
        <w:t>gaya bahasa</w:t>
      </w:r>
      <w:r w:rsidR="00AC4B0C" w:rsidRPr="002E4986">
        <w:rPr>
          <w:rFonts w:ascii="Times New Roman" w:hAnsi="Times New Roman" w:cs="Times New Roman"/>
          <w:sz w:val="24"/>
          <w:szCs w:val="24"/>
          <w:rPrChange w:id="378" w:author="Henny  Warsilah" w:date="2018-10-26T23:06:00Z">
            <w:rPr>
              <w:rFonts w:ascii="Times New Roman" w:hAnsi="Times New Roman" w:cs="Times New Roman"/>
              <w:sz w:val="28"/>
              <w:szCs w:val="28"/>
            </w:rPr>
          </w:rPrChange>
        </w:rPr>
        <w:t xml:space="preserve"> dan</w:t>
      </w:r>
      <w:r w:rsidR="00F15070" w:rsidRPr="002E4986">
        <w:rPr>
          <w:rFonts w:ascii="Times New Roman" w:hAnsi="Times New Roman" w:cs="Times New Roman"/>
          <w:sz w:val="24"/>
          <w:szCs w:val="24"/>
          <w:rPrChange w:id="379" w:author="Henny  Warsilah" w:date="2018-10-26T23:06:00Z">
            <w:rPr>
              <w:rFonts w:ascii="Times New Roman" w:hAnsi="Times New Roman" w:cs="Times New Roman"/>
              <w:sz w:val="28"/>
              <w:szCs w:val="28"/>
            </w:rPr>
          </w:rPrChange>
        </w:rPr>
        <w:t xml:space="preserve"> </w:t>
      </w:r>
      <w:r w:rsidR="00AC4B0C" w:rsidRPr="002E4986">
        <w:rPr>
          <w:rFonts w:ascii="Times New Roman" w:hAnsi="Times New Roman" w:cs="Times New Roman"/>
          <w:sz w:val="24"/>
          <w:szCs w:val="24"/>
          <w:rPrChange w:id="380" w:author="Henny  Warsilah" w:date="2018-10-26T23:06:00Z">
            <w:rPr>
              <w:rFonts w:ascii="Times New Roman" w:hAnsi="Times New Roman" w:cs="Times New Roman"/>
              <w:sz w:val="28"/>
              <w:szCs w:val="28"/>
            </w:rPr>
          </w:rPrChange>
        </w:rPr>
        <w:t xml:space="preserve">lebih teratur dalam penyampaian ide-ide. </w:t>
      </w:r>
      <w:r w:rsidR="00ED6B32" w:rsidRPr="002E4986">
        <w:rPr>
          <w:rFonts w:ascii="Times New Roman" w:hAnsi="Times New Roman" w:cs="Times New Roman"/>
          <w:sz w:val="24"/>
          <w:szCs w:val="24"/>
          <w:rPrChange w:id="381" w:author="Henny  Warsilah" w:date="2018-10-26T23:06:00Z">
            <w:rPr>
              <w:rFonts w:ascii="Times New Roman" w:hAnsi="Times New Roman" w:cs="Times New Roman"/>
              <w:sz w:val="28"/>
              <w:szCs w:val="28"/>
            </w:rPr>
          </w:rPrChange>
        </w:rPr>
        <w:t xml:space="preserve">Bahasa tulis memudahkan para </w:t>
      </w:r>
      <w:r w:rsidR="00AC4B0C" w:rsidRPr="002E4986">
        <w:rPr>
          <w:rFonts w:ascii="Times New Roman" w:hAnsi="Times New Roman" w:cs="Times New Roman"/>
          <w:sz w:val="24"/>
          <w:szCs w:val="24"/>
          <w:rPrChange w:id="382" w:author="Henny  Warsilah" w:date="2018-10-26T23:06:00Z">
            <w:rPr>
              <w:rFonts w:ascii="Times New Roman" w:hAnsi="Times New Roman" w:cs="Times New Roman"/>
              <w:sz w:val="28"/>
              <w:szCs w:val="28"/>
            </w:rPr>
          </w:rPrChange>
        </w:rPr>
        <w:t xml:space="preserve">penulis (jurnalis dan wartawan) </w:t>
      </w:r>
      <w:r w:rsidR="00ED6B32" w:rsidRPr="002E4986">
        <w:rPr>
          <w:rFonts w:ascii="Times New Roman" w:hAnsi="Times New Roman" w:cs="Times New Roman"/>
          <w:sz w:val="24"/>
          <w:szCs w:val="24"/>
          <w:rPrChange w:id="383" w:author="Henny  Warsilah" w:date="2018-10-26T23:06:00Z">
            <w:rPr>
              <w:rFonts w:ascii="Times New Roman" w:hAnsi="Times New Roman" w:cs="Times New Roman"/>
              <w:sz w:val="28"/>
              <w:szCs w:val="28"/>
            </w:rPr>
          </w:rPrChange>
        </w:rPr>
        <w:t xml:space="preserve">untuk </w:t>
      </w:r>
      <w:r w:rsidR="00F15070" w:rsidRPr="002E4986">
        <w:rPr>
          <w:rFonts w:ascii="Times New Roman" w:hAnsi="Times New Roman" w:cs="Times New Roman"/>
          <w:sz w:val="24"/>
          <w:szCs w:val="24"/>
          <w:rPrChange w:id="384" w:author="Henny  Warsilah" w:date="2018-10-26T23:06:00Z">
            <w:rPr>
              <w:rFonts w:ascii="Times New Roman" w:hAnsi="Times New Roman" w:cs="Times New Roman"/>
              <w:sz w:val="28"/>
              <w:szCs w:val="28"/>
            </w:rPr>
          </w:rPrChange>
        </w:rPr>
        <w:t xml:space="preserve">menimbang dan </w:t>
      </w:r>
      <w:r w:rsidR="00AC4B0C" w:rsidRPr="002E4986">
        <w:rPr>
          <w:rFonts w:ascii="Times New Roman" w:hAnsi="Times New Roman" w:cs="Times New Roman"/>
          <w:sz w:val="24"/>
          <w:szCs w:val="24"/>
          <w:rPrChange w:id="385" w:author="Henny  Warsilah" w:date="2018-10-26T23:06:00Z">
            <w:rPr>
              <w:rFonts w:ascii="Times New Roman" w:hAnsi="Times New Roman" w:cs="Times New Roman"/>
              <w:sz w:val="28"/>
              <w:szCs w:val="28"/>
            </w:rPr>
          </w:rPrChange>
        </w:rPr>
        <w:t xml:space="preserve">memikirkan </w:t>
      </w:r>
      <w:r w:rsidR="002F67F2" w:rsidRPr="002E4986">
        <w:rPr>
          <w:rFonts w:ascii="Times New Roman" w:hAnsi="Times New Roman" w:cs="Times New Roman"/>
          <w:sz w:val="24"/>
          <w:szCs w:val="24"/>
          <w:rPrChange w:id="386" w:author="Henny  Warsilah" w:date="2018-10-26T23:06:00Z">
            <w:rPr>
              <w:rFonts w:ascii="Times New Roman" w:hAnsi="Times New Roman" w:cs="Times New Roman"/>
              <w:sz w:val="28"/>
              <w:szCs w:val="28"/>
            </w:rPr>
          </w:rPrChange>
        </w:rPr>
        <w:t xml:space="preserve">secara cermat </w:t>
      </w:r>
      <w:r w:rsidR="00AC4B0C" w:rsidRPr="002E4986">
        <w:rPr>
          <w:rFonts w:ascii="Times New Roman" w:hAnsi="Times New Roman" w:cs="Times New Roman"/>
          <w:sz w:val="24"/>
          <w:szCs w:val="24"/>
          <w:rPrChange w:id="387" w:author="Henny  Warsilah" w:date="2018-10-26T23:06:00Z">
            <w:rPr>
              <w:rFonts w:ascii="Times New Roman" w:hAnsi="Times New Roman" w:cs="Times New Roman"/>
              <w:sz w:val="28"/>
              <w:szCs w:val="28"/>
            </w:rPr>
          </w:rPrChange>
        </w:rPr>
        <w:t xml:space="preserve">setiap kalimat </w:t>
      </w:r>
      <w:r w:rsidR="002F67F2" w:rsidRPr="002E4986">
        <w:rPr>
          <w:rFonts w:ascii="Times New Roman" w:hAnsi="Times New Roman" w:cs="Times New Roman"/>
          <w:sz w:val="24"/>
          <w:szCs w:val="24"/>
          <w:rPrChange w:id="388" w:author="Henny  Warsilah" w:date="2018-10-26T23:06:00Z">
            <w:rPr>
              <w:rFonts w:ascii="Times New Roman" w:hAnsi="Times New Roman" w:cs="Times New Roman"/>
              <w:sz w:val="28"/>
              <w:szCs w:val="28"/>
            </w:rPr>
          </w:rPrChange>
        </w:rPr>
        <w:t xml:space="preserve">dalam </w:t>
      </w:r>
      <w:r w:rsidR="00AC4B0C" w:rsidRPr="002E4986">
        <w:rPr>
          <w:rFonts w:ascii="Times New Roman" w:hAnsi="Times New Roman" w:cs="Times New Roman"/>
          <w:sz w:val="24"/>
          <w:szCs w:val="24"/>
          <w:rPrChange w:id="389" w:author="Henny  Warsilah" w:date="2018-10-26T23:06:00Z">
            <w:rPr>
              <w:rFonts w:ascii="Times New Roman" w:hAnsi="Times New Roman" w:cs="Times New Roman"/>
              <w:sz w:val="28"/>
              <w:szCs w:val="28"/>
            </w:rPr>
          </w:rPrChange>
        </w:rPr>
        <w:t xml:space="preserve">naskah berita yang akan dimuat </w:t>
      </w:r>
      <w:r w:rsidR="002F67F2" w:rsidRPr="002E4986">
        <w:rPr>
          <w:rFonts w:ascii="Times New Roman" w:hAnsi="Times New Roman" w:cs="Times New Roman"/>
          <w:sz w:val="24"/>
          <w:szCs w:val="24"/>
          <w:rPrChange w:id="390" w:author="Henny  Warsilah" w:date="2018-10-26T23:06:00Z">
            <w:rPr>
              <w:rFonts w:ascii="Times New Roman" w:hAnsi="Times New Roman" w:cs="Times New Roman"/>
              <w:sz w:val="28"/>
              <w:szCs w:val="28"/>
            </w:rPr>
          </w:rPrChange>
        </w:rPr>
        <w:t xml:space="preserve">pada </w:t>
      </w:r>
      <w:r w:rsidR="003F5D05" w:rsidRPr="002E4986">
        <w:rPr>
          <w:rFonts w:ascii="Times New Roman" w:hAnsi="Times New Roman" w:cs="Times New Roman"/>
          <w:sz w:val="24"/>
          <w:szCs w:val="24"/>
          <w:rPrChange w:id="391" w:author="Henny  Warsilah" w:date="2018-10-26T23:06:00Z">
            <w:rPr>
              <w:rFonts w:ascii="Times New Roman" w:hAnsi="Times New Roman" w:cs="Times New Roman"/>
              <w:sz w:val="28"/>
              <w:szCs w:val="28"/>
            </w:rPr>
          </w:rPrChange>
        </w:rPr>
        <w:t>naskah yang akan di</w:t>
      </w:r>
      <w:r w:rsidR="00ED6B32" w:rsidRPr="002E4986">
        <w:rPr>
          <w:rFonts w:ascii="Times New Roman" w:hAnsi="Times New Roman" w:cs="Times New Roman"/>
          <w:sz w:val="24"/>
          <w:szCs w:val="24"/>
          <w:rPrChange w:id="392" w:author="Henny  Warsilah" w:date="2018-10-26T23:06:00Z">
            <w:rPr>
              <w:rFonts w:ascii="Times New Roman" w:hAnsi="Times New Roman" w:cs="Times New Roman"/>
              <w:sz w:val="28"/>
              <w:szCs w:val="28"/>
            </w:rPr>
          </w:rPrChange>
        </w:rPr>
        <w:t>cetak</w:t>
      </w:r>
      <w:r w:rsidR="00AC4B0C" w:rsidRPr="002E4986">
        <w:rPr>
          <w:rFonts w:ascii="Times New Roman" w:hAnsi="Times New Roman" w:cs="Times New Roman"/>
          <w:sz w:val="24"/>
          <w:szCs w:val="24"/>
          <w:rPrChange w:id="393" w:author="Henny  Warsilah" w:date="2018-10-26T23:06:00Z">
            <w:rPr>
              <w:rFonts w:ascii="Times New Roman" w:hAnsi="Times New Roman" w:cs="Times New Roman"/>
              <w:sz w:val="28"/>
              <w:szCs w:val="28"/>
            </w:rPr>
          </w:rPrChange>
        </w:rPr>
        <w:t xml:space="preserve">. </w:t>
      </w:r>
      <w:r w:rsidR="0097727F" w:rsidRPr="002E4986">
        <w:rPr>
          <w:rFonts w:ascii="Times New Roman" w:hAnsi="Times New Roman" w:cs="Times New Roman"/>
          <w:sz w:val="24"/>
          <w:szCs w:val="24"/>
          <w:rPrChange w:id="394" w:author="Henny  Warsilah" w:date="2018-10-26T23:06:00Z">
            <w:rPr>
              <w:rFonts w:ascii="Times New Roman" w:hAnsi="Times New Roman" w:cs="Times New Roman"/>
              <w:sz w:val="28"/>
              <w:szCs w:val="28"/>
            </w:rPr>
          </w:rPrChange>
        </w:rPr>
        <w:t>Dengan keluasan waktu tersebut</w:t>
      </w:r>
      <w:r w:rsidR="00653842" w:rsidRPr="002E4986">
        <w:rPr>
          <w:rFonts w:ascii="Times New Roman" w:hAnsi="Times New Roman" w:cs="Times New Roman"/>
          <w:sz w:val="24"/>
          <w:szCs w:val="24"/>
          <w:rPrChange w:id="395" w:author="Henny  Warsilah" w:date="2018-10-26T23:06:00Z">
            <w:rPr>
              <w:rFonts w:ascii="Times New Roman" w:hAnsi="Times New Roman" w:cs="Times New Roman"/>
              <w:sz w:val="28"/>
              <w:szCs w:val="28"/>
            </w:rPr>
          </w:rPrChange>
        </w:rPr>
        <w:t>,</w:t>
      </w:r>
      <w:r w:rsidR="00AC4B0C" w:rsidRPr="002E4986">
        <w:rPr>
          <w:rFonts w:ascii="Times New Roman" w:hAnsi="Times New Roman" w:cs="Times New Roman"/>
          <w:sz w:val="24"/>
          <w:szCs w:val="24"/>
          <w:rPrChange w:id="396" w:author="Henny  Warsilah" w:date="2018-10-26T23:06:00Z">
            <w:rPr>
              <w:rFonts w:ascii="Times New Roman" w:hAnsi="Times New Roman" w:cs="Times New Roman"/>
              <w:sz w:val="28"/>
              <w:szCs w:val="28"/>
            </w:rPr>
          </w:rPrChange>
        </w:rPr>
        <w:t xml:space="preserve"> para jurnalis dan dewan redaksi </w:t>
      </w:r>
      <w:r w:rsidR="00F15070" w:rsidRPr="002E4986">
        <w:rPr>
          <w:rFonts w:ascii="Times New Roman" w:hAnsi="Times New Roman" w:cs="Times New Roman"/>
          <w:sz w:val="24"/>
          <w:szCs w:val="24"/>
          <w:rPrChange w:id="397" w:author="Henny  Warsilah" w:date="2018-10-26T23:06:00Z">
            <w:rPr>
              <w:rFonts w:ascii="Times New Roman" w:hAnsi="Times New Roman" w:cs="Times New Roman"/>
              <w:sz w:val="28"/>
              <w:szCs w:val="28"/>
            </w:rPr>
          </w:rPrChange>
        </w:rPr>
        <w:t xml:space="preserve">dapat </w:t>
      </w:r>
      <w:r w:rsidR="00653842" w:rsidRPr="002E4986">
        <w:rPr>
          <w:rFonts w:ascii="Times New Roman" w:hAnsi="Times New Roman" w:cs="Times New Roman"/>
          <w:sz w:val="24"/>
          <w:szCs w:val="24"/>
          <w:rPrChange w:id="398" w:author="Henny  Warsilah" w:date="2018-10-26T23:06:00Z">
            <w:rPr>
              <w:rFonts w:ascii="Times New Roman" w:hAnsi="Times New Roman" w:cs="Times New Roman"/>
              <w:sz w:val="28"/>
              <w:szCs w:val="28"/>
            </w:rPr>
          </w:rPrChange>
        </w:rPr>
        <w:t>memeriksa</w:t>
      </w:r>
      <w:r w:rsidR="00AC4B0C" w:rsidRPr="002E4986">
        <w:rPr>
          <w:rFonts w:ascii="Times New Roman" w:hAnsi="Times New Roman" w:cs="Times New Roman"/>
          <w:sz w:val="24"/>
          <w:szCs w:val="24"/>
          <w:rPrChange w:id="399" w:author="Henny  Warsilah" w:date="2018-10-26T23:06:00Z">
            <w:rPr>
              <w:rFonts w:ascii="Times New Roman" w:hAnsi="Times New Roman" w:cs="Times New Roman"/>
              <w:sz w:val="28"/>
              <w:szCs w:val="28"/>
            </w:rPr>
          </w:rPrChange>
        </w:rPr>
        <w:t xml:space="preserve"> dan memperbaiki kalimat</w:t>
      </w:r>
      <w:r w:rsidR="0097727F" w:rsidRPr="002E4986">
        <w:rPr>
          <w:rFonts w:ascii="Times New Roman" w:hAnsi="Times New Roman" w:cs="Times New Roman"/>
          <w:sz w:val="24"/>
          <w:szCs w:val="24"/>
          <w:rPrChange w:id="400" w:author="Henny  Warsilah" w:date="2018-10-26T23:06:00Z">
            <w:rPr>
              <w:rFonts w:ascii="Times New Roman" w:hAnsi="Times New Roman" w:cs="Times New Roman"/>
              <w:sz w:val="28"/>
              <w:szCs w:val="28"/>
            </w:rPr>
          </w:rPrChange>
        </w:rPr>
        <w:t xml:space="preserve"> berkali-kali</w:t>
      </w:r>
      <w:r w:rsidR="00AC4B0C" w:rsidRPr="002E4986">
        <w:rPr>
          <w:rFonts w:ascii="Times New Roman" w:hAnsi="Times New Roman" w:cs="Times New Roman"/>
          <w:sz w:val="24"/>
          <w:szCs w:val="24"/>
          <w:rPrChange w:id="401" w:author="Henny  Warsilah" w:date="2018-10-26T23:06:00Z">
            <w:rPr>
              <w:rFonts w:ascii="Times New Roman" w:hAnsi="Times New Roman" w:cs="Times New Roman"/>
              <w:sz w:val="28"/>
              <w:szCs w:val="28"/>
            </w:rPr>
          </w:rPrChange>
        </w:rPr>
        <w:t xml:space="preserve">. </w:t>
      </w:r>
      <w:r w:rsidR="005F45A8" w:rsidRPr="002E4986">
        <w:rPr>
          <w:rFonts w:ascii="Times New Roman" w:hAnsi="Times New Roman" w:cs="Times New Roman"/>
          <w:sz w:val="24"/>
          <w:szCs w:val="24"/>
          <w:rPrChange w:id="402" w:author="Henny  Warsilah" w:date="2018-10-26T23:06:00Z">
            <w:rPr>
              <w:rFonts w:ascii="Times New Roman" w:hAnsi="Times New Roman" w:cs="Times New Roman"/>
              <w:sz w:val="28"/>
              <w:szCs w:val="28"/>
            </w:rPr>
          </w:rPrChange>
        </w:rPr>
        <w:t>Berbeda dengan media elektronik</w:t>
      </w:r>
      <w:r w:rsidR="00332DF5" w:rsidRPr="002E4986">
        <w:rPr>
          <w:rFonts w:ascii="Times New Roman" w:hAnsi="Times New Roman" w:cs="Times New Roman"/>
          <w:sz w:val="24"/>
          <w:szCs w:val="24"/>
          <w:rPrChange w:id="403" w:author="Henny  Warsilah" w:date="2018-10-26T23:06:00Z">
            <w:rPr>
              <w:rFonts w:ascii="Times New Roman" w:hAnsi="Times New Roman" w:cs="Times New Roman"/>
              <w:sz w:val="28"/>
              <w:szCs w:val="28"/>
            </w:rPr>
          </w:rPrChange>
        </w:rPr>
        <w:t xml:space="preserve"> yang </w:t>
      </w:r>
      <w:r w:rsidR="00636E23" w:rsidRPr="002E4986">
        <w:rPr>
          <w:rFonts w:ascii="Times New Roman" w:hAnsi="Times New Roman" w:cs="Times New Roman"/>
          <w:sz w:val="24"/>
          <w:szCs w:val="24"/>
          <w:rPrChange w:id="404" w:author="Henny  Warsilah" w:date="2018-10-26T23:06:00Z">
            <w:rPr>
              <w:rFonts w:ascii="Times New Roman" w:hAnsi="Times New Roman" w:cs="Times New Roman"/>
              <w:sz w:val="28"/>
              <w:szCs w:val="28"/>
            </w:rPr>
          </w:rPrChange>
        </w:rPr>
        <w:t xml:space="preserve">lazim </w:t>
      </w:r>
      <w:r w:rsidR="005F45A8" w:rsidRPr="002E4986">
        <w:rPr>
          <w:rFonts w:ascii="Times New Roman" w:hAnsi="Times New Roman" w:cs="Times New Roman"/>
          <w:sz w:val="24"/>
          <w:szCs w:val="24"/>
          <w:rPrChange w:id="405" w:author="Henny  Warsilah" w:date="2018-10-26T23:06:00Z">
            <w:rPr>
              <w:rFonts w:ascii="Times New Roman" w:hAnsi="Times New Roman" w:cs="Times New Roman"/>
              <w:sz w:val="28"/>
              <w:szCs w:val="28"/>
            </w:rPr>
          </w:rPrChange>
        </w:rPr>
        <w:t>menggunakan bahasa lisa</w:t>
      </w:r>
      <w:r w:rsidR="00E47B86" w:rsidRPr="002E4986">
        <w:rPr>
          <w:rFonts w:ascii="Times New Roman" w:hAnsi="Times New Roman" w:cs="Times New Roman"/>
          <w:sz w:val="24"/>
          <w:szCs w:val="24"/>
          <w:rPrChange w:id="406" w:author="Henny  Warsilah" w:date="2018-10-26T23:06:00Z">
            <w:rPr>
              <w:rFonts w:ascii="Times New Roman" w:hAnsi="Times New Roman" w:cs="Times New Roman"/>
              <w:sz w:val="28"/>
              <w:szCs w:val="28"/>
            </w:rPr>
          </w:rPrChange>
        </w:rPr>
        <w:t>n.</w:t>
      </w:r>
      <w:r w:rsidR="00636E23" w:rsidRPr="002E4986">
        <w:rPr>
          <w:rFonts w:ascii="Times New Roman" w:hAnsi="Times New Roman" w:cs="Times New Roman"/>
          <w:sz w:val="24"/>
          <w:szCs w:val="24"/>
          <w:rPrChange w:id="407" w:author="Henny  Warsilah" w:date="2018-10-26T23:06:00Z">
            <w:rPr>
              <w:rFonts w:ascii="Times New Roman" w:hAnsi="Times New Roman" w:cs="Times New Roman"/>
              <w:sz w:val="28"/>
              <w:szCs w:val="28"/>
            </w:rPr>
          </w:rPrChange>
        </w:rPr>
        <w:t xml:space="preserve"> Ekspresi bahasa lisan cendrung </w:t>
      </w:r>
      <w:r w:rsidR="00B57BDE" w:rsidRPr="002E4986">
        <w:rPr>
          <w:rFonts w:ascii="Times New Roman" w:hAnsi="Times New Roman" w:cs="Times New Roman"/>
          <w:sz w:val="24"/>
          <w:szCs w:val="24"/>
          <w:rPrChange w:id="408" w:author="Henny  Warsilah" w:date="2018-10-26T23:06:00Z">
            <w:rPr>
              <w:rFonts w:ascii="Times New Roman" w:hAnsi="Times New Roman" w:cs="Times New Roman"/>
              <w:sz w:val="28"/>
              <w:szCs w:val="28"/>
            </w:rPr>
          </w:rPrChange>
        </w:rPr>
        <w:t>ke</w:t>
      </w:r>
      <w:r w:rsidR="00653842" w:rsidRPr="002E4986">
        <w:rPr>
          <w:rFonts w:ascii="Times New Roman" w:hAnsi="Times New Roman" w:cs="Times New Roman"/>
          <w:sz w:val="24"/>
          <w:szCs w:val="24"/>
          <w:rPrChange w:id="409" w:author="Henny  Warsilah" w:date="2018-10-26T23:06:00Z">
            <w:rPr>
              <w:rFonts w:ascii="Times New Roman" w:hAnsi="Times New Roman" w:cs="Times New Roman"/>
              <w:sz w:val="28"/>
              <w:szCs w:val="28"/>
            </w:rPr>
          </w:rPrChange>
        </w:rPr>
        <w:t xml:space="preserve"> </w:t>
      </w:r>
      <w:r w:rsidR="00B57BDE" w:rsidRPr="002E4986">
        <w:rPr>
          <w:rFonts w:ascii="Times New Roman" w:hAnsi="Times New Roman" w:cs="Times New Roman"/>
          <w:sz w:val="24"/>
          <w:szCs w:val="24"/>
          <w:rPrChange w:id="410" w:author="Henny  Warsilah" w:date="2018-10-26T23:06:00Z">
            <w:rPr>
              <w:rFonts w:ascii="Times New Roman" w:hAnsi="Times New Roman" w:cs="Times New Roman"/>
              <w:sz w:val="28"/>
              <w:szCs w:val="28"/>
            </w:rPr>
          </w:rPrChange>
        </w:rPr>
        <w:t>a</w:t>
      </w:r>
      <w:r w:rsidR="00636E23" w:rsidRPr="002E4986">
        <w:rPr>
          <w:rFonts w:ascii="Times New Roman" w:hAnsi="Times New Roman" w:cs="Times New Roman"/>
          <w:sz w:val="24"/>
          <w:szCs w:val="24"/>
          <w:rPrChange w:id="411" w:author="Henny  Warsilah" w:date="2018-10-26T23:06:00Z">
            <w:rPr>
              <w:rFonts w:ascii="Times New Roman" w:hAnsi="Times New Roman" w:cs="Times New Roman"/>
              <w:sz w:val="28"/>
              <w:szCs w:val="28"/>
            </w:rPr>
          </w:rPrChange>
        </w:rPr>
        <w:t xml:space="preserve">rah yang kurang berstruktur, lebih sering berubah-ubah, tidak tetap, </w:t>
      </w:r>
      <w:r w:rsidR="00B57BDE" w:rsidRPr="002E4986">
        <w:rPr>
          <w:rFonts w:ascii="Times New Roman" w:hAnsi="Times New Roman" w:cs="Times New Roman"/>
          <w:sz w:val="24"/>
          <w:szCs w:val="24"/>
          <w:rPrChange w:id="412" w:author="Henny  Warsilah" w:date="2018-10-26T23:06:00Z">
            <w:rPr>
              <w:rFonts w:ascii="Times New Roman" w:hAnsi="Times New Roman" w:cs="Times New Roman"/>
              <w:sz w:val="28"/>
              <w:szCs w:val="28"/>
            </w:rPr>
          </w:rPrChange>
        </w:rPr>
        <w:t xml:space="preserve">dan </w:t>
      </w:r>
      <w:r w:rsidR="00636E23" w:rsidRPr="002E4986">
        <w:rPr>
          <w:rFonts w:ascii="Times New Roman" w:hAnsi="Times New Roman" w:cs="Times New Roman"/>
          <w:sz w:val="24"/>
          <w:szCs w:val="24"/>
          <w:rPrChange w:id="413" w:author="Henny  Warsilah" w:date="2018-10-26T23:06:00Z">
            <w:rPr>
              <w:rFonts w:ascii="Times New Roman" w:hAnsi="Times New Roman" w:cs="Times New Roman"/>
              <w:sz w:val="28"/>
              <w:szCs w:val="28"/>
            </w:rPr>
          </w:rPrChange>
        </w:rPr>
        <w:t xml:space="preserve">sering kali kacau serta membingungkan dibandingkan ekspresi bahasa tulis. </w:t>
      </w:r>
      <w:r w:rsidR="004E0899" w:rsidRPr="002E4986">
        <w:rPr>
          <w:rFonts w:ascii="Times New Roman" w:hAnsi="Times New Roman" w:cs="Times New Roman"/>
          <w:sz w:val="24"/>
          <w:szCs w:val="24"/>
          <w:rPrChange w:id="414" w:author="Henny  Warsilah" w:date="2018-10-26T23:06:00Z">
            <w:rPr>
              <w:rFonts w:ascii="Times New Roman" w:hAnsi="Times New Roman" w:cs="Times New Roman"/>
              <w:sz w:val="28"/>
              <w:szCs w:val="28"/>
            </w:rPr>
          </w:rPrChange>
        </w:rPr>
        <w:t xml:space="preserve">Ketidakteraturan dalam bahasa lisan tersebut </w:t>
      </w:r>
      <w:r w:rsidR="00636E23" w:rsidRPr="002E4986">
        <w:rPr>
          <w:rFonts w:ascii="Times New Roman" w:hAnsi="Times New Roman" w:cs="Times New Roman"/>
          <w:sz w:val="24"/>
          <w:szCs w:val="24"/>
          <w:rPrChange w:id="415" w:author="Henny  Warsilah" w:date="2018-10-26T23:06:00Z">
            <w:rPr>
              <w:rFonts w:ascii="Times New Roman" w:hAnsi="Times New Roman" w:cs="Times New Roman"/>
              <w:sz w:val="28"/>
              <w:szCs w:val="28"/>
            </w:rPr>
          </w:rPrChange>
        </w:rPr>
        <w:t xml:space="preserve">dapat diperhatikan pada </w:t>
      </w:r>
      <w:r w:rsidR="00B57BDE" w:rsidRPr="002E4986">
        <w:rPr>
          <w:rFonts w:ascii="Times New Roman" w:hAnsi="Times New Roman" w:cs="Times New Roman"/>
          <w:sz w:val="24"/>
          <w:szCs w:val="24"/>
          <w:rPrChange w:id="416" w:author="Henny  Warsilah" w:date="2018-10-26T23:06:00Z">
            <w:rPr>
              <w:rFonts w:ascii="Times New Roman" w:hAnsi="Times New Roman" w:cs="Times New Roman"/>
              <w:sz w:val="28"/>
              <w:szCs w:val="28"/>
            </w:rPr>
          </w:rPrChange>
        </w:rPr>
        <w:t xml:space="preserve">isi </w:t>
      </w:r>
      <w:r w:rsidR="00636E23" w:rsidRPr="002E4986">
        <w:rPr>
          <w:rFonts w:ascii="Times New Roman" w:hAnsi="Times New Roman" w:cs="Times New Roman"/>
          <w:sz w:val="24"/>
          <w:szCs w:val="24"/>
          <w:rPrChange w:id="417" w:author="Henny  Warsilah" w:date="2018-10-26T23:06:00Z">
            <w:rPr>
              <w:rFonts w:ascii="Times New Roman" w:hAnsi="Times New Roman" w:cs="Times New Roman"/>
              <w:sz w:val="28"/>
              <w:szCs w:val="28"/>
            </w:rPr>
          </w:rPrChange>
        </w:rPr>
        <w:t xml:space="preserve">pidato atau pembicaraan bersifat informal. </w:t>
      </w:r>
      <w:r w:rsidR="00ED6B32" w:rsidRPr="002E4986">
        <w:rPr>
          <w:rFonts w:ascii="Times New Roman" w:hAnsi="Times New Roman" w:cs="Times New Roman"/>
          <w:sz w:val="24"/>
          <w:szCs w:val="24"/>
          <w:rPrChange w:id="418" w:author="Henny  Warsilah" w:date="2018-10-26T23:06:00Z">
            <w:rPr>
              <w:rFonts w:ascii="Times New Roman" w:hAnsi="Times New Roman" w:cs="Times New Roman"/>
              <w:sz w:val="28"/>
              <w:szCs w:val="28"/>
            </w:rPr>
          </w:rPrChange>
        </w:rPr>
        <w:t>Dalam bahasa lisan</w:t>
      </w:r>
      <w:r w:rsidR="00653842" w:rsidRPr="002E4986">
        <w:rPr>
          <w:rFonts w:ascii="Times New Roman" w:hAnsi="Times New Roman" w:cs="Times New Roman"/>
          <w:sz w:val="24"/>
          <w:szCs w:val="24"/>
          <w:rPrChange w:id="419" w:author="Henny  Warsilah" w:date="2018-10-26T23:06:00Z">
            <w:rPr>
              <w:rFonts w:ascii="Times New Roman" w:hAnsi="Times New Roman" w:cs="Times New Roman"/>
              <w:sz w:val="28"/>
              <w:szCs w:val="28"/>
            </w:rPr>
          </w:rPrChange>
        </w:rPr>
        <w:t>,</w:t>
      </w:r>
      <w:r w:rsidR="00ED6B32" w:rsidRPr="002E4986">
        <w:rPr>
          <w:rFonts w:ascii="Times New Roman" w:hAnsi="Times New Roman" w:cs="Times New Roman"/>
          <w:sz w:val="24"/>
          <w:szCs w:val="24"/>
          <w:rPrChange w:id="420" w:author="Henny  Warsilah" w:date="2018-10-26T23:06:00Z">
            <w:rPr>
              <w:rFonts w:ascii="Times New Roman" w:hAnsi="Times New Roman" w:cs="Times New Roman"/>
              <w:sz w:val="28"/>
              <w:szCs w:val="28"/>
            </w:rPr>
          </w:rPrChange>
        </w:rPr>
        <w:t xml:space="preserve"> s</w:t>
      </w:r>
      <w:r w:rsidR="00653842" w:rsidRPr="002E4986">
        <w:rPr>
          <w:rFonts w:ascii="Times New Roman" w:hAnsi="Times New Roman" w:cs="Times New Roman"/>
          <w:sz w:val="24"/>
          <w:szCs w:val="24"/>
          <w:rPrChange w:id="421" w:author="Henny  Warsilah" w:date="2018-10-26T23:06:00Z">
            <w:rPr>
              <w:rFonts w:ascii="Times New Roman" w:hAnsi="Times New Roman" w:cs="Times New Roman"/>
              <w:sz w:val="28"/>
              <w:szCs w:val="28"/>
            </w:rPr>
          </w:rPrChange>
        </w:rPr>
        <w:t>ering</w:t>
      </w:r>
      <w:r w:rsidR="00636E23" w:rsidRPr="002E4986">
        <w:rPr>
          <w:rFonts w:ascii="Times New Roman" w:hAnsi="Times New Roman" w:cs="Times New Roman"/>
          <w:sz w:val="24"/>
          <w:szCs w:val="24"/>
          <w:rPrChange w:id="422" w:author="Henny  Warsilah" w:date="2018-10-26T23:06:00Z">
            <w:rPr>
              <w:rFonts w:ascii="Times New Roman" w:hAnsi="Times New Roman" w:cs="Times New Roman"/>
              <w:sz w:val="28"/>
              <w:szCs w:val="28"/>
            </w:rPr>
          </w:rPrChange>
        </w:rPr>
        <w:t>kali  kalimat-kalimat</w:t>
      </w:r>
      <w:r w:rsidR="00653842" w:rsidRPr="002E4986">
        <w:rPr>
          <w:rFonts w:ascii="Times New Roman" w:hAnsi="Times New Roman" w:cs="Times New Roman"/>
          <w:sz w:val="24"/>
          <w:szCs w:val="24"/>
          <w:rPrChange w:id="423" w:author="Henny  Warsilah" w:date="2018-10-26T23:06:00Z">
            <w:rPr>
              <w:rFonts w:ascii="Times New Roman" w:hAnsi="Times New Roman" w:cs="Times New Roman"/>
              <w:sz w:val="28"/>
              <w:szCs w:val="28"/>
            </w:rPr>
          </w:rPrChange>
        </w:rPr>
        <w:t>nya</w:t>
      </w:r>
      <w:r w:rsidR="00636E23" w:rsidRPr="002E4986">
        <w:rPr>
          <w:rFonts w:ascii="Times New Roman" w:hAnsi="Times New Roman" w:cs="Times New Roman"/>
          <w:sz w:val="24"/>
          <w:szCs w:val="24"/>
          <w:rPrChange w:id="424" w:author="Henny  Warsilah" w:date="2018-10-26T23:06:00Z">
            <w:rPr>
              <w:rFonts w:ascii="Times New Roman" w:hAnsi="Times New Roman" w:cs="Times New Roman"/>
              <w:sz w:val="28"/>
              <w:szCs w:val="28"/>
            </w:rPr>
          </w:rPrChange>
        </w:rPr>
        <w:t xml:space="preserve"> tersebut</w:t>
      </w:r>
      <w:r w:rsidR="00B57BDE" w:rsidRPr="002E4986">
        <w:rPr>
          <w:rFonts w:ascii="Times New Roman" w:hAnsi="Times New Roman" w:cs="Times New Roman"/>
          <w:sz w:val="24"/>
          <w:szCs w:val="24"/>
          <w:rPrChange w:id="425" w:author="Henny  Warsilah" w:date="2018-10-26T23:06:00Z">
            <w:rPr>
              <w:rFonts w:ascii="Times New Roman" w:hAnsi="Times New Roman" w:cs="Times New Roman"/>
              <w:sz w:val="28"/>
              <w:szCs w:val="28"/>
            </w:rPr>
          </w:rPrChange>
        </w:rPr>
        <w:t xml:space="preserve"> tdak ada hubungan satu </w:t>
      </w:r>
      <w:r w:rsidR="00B57BDE" w:rsidRPr="002E4986">
        <w:rPr>
          <w:rFonts w:ascii="Times New Roman" w:hAnsi="Times New Roman" w:cs="Times New Roman"/>
          <w:sz w:val="24"/>
          <w:szCs w:val="24"/>
          <w:rPrChange w:id="426" w:author="Henny  Warsilah" w:date="2018-10-26T23:06:00Z">
            <w:rPr>
              <w:rFonts w:ascii="Times New Roman" w:hAnsi="Times New Roman" w:cs="Times New Roman"/>
              <w:sz w:val="28"/>
              <w:szCs w:val="28"/>
            </w:rPr>
          </w:rPrChange>
        </w:rPr>
        <w:lastRenderedPageBreak/>
        <w:t xml:space="preserve">sama lain. </w:t>
      </w:r>
      <w:r w:rsidR="00116991" w:rsidRPr="002E4986">
        <w:rPr>
          <w:rFonts w:ascii="Times New Roman" w:hAnsi="Times New Roman" w:cs="Times New Roman"/>
          <w:sz w:val="24"/>
          <w:szCs w:val="24"/>
          <w:rPrChange w:id="427" w:author="Henny  Warsilah" w:date="2018-10-26T23:06:00Z">
            <w:rPr>
              <w:rFonts w:ascii="Times New Roman" w:hAnsi="Times New Roman" w:cs="Times New Roman"/>
              <w:sz w:val="28"/>
              <w:szCs w:val="28"/>
            </w:rPr>
          </w:rPrChange>
        </w:rPr>
        <w:t>Dalam bahasa ragam lisan</w:t>
      </w:r>
      <w:r w:rsidR="00653842" w:rsidRPr="002E4986">
        <w:rPr>
          <w:rFonts w:ascii="Times New Roman" w:hAnsi="Times New Roman" w:cs="Times New Roman"/>
          <w:sz w:val="24"/>
          <w:szCs w:val="24"/>
          <w:rPrChange w:id="428" w:author="Henny  Warsilah" w:date="2018-10-26T23:06:00Z">
            <w:rPr>
              <w:rFonts w:ascii="Times New Roman" w:hAnsi="Times New Roman" w:cs="Times New Roman"/>
              <w:sz w:val="28"/>
              <w:szCs w:val="28"/>
            </w:rPr>
          </w:rPrChange>
        </w:rPr>
        <w:t>,</w:t>
      </w:r>
      <w:r w:rsidR="00116991" w:rsidRPr="002E4986">
        <w:rPr>
          <w:rFonts w:ascii="Times New Roman" w:hAnsi="Times New Roman" w:cs="Times New Roman"/>
          <w:sz w:val="24"/>
          <w:szCs w:val="24"/>
          <w:rPrChange w:id="429" w:author="Henny  Warsilah" w:date="2018-10-26T23:06:00Z">
            <w:rPr>
              <w:rFonts w:ascii="Times New Roman" w:hAnsi="Times New Roman" w:cs="Times New Roman"/>
              <w:sz w:val="28"/>
              <w:szCs w:val="28"/>
            </w:rPr>
          </w:rPrChange>
        </w:rPr>
        <w:t xml:space="preserve"> pembicara sering memikirkan idenya sambil berbicara dan kerap kali  pembicara lupa bagaimana terjadinya suatu kalimat.</w:t>
      </w:r>
    </w:p>
    <w:p w14:paraId="05B2661A" w14:textId="77777777" w:rsidR="00DC3AD4" w:rsidRPr="002E4986" w:rsidRDefault="002F67F2" w:rsidP="00B36272">
      <w:pPr>
        <w:spacing w:after="0" w:line="240" w:lineRule="auto"/>
        <w:ind w:firstLine="720"/>
        <w:jc w:val="both"/>
        <w:rPr>
          <w:rFonts w:ascii="Times New Roman" w:hAnsi="Times New Roman" w:cs="Times New Roman"/>
          <w:sz w:val="24"/>
          <w:szCs w:val="24"/>
          <w:rPrChange w:id="43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431" w:author="Henny  Warsilah" w:date="2018-10-26T23:06:00Z">
            <w:rPr>
              <w:rFonts w:ascii="Times New Roman" w:hAnsi="Times New Roman" w:cs="Times New Roman"/>
              <w:sz w:val="28"/>
              <w:szCs w:val="28"/>
            </w:rPr>
          </w:rPrChange>
        </w:rPr>
        <w:t>P</w:t>
      </w:r>
      <w:r w:rsidR="00332DF5" w:rsidRPr="002E4986">
        <w:rPr>
          <w:rFonts w:ascii="Times New Roman" w:hAnsi="Times New Roman" w:cs="Times New Roman"/>
          <w:sz w:val="24"/>
          <w:szCs w:val="24"/>
          <w:rPrChange w:id="432" w:author="Henny  Warsilah" w:date="2018-10-26T23:06:00Z">
            <w:rPr>
              <w:rFonts w:ascii="Times New Roman" w:hAnsi="Times New Roman" w:cs="Times New Roman"/>
              <w:sz w:val="28"/>
              <w:szCs w:val="28"/>
            </w:rPr>
          </w:rPrChange>
        </w:rPr>
        <w:t>enggunaan</w:t>
      </w:r>
      <w:r w:rsidRPr="002E4986">
        <w:rPr>
          <w:rFonts w:ascii="Times New Roman" w:hAnsi="Times New Roman" w:cs="Times New Roman"/>
          <w:sz w:val="24"/>
          <w:szCs w:val="24"/>
          <w:rPrChange w:id="433" w:author="Henny  Warsilah" w:date="2018-10-26T23:06:00Z">
            <w:rPr>
              <w:rFonts w:ascii="Times New Roman" w:hAnsi="Times New Roman" w:cs="Times New Roman"/>
              <w:sz w:val="28"/>
              <w:szCs w:val="28"/>
            </w:rPr>
          </w:rPrChange>
        </w:rPr>
        <w:t xml:space="preserve"> </w:t>
      </w:r>
      <w:r w:rsidR="00332DF5" w:rsidRPr="002E4986">
        <w:rPr>
          <w:rFonts w:ascii="Times New Roman" w:hAnsi="Times New Roman" w:cs="Times New Roman"/>
          <w:sz w:val="24"/>
          <w:szCs w:val="24"/>
          <w:rPrChange w:id="434" w:author="Henny  Warsilah" w:date="2018-10-26T23:06:00Z">
            <w:rPr>
              <w:rFonts w:ascii="Times New Roman" w:hAnsi="Times New Roman" w:cs="Times New Roman"/>
              <w:sz w:val="28"/>
              <w:szCs w:val="28"/>
            </w:rPr>
          </w:rPrChange>
        </w:rPr>
        <w:t xml:space="preserve">bahasa </w:t>
      </w:r>
      <w:r w:rsidR="003C378E" w:rsidRPr="002E4986">
        <w:rPr>
          <w:rFonts w:ascii="Times New Roman" w:hAnsi="Times New Roman" w:cs="Times New Roman"/>
          <w:sz w:val="24"/>
          <w:szCs w:val="24"/>
          <w:rPrChange w:id="435" w:author="Henny  Warsilah" w:date="2018-10-26T23:06:00Z">
            <w:rPr>
              <w:rFonts w:ascii="Times New Roman" w:hAnsi="Times New Roman" w:cs="Times New Roman"/>
              <w:sz w:val="28"/>
              <w:szCs w:val="28"/>
            </w:rPr>
          </w:rPrChange>
        </w:rPr>
        <w:t xml:space="preserve">pada </w:t>
      </w:r>
      <w:r w:rsidR="00332DF5" w:rsidRPr="002E4986">
        <w:rPr>
          <w:rFonts w:ascii="Times New Roman" w:hAnsi="Times New Roman" w:cs="Times New Roman"/>
          <w:sz w:val="24"/>
          <w:szCs w:val="24"/>
          <w:rPrChange w:id="436" w:author="Henny  Warsilah" w:date="2018-10-26T23:06:00Z">
            <w:rPr>
              <w:rFonts w:ascii="Times New Roman" w:hAnsi="Times New Roman" w:cs="Times New Roman"/>
              <w:sz w:val="28"/>
              <w:szCs w:val="28"/>
            </w:rPr>
          </w:rPrChange>
        </w:rPr>
        <w:t xml:space="preserve">media cetak maupun elektronik sangat menarik </w:t>
      </w:r>
      <w:r w:rsidR="00177BC0" w:rsidRPr="002E4986">
        <w:rPr>
          <w:rFonts w:ascii="Times New Roman" w:hAnsi="Times New Roman" w:cs="Times New Roman"/>
          <w:sz w:val="24"/>
          <w:szCs w:val="24"/>
          <w:rPrChange w:id="437" w:author="Henny  Warsilah" w:date="2018-10-26T23:06:00Z">
            <w:rPr>
              <w:rFonts w:ascii="Times New Roman" w:hAnsi="Times New Roman" w:cs="Times New Roman"/>
              <w:sz w:val="28"/>
              <w:szCs w:val="28"/>
            </w:rPr>
          </w:rPrChange>
        </w:rPr>
        <w:t>untuk dikaji</w:t>
      </w:r>
      <w:r w:rsidR="00AD240F" w:rsidRPr="002E4986">
        <w:rPr>
          <w:rFonts w:ascii="Times New Roman" w:hAnsi="Times New Roman" w:cs="Times New Roman"/>
          <w:sz w:val="24"/>
          <w:szCs w:val="24"/>
          <w:rPrChange w:id="438" w:author="Henny  Warsilah" w:date="2018-10-26T23:06:00Z">
            <w:rPr>
              <w:rFonts w:ascii="Times New Roman" w:hAnsi="Times New Roman" w:cs="Times New Roman"/>
              <w:sz w:val="28"/>
              <w:szCs w:val="28"/>
            </w:rPr>
          </w:rPrChange>
        </w:rPr>
        <w:t>,  terutama pada pemakaian bahasa di media cetak</w:t>
      </w:r>
      <w:r w:rsidR="00177BC0" w:rsidRPr="002E4986">
        <w:rPr>
          <w:rFonts w:ascii="Times New Roman" w:hAnsi="Times New Roman" w:cs="Times New Roman"/>
          <w:sz w:val="24"/>
          <w:szCs w:val="24"/>
          <w:rPrChange w:id="439" w:author="Henny  Warsilah" w:date="2018-10-26T23:06:00Z">
            <w:rPr>
              <w:rFonts w:ascii="Times New Roman" w:hAnsi="Times New Roman" w:cs="Times New Roman"/>
              <w:sz w:val="28"/>
              <w:szCs w:val="28"/>
            </w:rPr>
          </w:rPrChange>
        </w:rPr>
        <w:t xml:space="preserve">. </w:t>
      </w:r>
      <w:r w:rsidR="00AD240F" w:rsidRPr="002E4986">
        <w:rPr>
          <w:rFonts w:ascii="Times New Roman" w:hAnsi="Times New Roman" w:cs="Times New Roman"/>
          <w:sz w:val="24"/>
          <w:szCs w:val="24"/>
          <w:rPrChange w:id="440" w:author="Henny  Warsilah" w:date="2018-10-26T23:06:00Z">
            <w:rPr>
              <w:rFonts w:ascii="Times New Roman" w:hAnsi="Times New Roman" w:cs="Times New Roman"/>
              <w:sz w:val="28"/>
              <w:szCs w:val="28"/>
            </w:rPr>
          </w:rPrChange>
        </w:rPr>
        <w:t>Bentuk dan gaya bahasa dalam penyampaian para jurnalis sangat variatif. Fenomena tersebut  terjadi karena karena beberapa hal. Pertama, para jurnalis berlatar belakang jenjang pendidikan yang bertingkat, mulai dari tingkatan SMA sederajat sampai tingkatan sarjana strata dua. Kedua, para wartawan berangkat dari latar</w:t>
      </w:r>
      <w:r w:rsidR="00DC3AD4" w:rsidRPr="002E4986">
        <w:rPr>
          <w:rFonts w:ascii="Times New Roman" w:hAnsi="Times New Roman" w:cs="Times New Roman"/>
          <w:sz w:val="24"/>
          <w:szCs w:val="24"/>
          <w:rPrChange w:id="441" w:author="Henny  Warsilah" w:date="2018-10-26T23:06:00Z">
            <w:rPr>
              <w:rFonts w:ascii="Times New Roman" w:hAnsi="Times New Roman" w:cs="Times New Roman"/>
              <w:sz w:val="28"/>
              <w:szCs w:val="28"/>
            </w:rPr>
          </w:rPrChange>
        </w:rPr>
        <w:t xml:space="preserve"> belakang </w:t>
      </w:r>
      <w:r w:rsidR="00AD240F" w:rsidRPr="002E4986">
        <w:rPr>
          <w:rFonts w:ascii="Times New Roman" w:hAnsi="Times New Roman" w:cs="Times New Roman"/>
          <w:sz w:val="24"/>
          <w:szCs w:val="24"/>
          <w:rPrChange w:id="442" w:author="Henny  Warsilah" w:date="2018-10-26T23:06:00Z">
            <w:rPr>
              <w:rFonts w:ascii="Times New Roman" w:hAnsi="Times New Roman" w:cs="Times New Roman"/>
              <w:sz w:val="28"/>
              <w:szCs w:val="28"/>
            </w:rPr>
          </w:rPrChange>
        </w:rPr>
        <w:t xml:space="preserve">jurusan pendidikan yang berbeda-beda, mulai dari </w:t>
      </w:r>
      <w:r w:rsidR="00DC3AD4" w:rsidRPr="002E4986">
        <w:rPr>
          <w:rFonts w:ascii="Times New Roman" w:hAnsi="Times New Roman" w:cs="Times New Roman"/>
          <w:sz w:val="24"/>
          <w:szCs w:val="24"/>
          <w:rPrChange w:id="443" w:author="Henny  Warsilah" w:date="2018-10-26T23:06:00Z">
            <w:rPr>
              <w:rFonts w:ascii="Times New Roman" w:hAnsi="Times New Roman" w:cs="Times New Roman"/>
              <w:sz w:val="28"/>
              <w:szCs w:val="28"/>
            </w:rPr>
          </w:rPrChange>
        </w:rPr>
        <w:t xml:space="preserve">jurusan IPA, IPS, dan bahasa bagi </w:t>
      </w:r>
      <w:r w:rsidR="00AD240F" w:rsidRPr="002E4986">
        <w:rPr>
          <w:rFonts w:ascii="Times New Roman" w:hAnsi="Times New Roman" w:cs="Times New Roman"/>
          <w:sz w:val="24"/>
          <w:szCs w:val="24"/>
          <w:rPrChange w:id="444" w:author="Henny  Warsilah" w:date="2018-10-26T23:06:00Z">
            <w:rPr>
              <w:rFonts w:ascii="Times New Roman" w:hAnsi="Times New Roman" w:cs="Times New Roman"/>
              <w:sz w:val="28"/>
              <w:szCs w:val="28"/>
            </w:rPr>
          </w:rPrChange>
        </w:rPr>
        <w:t xml:space="preserve">SMA </w:t>
      </w:r>
      <w:r w:rsidR="00DC3AD4" w:rsidRPr="002E4986">
        <w:rPr>
          <w:rFonts w:ascii="Times New Roman" w:hAnsi="Times New Roman" w:cs="Times New Roman"/>
          <w:sz w:val="24"/>
          <w:szCs w:val="24"/>
          <w:rPrChange w:id="445" w:author="Henny  Warsilah" w:date="2018-10-26T23:06:00Z">
            <w:rPr>
              <w:rFonts w:ascii="Times New Roman" w:hAnsi="Times New Roman" w:cs="Times New Roman"/>
              <w:sz w:val="28"/>
              <w:szCs w:val="28"/>
            </w:rPr>
          </w:rPrChange>
        </w:rPr>
        <w:t xml:space="preserve">dan jurusan IT, teknik mesin, teknik bangunan, jasa boga, pariwisata dan lain-lain bagi </w:t>
      </w:r>
      <w:r w:rsidR="00AD240F" w:rsidRPr="002E4986">
        <w:rPr>
          <w:rFonts w:ascii="Times New Roman" w:hAnsi="Times New Roman" w:cs="Times New Roman"/>
          <w:sz w:val="24"/>
          <w:szCs w:val="24"/>
          <w:rPrChange w:id="446" w:author="Henny  Warsilah" w:date="2018-10-26T23:06:00Z">
            <w:rPr>
              <w:rFonts w:ascii="Times New Roman" w:hAnsi="Times New Roman" w:cs="Times New Roman"/>
              <w:sz w:val="28"/>
              <w:szCs w:val="28"/>
            </w:rPr>
          </w:rPrChange>
        </w:rPr>
        <w:t>SMK</w:t>
      </w:r>
      <w:r w:rsidR="00653842" w:rsidRPr="002E4986">
        <w:rPr>
          <w:rFonts w:ascii="Times New Roman" w:hAnsi="Times New Roman" w:cs="Times New Roman"/>
          <w:sz w:val="24"/>
          <w:szCs w:val="24"/>
          <w:rPrChange w:id="447" w:author="Henny  Warsilah" w:date="2018-10-26T23:06:00Z">
            <w:rPr>
              <w:rFonts w:ascii="Times New Roman" w:hAnsi="Times New Roman" w:cs="Times New Roman"/>
              <w:sz w:val="28"/>
              <w:szCs w:val="28"/>
            </w:rPr>
          </w:rPrChange>
        </w:rPr>
        <w:t xml:space="preserve"> dan yang</w:t>
      </w:r>
      <w:r w:rsidR="00AD240F" w:rsidRPr="002E4986">
        <w:rPr>
          <w:rFonts w:ascii="Times New Roman" w:hAnsi="Times New Roman" w:cs="Times New Roman"/>
          <w:sz w:val="24"/>
          <w:szCs w:val="24"/>
          <w:rPrChange w:id="448" w:author="Henny  Warsilah" w:date="2018-10-26T23:06:00Z">
            <w:rPr>
              <w:rFonts w:ascii="Times New Roman" w:hAnsi="Times New Roman" w:cs="Times New Roman"/>
              <w:sz w:val="28"/>
              <w:szCs w:val="28"/>
            </w:rPr>
          </w:rPrChange>
        </w:rPr>
        <w:t xml:space="preserve"> </w:t>
      </w:r>
      <w:r w:rsidR="00DC3AD4" w:rsidRPr="002E4986">
        <w:rPr>
          <w:rFonts w:ascii="Times New Roman" w:hAnsi="Times New Roman" w:cs="Times New Roman"/>
          <w:sz w:val="24"/>
          <w:szCs w:val="24"/>
          <w:rPrChange w:id="449" w:author="Henny  Warsilah" w:date="2018-10-26T23:06:00Z">
            <w:rPr>
              <w:rFonts w:ascii="Times New Roman" w:hAnsi="Times New Roman" w:cs="Times New Roman"/>
              <w:sz w:val="28"/>
              <w:szCs w:val="28"/>
            </w:rPr>
          </w:rPrChange>
        </w:rPr>
        <w:t xml:space="preserve">sederajat. </w:t>
      </w:r>
      <w:r w:rsidR="00653842" w:rsidRPr="002E4986">
        <w:rPr>
          <w:rFonts w:ascii="Times New Roman" w:hAnsi="Times New Roman" w:cs="Times New Roman"/>
          <w:sz w:val="24"/>
          <w:szCs w:val="24"/>
          <w:rPrChange w:id="450" w:author="Henny  Warsilah" w:date="2018-10-26T23:06:00Z">
            <w:rPr>
              <w:rFonts w:ascii="Times New Roman" w:hAnsi="Times New Roman" w:cs="Times New Roman"/>
              <w:sz w:val="28"/>
              <w:szCs w:val="28"/>
            </w:rPr>
          </w:rPrChange>
        </w:rPr>
        <w:t>B</w:t>
      </w:r>
      <w:r w:rsidR="00DC3AD4" w:rsidRPr="002E4986">
        <w:rPr>
          <w:rFonts w:ascii="Times New Roman" w:hAnsi="Times New Roman" w:cs="Times New Roman"/>
          <w:sz w:val="24"/>
          <w:szCs w:val="24"/>
          <w:rPrChange w:id="451" w:author="Henny  Warsilah" w:date="2018-10-26T23:06:00Z">
            <w:rPr>
              <w:rFonts w:ascii="Times New Roman" w:hAnsi="Times New Roman" w:cs="Times New Roman"/>
              <w:sz w:val="28"/>
              <w:szCs w:val="28"/>
            </w:rPr>
          </w:rPrChange>
        </w:rPr>
        <w:t>egitu pula bagi sarjana strata satu</w:t>
      </w:r>
      <w:r w:rsidR="00653842" w:rsidRPr="002E4986">
        <w:rPr>
          <w:rFonts w:ascii="Times New Roman" w:hAnsi="Times New Roman" w:cs="Times New Roman"/>
          <w:sz w:val="24"/>
          <w:szCs w:val="24"/>
          <w:rPrChange w:id="452" w:author="Henny  Warsilah" w:date="2018-10-26T23:06:00Z">
            <w:rPr>
              <w:rFonts w:ascii="Times New Roman" w:hAnsi="Times New Roman" w:cs="Times New Roman"/>
              <w:sz w:val="28"/>
              <w:szCs w:val="28"/>
            </w:rPr>
          </w:rPrChange>
        </w:rPr>
        <w:t>,</w:t>
      </w:r>
      <w:r w:rsidR="00DC3AD4" w:rsidRPr="002E4986">
        <w:rPr>
          <w:rFonts w:ascii="Times New Roman" w:hAnsi="Times New Roman" w:cs="Times New Roman"/>
          <w:sz w:val="24"/>
          <w:szCs w:val="24"/>
          <w:rPrChange w:id="453" w:author="Henny  Warsilah" w:date="2018-10-26T23:06:00Z">
            <w:rPr>
              <w:rFonts w:ascii="Times New Roman" w:hAnsi="Times New Roman" w:cs="Times New Roman"/>
              <w:sz w:val="28"/>
              <w:szCs w:val="28"/>
            </w:rPr>
          </w:rPrChange>
        </w:rPr>
        <w:t xml:space="preserve"> memiliki jurusan yang sangat kompleks. Latar belakang </w:t>
      </w:r>
      <w:r w:rsidR="000438E0" w:rsidRPr="002E4986">
        <w:rPr>
          <w:rFonts w:ascii="Times New Roman" w:hAnsi="Times New Roman" w:cs="Times New Roman"/>
          <w:sz w:val="24"/>
          <w:szCs w:val="24"/>
          <w:rPrChange w:id="454" w:author="Henny  Warsilah" w:date="2018-10-26T23:06:00Z">
            <w:rPr>
              <w:rFonts w:ascii="Times New Roman" w:hAnsi="Times New Roman" w:cs="Times New Roman"/>
              <w:sz w:val="28"/>
              <w:szCs w:val="28"/>
            </w:rPr>
          </w:rPrChange>
        </w:rPr>
        <w:t xml:space="preserve">pendidikan para jurnalis </w:t>
      </w:r>
      <w:r w:rsidR="00DC3AD4" w:rsidRPr="002E4986">
        <w:rPr>
          <w:rFonts w:ascii="Times New Roman" w:hAnsi="Times New Roman" w:cs="Times New Roman"/>
          <w:sz w:val="24"/>
          <w:szCs w:val="24"/>
          <w:rPrChange w:id="455" w:author="Henny  Warsilah" w:date="2018-10-26T23:06:00Z">
            <w:rPr>
              <w:rFonts w:ascii="Times New Roman" w:hAnsi="Times New Roman" w:cs="Times New Roman"/>
              <w:sz w:val="28"/>
              <w:szCs w:val="28"/>
            </w:rPr>
          </w:rPrChange>
        </w:rPr>
        <w:t>ini</w:t>
      </w:r>
      <w:r w:rsidR="000438E0" w:rsidRPr="002E4986">
        <w:rPr>
          <w:rFonts w:ascii="Times New Roman" w:hAnsi="Times New Roman" w:cs="Times New Roman"/>
          <w:sz w:val="24"/>
          <w:szCs w:val="24"/>
          <w:rPrChange w:id="456" w:author="Henny  Warsilah" w:date="2018-10-26T23:06:00Z">
            <w:rPr>
              <w:rFonts w:ascii="Times New Roman" w:hAnsi="Times New Roman" w:cs="Times New Roman"/>
              <w:sz w:val="28"/>
              <w:szCs w:val="28"/>
            </w:rPr>
          </w:rPrChange>
        </w:rPr>
        <w:t xml:space="preserve"> </w:t>
      </w:r>
      <w:r w:rsidR="00DC3AD4" w:rsidRPr="002E4986">
        <w:rPr>
          <w:rFonts w:ascii="Times New Roman" w:hAnsi="Times New Roman" w:cs="Times New Roman"/>
          <w:sz w:val="24"/>
          <w:szCs w:val="24"/>
          <w:rPrChange w:id="457" w:author="Henny  Warsilah" w:date="2018-10-26T23:06:00Z">
            <w:rPr>
              <w:rFonts w:ascii="Times New Roman" w:hAnsi="Times New Roman" w:cs="Times New Roman"/>
              <w:sz w:val="28"/>
              <w:szCs w:val="28"/>
            </w:rPr>
          </w:rPrChange>
        </w:rPr>
        <w:t xml:space="preserve">menjadikan </w:t>
      </w:r>
      <w:r w:rsidR="000438E0" w:rsidRPr="002E4986">
        <w:rPr>
          <w:rFonts w:ascii="Times New Roman" w:hAnsi="Times New Roman" w:cs="Times New Roman"/>
          <w:sz w:val="24"/>
          <w:szCs w:val="24"/>
          <w:rPrChange w:id="458" w:author="Henny  Warsilah" w:date="2018-10-26T23:06:00Z">
            <w:rPr>
              <w:rFonts w:ascii="Times New Roman" w:hAnsi="Times New Roman" w:cs="Times New Roman"/>
              <w:sz w:val="28"/>
              <w:szCs w:val="28"/>
            </w:rPr>
          </w:rPrChange>
        </w:rPr>
        <w:t xml:space="preserve">penggunaan </w:t>
      </w:r>
      <w:r w:rsidR="00DC3AD4" w:rsidRPr="002E4986">
        <w:rPr>
          <w:rFonts w:ascii="Times New Roman" w:hAnsi="Times New Roman" w:cs="Times New Roman"/>
          <w:sz w:val="24"/>
          <w:szCs w:val="24"/>
          <w:rPrChange w:id="459" w:author="Henny  Warsilah" w:date="2018-10-26T23:06:00Z">
            <w:rPr>
              <w:rFonts w:ascii="Times New Roman" w:hAnsi="Times New Roman" w:cs="Times New Roman"/>
              <w:sz w:val="28"/>
              <w:szCs w:val="28"/>
            </w:rPr>
          </w:rPrChange>
        </w:rPr>
        <w:t xml:space="preserve">bahasa </w:t>
      </w:r>
      <w:r w:rsidR="00653842" w:rsidRPr="002E4986">
        <w:rPr>
          <w:rFonts w:ascii="Times New Roman" w:hAnsi="Times New Roman" w:cs="Times New Roman"/>
          <w:sz w:val="24"/>
          <w:szCs w:val="24"/>
          <w:rPrChange w:id="460" w:author="Henny  Warsilah" w:date="2018-10-26T23:06:00Z">
            <w:rPr>
              <w:rFonts w:ascii="Times New Roman" w:hAnsi="Times New Roman" w:cs="Times New Roman"/>
              <w:sz w:val="28"/>
              <w:szCs w:val="28"/>
            </w:rPr>
          </w:rPrChange>
        </w:rPr>
        <w:t xml:space="preserve">di </w:t>
      </w:r>
      <w:r w:rsidR="00DC3AD4" w:rsidRPr="002E4986">
        <w:rPr>
          <w:rFonts w:ascii="Times New Roman" w:hAnsi="Times New Roman" w:cs="Times New Roman"/>
          <w:sz w:val="24"/>
          <w:szCs w:val="24"/>
          <w:rPrChange w:id="461" w:author="Henny  Warsilah" w:date="2018-10-26T23:06:00Z">
            <w:rPr>
              <w:rFonts w:ascii="Times New Roman" w:hAnsi="Times New Roman" w:cs="Times New Roman"/>
              <w:sz w:val="28"/>
              <w:szCs w:val="28"/>
            </w:rPr>
          </w:rPrChange>
        </w:rPr>
        <w:t xml:space="preserve">media </w:t>
      </w:r>
      <w:r w:rsidR="000438E0" w:rsidRPr="002E4986">
        <w:rPr>
          <w:rFonts w:ascii="Times New Roman" w:hAnsi="Times New Roman" w:cs="Times New Roman"/>
          <w:sz w:val="24"/>
          <w:szCs w:val="24"/>
          <w:rPrChange w:id="462" w:author="Henny  Warsilah" w:date="2018-10-26T23:06:00Z">
            <w:rPr>
              <w:rFonts w:ascii="Times New Roman" w:hAnsi="Times New Roman" w:cs="Times New Roman"/>
              <w:sz w:val="28"/>
              <w:szCs w:val="28"/>
            </w:rPr>
          </w:rPrChange>
        </w:rPr>
        <w:t xml:space="preserve">massa </w:t>
      </w:r>
      <w:r w:rsidR="00DC3AD4" w:rsidRPr="002E4986">
        <w:rPr>
          <w:rFonts w:ascii="Times New Roman" w:hAnsi="Times New Roman" w:cs="Times New Roman"/>
          <w:sz w:val="24"/>
          <w:szCs w:val="24"/>
          <w:rPrChange w:id="463" w:author="Henny  Warsilah" w:date="2018-10-26T23:06:00Z">
            <w:rPr>
              <w:rFonts w:ascii="Times New Roman" w:hAnsi="Times New Roman" w:cs="Times New Roman"/>
              <w:sz w:val="28"/>
              <w:szCs w:val="28"/>
            </w:rPr>
          </w:rPrChange>
        </w:rPr>
        <w:t xml:space="preserve">sangat </w:t>
      </w:r>
      <w:r w:rsidR="000438E0" w:rsidRPr="002E4986">
        <w:rPr>
          <w:rFonts w:ascii="Times New Roman" w:hAnsi="Times New Roman" w:cs="Times New Roman"/>
          <w:sz w:val="24"/>
          <w:szCs w:val="24"/>
          <w:rPrChange w:id="464" w:author="Henny  Warsilah" w:date="2018-10-26T23:06:00Z">
            <w:rPr>
              <w:rFonts w:ascii="Times New Roman" w:hAnsi="Times New Roman" w:cs="Times New Roman"/>
              <w:sz w:val="28"/>
              <w:szCs w:val="28"/>
            </w:rPr>
          </w:rPrChange>
        </w:rPr>
        <w:t xml:space="preserve">menarik, </w:t>
      </w:r>
      <w:r w:rsidR="00DC3AD4" w:rsidRPr="002E4986">
        <w:rPr>
          <w:rFonts w:ascii="Times New Roman" w:hAnsi="Times New Roman" w:cs="Times New Roman"/>
          <w:sz w:val="24"/>
          <w:szCs w:val="24"/>
          <w:rPrChange w:id="465" w:author="Henny  Warsilah" w:date="2018-10-26T23:06:00Z">
            <w:rPr>
              <w:rFonts w:ascii="Times New Roman" w:hAnsi="Times New Roman" w:cs="Times New Roman"/>
              <w:sz w:val="28"/>
              <w:szCs w:val="28"/>
            </w:rPr>
          </w:rPrChange>
        </w:rPr>
        <w:t>beragam</w:t>
      </w:r>
      <w:r w:rsidR="000438E0" w:rsidRPr="002E4986">
        <w:rPr>
          <w:rFonts w:ascii="Times New Roman" w:hAnsi="Times New Roman" w:cs="Times New Roman"/>
          <w:sz w:val="24"/>
          <w:szCs w:val="24"/>
          <w:rPrChange w:id="466" w:author="Henny  Warsilah" w:date="2018-10-26T23:06:00Z">
            <w:rPr>
              <w:rFonts w:ascii="Times New Roman" w:hAnsi="Times New Roman" w:cs="Times New Roman"/>
              <w:sz w:val="28"/>
              <w:szCs w:val="28"/>
            </w:rPr>
          </w:rPrChange>
        </w:rPr>
        <w:t>, dan kaya</w:t>
      </w:r>
      <w:r w:rsidR="00DC3AD4" w:rsidRPr="002E4986">
        <w:rPr>
          <w:rFonts w:ascii="Times New Roman" w:hAnsi="Times New Roman" w:cs="Times New Roman"/>
          <w:sz w:val="24"/>
          <w:szCs w:val="24"/>
          <w:rPrChange w:id="467" w:author="Henny  Warsilah" w:date="2018-10-26T23:06:00Z">
            <w:rPr>
              <w:rFonts w:ascii="Times New Roman" w:hAnsi="Times New Roman" w:cs="Times New Roman"/>
              <w:sz w:val="28"/>
              <w:szCs w:val="28"/>
            </w:rPr>
          </w:rPrChange>
        </w:rPr>
        <w:t xml:space="preserve"> dalam penggunaan gaya bahasa dan pemahaman terhadap kaidah kebahasaan. </w:t>
      </w:r>
    </w:p>
    <w:p w14:paraId="2803952A" w14:textId="77777777" w:rsidR="00BE4FE8" w:rsidRPr="002E4986" w:rsidRDefault="004E0899" w:rsidP="00B36272">
      <w:pPr>
        <w:spacing w:after="0" w:line="240" w:lineRule="auto"/>
        <w:ind w:firstLine="720"/>
        <w:jc w:val="both"/>
        <w:rPr>
          <w:rFonts w:ascii="Times New Roman" w:eastAsia="Times New Roman" w:hAnsi="Times New Roman" w:cs="Times New Roman"/>
          <w:sz w:val="24"/>
          <w:szCs w:val="24"/>
          <w:rPrChange w:id="468" w:author="Henny  Warsilah" w:date="2018-10-26T23:06:00Z">
            <w:rPr>
              <w:rFonts w:ascii="Times New Roman" w:eastAsia="Times New Roman" w:hAnsi="Times New Roman" w:cs="Times New Roman"/>
              <w:sz w:val="28"/>
              <w:szCs w:val="28"/>
            </w:rPr>
          </w:rPrChange>
        </w:rPr>
      </w:pPr>
      <w:r w:rsidRPr="002E4986">
        <w:rPr>
          <w:rFonts w:ascii="Times New Roman" w:hAnsi="Times New Roman" w:cs="Times New Roman"/>
          <w:sz w:val="24"/>
          <w:szCs w:val="24"/>
          <w:rPrChange w:id="469" w:author="Henny  Warsilah" w:date="2018-10-26T23:06:00Z">
            <w:rPr>
              <w:rFonts w:ascii="Times New Roman" w:hAnsi="Times New Roman" w:cs="Times New Roman"/>
              <w:sz w:val="28"/>
              <w:szCs w:val="28"/>
            </w:rPr>
          </w:rPrChange>
        </w:rPr>
        <w:t xml:space="preserve">Sekelumit </w:t>
      </w:r>
      <w:r w:rsidR="00653842" w:rsidRPr="002E4986">
        <w:rPr>
          <w:rFonts w:ascii="Times New Roman" w:hAnsi="Times New Roman" w:cs="Times New Roman"/>
          <w:sz w:val="24"/>
          <w:szCs w:val="24"/>
          <w:rPrChange w:id="470" w:author="Henny  Warsilah" w:date="2018-10-26T23:06:00Z">
            <w:rPr>
              <w:rFonts w:ascii="Times New Roman" w:hAnsi="Times New Roman" w:cs="Times New Roman"/>
              <w:sz w:val="28"/>
              <w:szCs w:val="28"/>
            </w:rPr>
          </w:rPrChange>
        </w:rPr>
        <w:t xml:space="preserve">hal tentang media massa </w:t>
      </w:r>
      <w:r w:rsidRPr="002E4986">
        <w:rPr>
          <w:rFonts w:ascii="Times New Roman" w:hAnsi="Times New Roman" w:cs="Times New Roman"/>
          <w:sz w:val="24"/>
          <w:szCs w:val="24"/>
          <w:rPrChange w:id="471" w:author="Henny  Warsilah" w:date="2018-10-26T23:06:00Z">
            <w:rPr>
              <w:rFonts w:ascii="Times New Roman" w:hAnsi="Times New Roman" w:cs="Times New Roman"/>
              <w:sz w:val="28"/>
              <w:szCs w:val="28"/>
            </w:rPr>
          </w:rPrChange>
        </w:rPr>
        <w:t xml:space="preserve"> di atas merupakan b</w:t>
      </w:r>
      <w:r w:rsidR="00177BC0" w:rsidRPr="002E4986">
        <w:rPr>
          <w:rFonts w:ascii="Times New Roman" w:hAnsi="Times New Roman" w:cs="Times New Roman"/>
          <w:sz w:val="24"/>
          <w:szCs w:val="24"/>
          <w:rPrChange w:id="472" w:author="Henny  Warsilah" w:date="2018-10-26T23:06:00Z">
            <w:rPr>
              <w:rFonts w:ascii="Times New Roman" w:hAnsi="Times New Roman" w:cs="Times New Roman"/>
              <w:sz w:val="28"/>
              <w:szCs w:val="28"/>
            </w:rPr>
          </w:rPrChange>
        </w:rPr>
        <w:t xml:space="preserve">ukti pentingnya media </w:t>
      </w:r>
      <w:r w:rsidR="00283EBF" w:rsidRPr="002E4986">
        <w:rPr>
          <w:rFonts w:ascii="Times New Roman" w:hAnsi="Times New Roman" w:cs="Times New Roman"/>
          <w:sz w:val="24"/>
          <w:szCs w:val="24"/>
          <w:rPrChange w:id="473" w:author="Henny  Warsilah" w:date="2018-10-26T23:06:00Z">
            <w:rPr>
              <w:rFonts w:ascii="Times New Roman" w:hAnsi="Times New Roman" w:cs="Times New Roman"/>
              <w:sz w:val="28"/>
              <w:szCs w:val="28"/>
            </w:rPr>
          </w:rPrChange>
        </w:rPr>
        <w:t xml:space="preserve">massa </w:t>
      </w:r>
      <w:r w:rsidR="00177BC0" w:rsidRPr="002E4986">
        <w:rPr>
          <w:rFonts w:ascii="Times New Roman" w:hAnsi="Times New Roman" w:cs="Times New Roman"/>
          <w:sz w:val="24"/>
          <w:szCs w:val="24"/>
          <w:rPrChange w:id="474" w:author="Henny  Warsilah" w:date="2018-10-26T23:06:00Z">
            <w:rPr>
              <w:rFonts w:ascii="Times New Roman" w:hAnsi="Times New Roman" w:cs="Times New Roman"/>
              <w:sz w:val="28"/>
              <w:szCs w:val="28"/>
            </w:rPr>
          </w:rPrChange>
        </w:rPr>
        <w:t>bagi masyarakat</w:t>
      </w:r>
      <w:r w:rsidR="006622A3" w:rsidRPr="002E4986">
        <w:rPr>
          <w:rFonts w:ascii="Times New Roman" w:hAnsi="Times New Roman" w:cs="Times New Roman"/>
          <w:sz w:val="24"/>
          <w:szCs w:val="24"/>
          <w:rPrChange w:id="475" w:author="Henny  Warsilah" w:date="2018-10-26T23:06:00Z">
            <w:rPr>
              <w:rFonts w:ascii="Times New Roman" w:hAnsi="Times New Roman" w:cs="Times New Roman"/>
              <w:sz w:val="28"/>
              <w:szCs w:val="28"/>
            </w:rPr>
          </w:rPrChange>
        </w:rPr>
        <w:t>. Pentingnya kedudukan media massa</w:t>
      </w:r>
      <w:r w:rsidR="00177BC0" w:rsidRPr="002E4986">
        <w:rPr>
          <w:rFonts w:ascii="Times New Roman" w:hAnsi="Times New Roman" w:cs="Times New Roman"/>
          <w:sz w:val="24"/>
          <w:szCs w:val="24"/>
          <w:rPrChange w:id="476" w:author="Henny  Warsilah" w:date="2018-10-26T23:06:00Z">
            <w:rPr>
              <w:rFonts w:ascii="Times New Roman" w:hAnsi="Times New Roman" w:cs="Times New Roman"/>
              <w:sz w:val="28"/>
              <w:szCs w:val="28"/>
            </w:rPr>
          </w:rPrChange>
        </w:rPr>
        <w:t xml:space="preserve"> terlihat </w:t>
      </w:r>
      <w:r w:rsidR="00BE4FE8" w:rsidRPr="002E4986">
        <w:rPr>
          <w:rFonts w:ascii="Times New Roman" w:hAnsi="Times New Roman" w:cs="Times New Roman"/>
          <w:sz w:val="24"/>
          <w:szCs w:val="24"/>
          <w:rPrChange w:id="477" w:author="Henny  Warsilah" w:date="2018-10-26T23:06:00Z">
            <w:rPr>
              <w:rFonts w:ascii="Times New Roman" w:hAnsi="Times New Roman" w:cs="Times New Roman"/>
              <w:sz w:val="28"/>
              <w:szCs w:val="28"/>
            </w:rPr>
          </w:rPrChange>
        </w:rPr>
        <w:t xml:space="preserve"> </w:t>
      </w:r>
      <w:r w:rsidR="00177BC0" w:rsidRPr="002E4986">
        <w:rPr>
          <w:rFonts w:ascii="Times New Roman" w:hAnsi="Times New Roman" w:cs="Times New Roman"/>
          <w:sz w:val="24"/>
          <w:szCs w:val="24"/>
          <w:rPrChange w:id="478" w:author="Henny  Warsilah" w:date="2018-10-26T23:06:00Z">
            <w:rPr>
              <w:rFonts w:ascii="Times New Roman" w:hAnsi="Times New Roman" w:cs="Times New Roman"/>
              <w:sz w:val="28"/>
              <w:szCs w:val="28"/>
            </w:rPr>
          </w:rPrChange>
        </w:rPr>
        <w:t xml:space="preserve">dari tumbuh dan </w:t>
      </w:r>
      <w:r w:rsidR="00BE4FE8" w:rsidRPr="002E4986">
        <w:rPr>
          <w:rFonts w:ascii="Times New Roman" w:hAnsi="Times New Roman" w:cs="Times New Roman"/>
          <w:sz w:val="24"/>
          <w:szCs w:val="24"/>
          <w:rPrChange w:id="479" w:author="Henny  Warsilah" w:date="2018-10-26T23:06:00Z">
            <w:rPr>
              <w:rFonts w:ascii="Times New Roman" w:hAnsi="Times New Roman" w:cs="Times New Roman"/>
              <w:sz w:val="28"/>
              <w:szCs w:val="28"/>
            </w:rPr>
          </w:rPrChange>
        </w:rPr>
        <w:t xml:space="preserve">menjamurnya </w:t>
      </w:r>
      <w:r w:rsidR="00177BC0" w:rsidRPr="002E4986">
        <w:rPr>
          <w:rFonts w:ascii="Times New Roman" w:hAnsi="Times New Roman" w:cs="Times New Roman"/>
          <w:sz w:val="24"/>
          <w:szCs w:val="24"/>
          <w:rPrChange w:id="480" w:author="Henny  Warsilah" w:date="2018-10-26T23:06:00Z">
            <w:rPr>
              <w:rFonts w:ascii="Times New Roman" w:hAnsi="Times New Roman" w:cs="Times New Roman"/>
              <w:sz w:val="28"/>
              <w:szCs w:val="28"/>
            </w:rPr>
          </w:rPrChange>
        </w:rPr>
        <w:t xml:space="preserve">produksi media massa </w:t>
      </w:r>
      <w:r w:rsidR="00AC331D" w:rsidRPr="002E4986">
        <w:rPr>
          <w:rFonts w:ascii="Times New Roman" w:hAnsi="Times New Roman" w:cs="Times New Roman"/>
          <w:sz w:val="24"/>
          <w:szCs w:val="24"/>
          <w:rPrChange w:id="481" w:author="Henny  Warsilah" w:date="2018-10-26T23:06:00Z">
            <w:rPr>
              <w:rFonts w:ascii="Times New Roman" w:hAnsi="Times New Roman" w:cs="Times New Roman"/>
              <w:sz w:val="28"/>
              <w:szCs w:val="28"/>
            </w:rPr>
          </w:rPrChange>
        </w:rPr>
        <w:t xml:space="preserve">cetak maupun elektronik. Hal tersebut bisa dinilai dari </w:t>
      </w:r>
      <w:r w:rsidR="00177BC0" w:rsidRPr="002E4986">
        <w:rPr>
          <w:rFonts w:ascii="Times New Roman" w:hAnsi="Times New Roman" w:cs="Times New Roman"/>
          <w:sz w:val="24"/>
          <w:szCs w:val="24"/>
          <w:rPrChange w:id="482" w:author="Henny  Warsilah" w:date="2018-10-26T23:06:00Z">
            <w:rPr>
              <w:rFonts w:ascii="Times New Roman" w:hAnsi="Times New Roman" w:cs="Times New Roman"/>
              <w:sz w:val="28"/>
              <w:szCs w:val="28"/>
            </w:rPr>
          </w:rPrChange>
        </w:rPr>
        <w:t xml:space="preserve">munculnya perusahaan-perusahaan </w:t>
      </w:r>
      <w:r w:rsidR="00AC331D" w:rsidRPr="002E4986">
        <w:rPr>
          <w:rFonts w:ascii="Times New Roman" w:hAnsi="Times New Roman" w:cs="Times New Roman"/>
          <w:sz w:val="24"/>
          <w:szCs w:val="24"/>
          <w:rPrChange w:id="483" w:author="Henny  Warsilah" w:date="2018-10-26T23:06:00Z">
            <w:rPr>
              <w:rFonts w:ascii="Times New Roman" w:hAnsi="Times New Roman" w:cs="Times New Roman"/>
              <w:sz w:val="28"/>
              <w:szCs w:val="28"/>
            </w:rPr>
          </w:rPrChange>
        </w:rPr>
        <w:t>percetakan dan penerbit serta media elekrt</w:t>
      </w:r>
      <w:r w:rsidR="006622A3" w:rsidRPr="002E4986">
        <w:rPr>
          <w:rFonts w:ascii="Times New Roman" w:hAnsi="Times New Roman" w:cs="Times New Roman"/>
          <w:sz w:val="24"/>
          <w:szCs w:val="24"/>
          <w:rPrChange w:id="484" w:author="Henny  Warsilah" w:date="2018-10-26T23:06:00Z">
            <w:rPr>
              <w:rFonts w:ascii="Times New Roman" w:hAnsi="Times New Roman" w:cs="Times New Roman"/>
              <w:sz w:val="28"/>
              <w:szCs w:val="28"/>
            </w:rPr>
          </w:rPrChange>
        </w:rPr>
        <w:t>ronik</w:t>
      </w:r>
      <w:r w:rsidR="00653842" w:rsidRPr="002E4986">
        <w:rPr>
          <w:rFonts w:ascii="Times New Roman" w:hAnsi="Times New Roman" w:cs="Times New Roman"/>
          <w:sz w:val="24"/>
          <w:szCs w:val="24"/>
          <w:rPrChange w:id="485" w:author="Henny  Warsilah" w:date="2018-10-26T23:06:00Z">
            <w:rPr>
              <w:rFonts w:ascii="Times New Roman" w:hAnsi="Times New Roman" w:cs="Times New Roman"/>
              <w:sz w:val="28"/>
              <w:szCs w:val="28"/>
            </w:rPr>
          </w:rPrChange>
        </w:rPr>
        <w:t>,</w:t>
      </w:r>
      <w:r w:rsidR="006622A3" w:rsidRPr="002E4986">
        <w:rPr>
          <w:rFonts w:ascii="Times New Roman" w:hAnsi="Times New Roman" w:cs="Times New Roman"/>
          <w:sz w:val="24"/>
          <w:szCs w:val="24"/>
          <w:rPrChange w:id="486" w:author="Henny  Warsilah" w:date="2018-10-26T23:06:00Z">
            <w:rPr>
              <w:rFonts w:ascii="Times New Roman" w:hAnsi="Times New Roman" w:cs="Times New Roman"/>
              <w:sz w:val="28"/>
              <w:szCs w:val="28"/>
            </w:rPr>
          </w:rPrChange>
        </w:rPr>
        <w:t xml:space="preserve"> seperti radio dan televisi</w:t>
      </w:r>
      <w:r w:rsidR="00AC331D" w:rsidRPr="002E4986">
        <w:rPr>
          <w:rFonts w:ascii="Times New Roman" w:hAnsi="Times New Roman" w:cs="Times New Roman"/>
          <w:sz w:val="24"/>
          <w:szCs w:val="24"/>
          <w:rPrChange w:id="487" w:author="Henny  Warsilah" w:date="2018-10-26T23:06:00Z">
            <w:rPr>
              <w:rFonts w:ascii="Times New Roman" w:hAnsi="Times New Roman" w:cs="Times New Roman"/>
              <w:sz w:val="28"/>
              <w:szCs w:val="28"/>
            </w:rPr>
          </w:rPrChange>
        </w:rPr>
        <w:t xml:space="preserve"> </w:t>
      </w:r>
      <w:r w:rsidR="00BE4FE8" w:rsidRPr="002E4986">
        <w:rPr>
          <w:rFonts w:ascii="Times New Roman" w:eastAsia="Times New Roman" w:hAnsi="Times New Roman" w:cs="Times New Roman"/>
          <w:sz w:val="24"/>
          <w:szCs w:val="24"/>
          <w:rPrChange w:id="488" w:author="Henny  Warsilah" w:date="2018-10-26T23:06:00Z">
            <w:rPr>
              <w:rFonts w:ascii="Times New Roman" w:eastAsia="Times New Roman" w:hAnsi="Times New Roman" w:cs="Times New Roman"/>
              <w:sz w:val="28"/>
              <w:szCs w:val="28"/>
            </w:rPr>
          </w:rPrChange>
        </w:rPr>
        <w:t>saat ini</w:t>
      </w:r>
      <w:r w:rsidR="00283EBF" w:rsidRPr="002E4986">
        <w:rPr>
          <w:rFonts w:ascii="Times New Roman" w:eastAsia="Times New Roman" w:hAnsi="Times New Roman" w:cs="Times New Roman"/>
          <w:sz w:val="24"/>
          <w:szCs w:val="24"/>
          <w:rPrChange w:id="489" w:author="Henny  Warsilah" w:date="2018-10-26T23:06:00Z">
            <w:rPr>
              <w:rFonts w:ascii="Times New Roman" w:eastAsia="Times New Roman" w:hAnsi="Times New Roman" w:cs="Times New Roman"/>
              <w:sz w:val="28"/>
              <w:szCs w:val="28"/>
            </w:rPr>
          </w:rPrChange>
        </w:rPr>
        <w:t xml:space="preserve">. </w:t>
      </w:r>
      <w:r w:rsidR="002E5D42" w:rsidRPr="002E4986">
        <w:rPr>
          <w:rFonts w:ascii="Times New Roman" w:eastAsia="Times New Roman" w:hAnsi="Times New Roman" w:cs="Times New Roman"/>
          <w:sz w:val="24"/>
          <w:szCs w:val="24"/>
          <w:rPrChange w:id="490" w:author="Henny  Warsilah" w:date="2018-10-26T23:06:00Z">
            <w:rPr>
              <w:rFonts w:ascii="Times New Roman" w:eastAsia="Times New Roman" w:hAnsi="Times New Roman" w:cs="Times New Roman"/>
              <w:sz w:val="28"/>
              <w:szCs w:val="28"/>
            </w:rPr>
          </w:rPrChange>
        </w:rPr>
        <w:t xml:space="preserve">Terbentuknya </w:t>
      </w:r>
      <w:r w:rsidR="00283EBF" w:rsidRPr="002E4986">
        <w:rPr>
          <w:rFonts w:ascii="Times New Roman" w:eastAsia="Times New Roman" w:hAnsi="Times New Roman" w:cs="Times New Roman"/>
          <w:sz w:val="24"/>
          <w:szCs w:val="24"/>
          <w:rPrChange w:id="491" w:author="Henny  Warsilah" w:date="2018-10-26T23:06:00Z">
            <w:rPr>
              <w:rFonts w:ascii="Times New Roman" w:eastAsia="Times New Roman" w:hAnsi="Times New Roman" w:cs="Times New Roman"/>
              <w:sz w:val="28"/>
              <w:szCs w:val="28"/>
            </w:rPr>
          </w:rPrChange>
        </w:rPr>
        <w:t xml:space="preserve">perusahaan media massa </w:t>
      </w:r>
      <w:r w:rsidR="002E5D42" w:rsidRPr="002E4986">
        <w:rPr>
          <w:rFonts w:ascii="Times New Roman" w:eastAsia="Times New Roman" w:hAnsi="Times New Roman" w:cs="Times New Roman"/>
          <w:sz w:val="24"/>
          <w:szCs w:val="24"/>
          <w:rPrChange w:id="492" w:author="Henny  Warsilah" w:date="2018-10-26T23:06:00Z">
            <w:rPr>
              <w:rFonts w:ascii="Times New Roman" w:eastAsia="Times New Roman" w:hAnsi="Times New Roman" w:cs="Times New Roman"/>
              <w:sz w:val="28"/>
              <w:szCs w:val="28"/>
            </w:rPr>
          </w:rPrChange>
        </w:rPr>
        <w:t xml:space="preserve">tidak lepas dari kepentingan ekonomi dan bisnis. Bisnis media </w:t>
      </w:r>
      <w:r w:rsidR="00283EBF" w:rsidRPr="002E4986">
        <w:rPr>
          <w:rFonts w:ascii="Times New Roman" w:eastAsia="Times New Roman" w:hAnsi="Times New Roman" w:cs="Times New Roman"/>
          <w:sz w:val="24"/>
          <w:szCs w:val="24"/>
          <w:rPrChange w:id="493" w:author="Henny  Warsilah" w:date="2018-10-26T23:06:00Z">
            <w:rPr>
              <w:rFonts w:ascii="Times New Roman" w:eastAsia="Times New Roman" w:hAnsi="Times New Roman" w:cs="Times New Roman"/>
              <w:sz w:val="28"/>
              <w:szCs w:val="28"/>
            </w:rPr>
          </w:rPrChange>
        </w:rPr>
        <w:t xml:space="preserve">merupakan bisnis yang </w:t>
      </w:r>
      <w:r w:rsidR="002E5D42" w:rsidRPr="002E4986">
        <w:rPr>
          <w:rFonts w:ascii="Times New Roman" w:eastAsia="Times New Roman" w:hAnsi="Times New Roman" w:cs="Times New Roman"/>
          <w:sz w:val="24"/>
          <w:szCs w:val="24"/>
          <w:rPrChange w:id="494" w:author="Henny  Warsilah" w:date="2018-10-26T23:06:00Z">
            <w:rPr>
              <w:rFonts w:ascii="Times New Roman" w:eastAsia="Times New Roman" w:hAnsi="Times New Roman" w:cs="Times New Roman"/>
              <w:sz w:val="28"/>
              <w:szCs w:val="28"/>
            </w:rPr>
          </w:rPrChange>
        </w:rPr>
        <w:t>sangat menggoda dari sisi keuntungan, terutama pada kolom periklanan</w:t>
      </w:r>
      <w:r w:rsidR="00283EBF" w:rsidRPr="002E4986">
        <w:rPr>
          <w:rFonts w:ascii="Times New Roman" w:eastAsia="Times New Roman" w:hAnsi="Times New Roman" w:cs="Times New Roman"/>
          <w:sz w:val="24"/>
          <w:szCs w:val="24"/>
          <w:rPrChange w:id="495" w:author="Henny  Warsilah" w:date="2018-10-26T23:06:00Z">
            <w:rPr>
              <w:rFonts w:ascii="Times New Roman" w:eastAsia="Times New Roman" w:hAnsi="Times New Roman" w:cs="Times New Roman"/>
              <w:sz w:val="28"/>
              <w:szCs w:val="28"/>
            </w:rPr>
          </w:rPrChange>
        </w:rPr>
        <w:t xml:space="preserve">. </w:t>
      </w:r>
      <w:r w:rsidR="002E5D42" w:rsidRPr="002E4986">
        <w:rPr>
          <w:rFonts w:ascii="Times New Roman" w:eastAsia="Times New Roman" w:hAnsi="Times New Roman" w:cs="Times New Roman"/>
          <w:sz w:val="24"/>
          <w:szCs w:val="24"/>
          <w:rPrChange w:id="496" w:author="Henny  Warsilah" w:date="2018-10-26T23:06:00Z">
            <w:rPr>
              <w:rFonts w:ascii="Times New Roman" w:eastAsia="Times New Roman" w:hAnsi="Times New Roman" w:cs="Times New Roman"/>
              <w:sz w:val="28"/>
              <w:szCs w:val="28"/>
            </w:rPr>
          </w:rPrChange>
        </w:rPr>
        <w:t>D</w:t>
      </w:r>
      <w:r w:rsidR="00283EBF" w:rsidRPr="002E4986">
        <w:rPr>
          <w:rFonts w:ascii="Times New Roman" w:eastAsia="Times New Roman" w:hAnsi="Times New Roman" w:cs="Times New Roman"/>
          <w:sz w:val="24"/>
          <w:szCs w:val="24"/>
          <w:rPrChange w:id="497" w:author="Henny  Warsilah" w:date="2018-10-26T23:06:00Z">
            <w:rPr>
              <w:rFonts w:ascii="Times New Roman" w:eastAsia="Times New Roman" w:hAnsi="Times New Roman" w:cs="Times New Roman"/>
              <w:sz w:val="28"/>
              <w:szCs w:val="28"/>
            </w:rPr>
          </w:rPrChange>
        </w:rPr>
        <w:t>ari</w:t>
      </w:r>
      <w:r w:rsidR="002E5D42" w:rsidRPr="002E4986">
        <w:rPr>
          <w:rFonts w:ascii="Times New Roman" w:eastAsia="Times New Roman" w:hAnsi="Times New Roman" w:cs="Times New Roman"/>
          <w:sz w:val="24"/>
          <w:szCs w:val="24"/>
          <w:rPrChange w:id="498" w:author="Henny  Warsilah" w:date="2018-10-26T23:06:00Z">
            <w:rPr>
              <w:rFonts w:ascii="Times New Roman" w:eastAsia="Times New Roman" w:hAnsi="Times New Roman" w:cs="Times New Roman"/>
              <w:sz w:val="28"/>
              <w:szCs w:val="28"/>
            </w:rPr>
          </w:rPrChange>
        </w:rPr>
        <w:t xml:space="preserve"> aspek politis</w:t>
      </w:r>
      <w:r w:rsidR="00283EBF" w:rsidRPr="002E4986">
        <w:rPr>
          <w:rFonts w:ascii="Times New Roman" w:eastAsia="Times New Roman" w:hAnsi="Times New Roman" w:cs="Times New Roman"/>
          <w:sz w:val="24"/>
          <w:szCs w:val="24"/>
          <w:rPrChange w:id="499" w:author="Henny  Warsilah" w:date="2018-10-26T23:06:00Z">
            <w:rPr>
              <w:rFonts w:ascii="Times New Roman" w:eastAsia="Times New Roman" w:hAnsi="Times New Roman" w:cs="Times New Roman"/>
              <w:sz w:val="28"/>
              <w:szCs w:val="28"/>
            </w:rPr>
          </w:rPrChange>
        </w:rPr>
        <w:t>, media massa memberi ruang</w:t>
      </w:r>
      <w:r w:rsidR="002E5D42" w:rsidRPr="002E4986">
        <w:rPr>
          <w:rFonts w:ascii="Times New Roman" w:eastAsia="Times New Roman" w:hAnsi="Times New Roman" w:cs="Times New Roman"/>
          <w:sz w:val="24"/>
          <w:szCs w:val="24"/>
          <w:rPrChange w:id="500" w:author="Henny  Warsilah" w:date="2018-10-26T23:06:00Z">
            <w:rPr>
              <w:rFonts w:ascii="Times New Roman" w:eastAsia="Times New Roman" w:hAnsi="Times New Roman" w:cs="Times New Roman"/>
              <w:sz w:val="28"/>
              <w:szCs w:val="28"/>
            </w:rPr>
          </w:rPrChange>
        </w:rPr>
        <w:t xml:space="preserve"> dan </w:t>
      </w:r>
      <w:r w:rsidR="00283EBF" w:rsidRPr="002E4986">
        <w:rPr>
          <w:rFonts w:ascii="Times New Roman" w:eastAsia="Times New Roman" w:hAnsi="Times New Roman" w:cs="Times New Roman"/>
          <w:sz w:val="24"/>
          <w:szCs w:val="24"/>
          <w:rPrChange w:id="501" w:author="Henny  Warsilah" w:date="2018-10-26T23:06:00Z">
            <w:rPr>
              <w:rFonts w:ascii="Times New Roman" w:eastAsia="Times New Roman" w:hAnsi="Times New Roman" w:cs="Times New Roman"/>
              <w:sz w:val="28"/>
              <w:szCs w:val="28"/>
            </w:rPr>
          </w:rPrChange>
        </w:rPr>
        <w:t xml:space="preserve">arena pertarungan bagi kepentingan berbagai kelompok sosial politik. </w:t>
      </w:r>
      <w:r w:rsidR="00653842" w:rsidRPr="002E4986">
        <w:rPr>
          <w:rFonts w:ascii="Times New Roman" w:eastAsia="Times New Roman" w:hAnsi="Times New Roman" w:cs="Times New Roman"/>
          <w:sz w:val="24"/>
          <w:szCs w:val="24"/>
          <w:rPrChange w:id="502" w:author="Henny  Warsilah" w:date="2018-10-26T23:06:00Z">
            <w:rPr>
              <w:rFonts w:ascii="Times New Roman" w:eastAsia="Times New Roman" w:hAnsi="Times New Roman" w:cs="Times New Roman"/>
              <w:sz w:val="28"/>
              <w:szCs w:val="28"/>
            </w:rPr>
          </w:rPrChange>
        </w:rPr>
        <w:t>M</w:t>
      </w:r>
      <w:r w:rsidR="00283EBF" w:rsidRPr="002E4986">
        <w:rPr>
          <w:rFonts w:ascii="Times New Roman" w:eastAsia="Times New Roman" w:hAnsi="Times New Roman" w:cs="Times New Roman"/>
          <w:sz w:val="24"/>
          <w:szCs w:val="24"/>
          <w:rPrChange w:id="503" w:author="Henny  Warsilah" w:date="2018-10-26T23:06:00Z">
            <w:rPr>
              <w:rFonts w:ascii="Times New Roman" w:eastAsia="Times New Roman" w:hAnsi="Times New Roman" w:cs="Times New Roman"/>
              <w:sz w:val="28"/>
              <w:szCs w:val="28"/>
            </w:rPr>
          </w:rPrChange>
        </w:rPr>
        <w:t xml:space="preserve">edia massa dapat memberikan </w:t>
      </w:r>
      <w:r w:rsidR="00BE4FE8" w:rsidRPr="002E4986">
        <w:rPr>
          <w:rFonts w:ascii="Times New Roman" w:eastAsia="Times New Roman" w:hAnsi="Times New Roman" w:cs="Times New Roman"/>
          <w:sz w:val="24"/>
          <w:szCs w:val="24"/>
          <w:rPrChange w:id="504" w:author="Henny  Warsilah" w:date="2018-10-26T23:06:00Z">
            <w:rPr>
              <w:rFonts w:ascii="Times New Roman" w:eastAsia="Times New Roman" w:hAnsi="Times New Roman" w:cs="Times New Roman"/>
              <w:sz w:val="28"/>
              <w:szCs w:val="28"/>
            </w:rPr>
          </w:rPrChange>
        </w:rPr>
        <w:t xml:space="preserve">informasi </w:t>
      </w:r>
      <w:r w:rsidR="00283EBF" w:rsidRPr="002E4986">
        <w:rPr>
          <w:rFonts w:ascii="Times New Roman" w:eastAsia="Times New Roman" w:hAnsi="Times New Roman" w:cs="Times New Roman"/>
          <w:sz w:val="24"/>
          <w:szCs w:val="24"/>
          <w:rPrChange w:id="505" w:author="Henny  Warsilah" w:date="2018-10-26T23:06:00Z">
            <w:rPr>
              <w:rFonts w:ascii="Times New Roman" w:eastAsia="Times New Roman" w:hAnsi="Times New Roman" w:cs="Times New Roman"/>
              <w:sz w:val="28"/>
              <w:szCs w:val="28"/>
            </w:rPr>
          </w:rPrChange>
        </w:rPr>
        <w:t xml:space="preserve">yang didapat </w:t>
      </w:r>
      <w:r w:rsidR="00BE4FE8" w:rsidRPr="002E4986">
        <w:rPr>
          <w:rFonts w:ascii="Times New Roman" w:eastAsia="Times New Roman" w:hAnsi="Times New Roman" w:cs="Times New Roman"/>
          <w:sz w:val="24"/>
          <w:szCs w:val="24"/>
          <w:rPrChange w:id="506" w:author="Henny  Warsilah" w:date="2018-10-26T23:06:00Z">
            <w:rPr>
              <w:rFonts w:ascii="Times New Roman" w:eastAsia="Times New Roman" w:hAnsi="Times New Roman" w:cs="Times New Roman"/>
              <w:sz w:val="28"/>
              <w:szCs w:val="28"/>
            </w:rPr>
          </w:rPrChange>
        </w:rPr>
        <w:t>dengan mudah</w:t>
      </w:r>
      <w:r w:rsidR="00283EBF" w:rsidRPr="002E4986">
        <w:rPr>
          <w:rFonts w:ascii="Times New Roman" w:eastAsia="Times New Roman" w:hAnsi="Times New Roman" w:cs="Times New Roman"/>
          <w:sz w:val="24"/>
          <w:szCs w:val="24"/>
          <w:rPrChange w:id="507" w:author="Henny  Warsilah" w:date="2018-10-26T23:06:00Z">
            <w:rPr>
              <w:rFonts w:ascii="Times New Roman" w:eastAsia="Times New Roman" w:hAnsi="Times New Roman" w:cs="Times New Roman"/>
              <w:sz w:val="28"/>
              <w:szCs w:val="28"/>
            </w:rPr>
          </w:rPrChange>
        </w:rPr>
        <w:t>.</w:t>
      </w:r>
      <w:r w:rsidR="002E5D42" w:rsidRPr="002E4986">
        <w:rPr>
          <w:rFonts w:ascii="Times New Roman" w:eastAsia="Times New Roman" w:hAnsi="Times New Roman" w:cs="Times New Roman"/>
          <w:sz w:val="24"/>
          <w:szCs w:val="24"/>
          <w:rPrChange w:id="508" w:author="Henny  Warsilah" w:date="2018-10-26T23:06:00Z">
            <w:rPr>
              <w:rFonts w:ascii="Times New Roman" w:eastAsia="Times New Roman" w:hAnsi="Times New Roman" w:cs="Times New Roman"/>
              <w:sz w:val="28"/>
              <w:szCs w:val="28"/>
            </w:rPr>
          </w:rPrChange>
        </w:rPr>
        <w:t xml:space="preserve"> S</w:t>
      </w:r>
      <w:r w:rsidR="00283EBF" w:rsidRPr="002E4986">
        <w:rPr>
          <w:rFonts w:ascii="Times New Roman" w:eastAsia="Times New Roman" w:hAnsi="Times New Roman" w:cs="Times New Roman"/>
          <w:sz w:val="24"/>
          <w:szCs w:val="24"/>
          <w:rPrChange w:id="509" w:author="Henny  Warsilah" w:date="2018-10-26T23:06:00Z">
            <w:rPr>
              <w:rFonts w:ascii="Times New Roman" w:eastAsia="Times New Roman" w:hAnsi="Times New Roman" w:cs="Times New Roman"/>
              <w:sz w:val="28"/>
              <w:szCs w:val="28"/>
            </w:rPr>
          </w:rPrChange>
        </w:rPr>
        <w:t>ebagaimana</w:t>
      </w:r>
      <w:r w:rsidR="002E5D42" w:rsidRPr="002E4986">
        <w:rPr>
          <w:rFonts w:ascii="Times New Roman" w:eastAsia="Times New Roman" w:hAnsi="Times New Roman" w:cs="Times New Roman"/>
          <w:sz w:val="24"/>
          <w:szCs w:val="24"/>
          <w:rPrChange w:id="510" w:author="Henny  Warsilah" w:date="2018-10-26T23:06:00Z">
            <w:rPr>
              <w:rFonts w:ascii="Times New Roman" w:eastAsia="Times New Roman" w:hAnsi="Times New Roman" w:cs="Times New Roman"/>
              <w:sz w:val="28"/>
              <w:szCs w:val="28"/>
            </w:rPr>
          </w:rPrChange>
        </w:rPr>
        <w:t xml:space="preserve"> kita ketahui, saat ini </w:t>
      </w:r>
      <w:r w:rsidR="00BE4FE8" w:rsidRPr="002E4986">
        <w:rPr>
          <w:rFonts w:ascii="Times New Roman" w:eastAsia="Times New Roman" w:hAnsi="Times New Roman" w:cs="Times New Roman"/>
          <w:sz w:val="24"/>
          <w:szCs w:val="24"/>
          <w:rPrChange w:id="511" w:author="Henny  Warsilah" w:date="2018-10-26T23:06:00Z">
            <w:rPr>
              <w:rFonts w:ascii="Times New Roman" w:eastAsia="Times New Roman" w:hAnsi="Times New Roman" w:cs="Times New Roman"/>
              <w:sz w:val="28"/>
              <w:szCs w:val="28"/>
            </w:rPr>
          </w:rPrChange>
        </w:rPr>
        <w:t>semua aspek kegiatan manusia selalu berhubungan dengan</w:t>
      </w:r>
      <w:r w:rsidR="00653842" w:rsidRPr="002E4986">
        <w:rPr>
          <w:rFonts w:ascii="Times New Roman" w:eastAsia="Times New Roman" w:hAnsi="Times New Roman" w:cs="Times New Roman"/>
          <w:sz w:val="24"/>
          <w:szCs w:val="24"/>
          <w:rPrChange w:id="512" w:author="Henny  Warsilah" w:date="2018-10-26T23:06:00Z">
            <w:rPr>
              <w:rFonts w:ascii="Times New Roman" w:eastAsia="Times New Roman" w:hAnsi="Times New Roman" w:cs="Times New Roman"/>
              <w:sz w:val="28"/>
              <w:szCs w:val="28"/>
            </w:rPr>
          </w:rPrChange>
        </w:rPr>
        <w:t xml:space="preserve"> aktiv</w:t>
      </w:r>
      <w:r w:rsidR="00BE4FE8" w:rsidRPr="002E4986">
        <w:rPr>
          <w:rFonts w:ascii="Times New Roman" w:eastAsia="Times New Roman" w:hAnsi="Times New Roman" w:cs="Times New Roman"/>
          <w:sz w:val="24"/>
          <w:szCs w:val="24"/>
          <w:rPrChange w:id="513" w:author="Henny  Warsilah" w:date="2018-10-26T23:06:00Z">
            <w:rPr>
              <w:rFonts w:ascii="Times New Roman" w:eastAsia="Times New Roman" w:hAnsi="Times New Roman" w:cs="Times New Roman"/>
              <w:sz w:val="28"/>
              <w:szCs w:val="28"/>
            </w:rPr>
          </w:rPrChange>
        </w:rPr>
        <w:t>itas komunikasi massa. Media massa dian</w:t>
      </w:r>
      <w:r w:rsidR="00283EBF" w:rsidRPr="002E4986">
        <w:rPr>
          <w:rFonts w:ascii="Times New Roman" w:eastAsia="Times New Roman" w:hAnsi="Times New Roman" w:cs="Times New Roman"/>
          <w:sz w:val="24"/>
          <w:szCs w:val="24"/>
          <w:rPrChange w:id="514" w:author="Henny  Warsilah" w:date="2018-10-26T23:06:00Z">
            <w:rPr>
              <w:rFonts w:ascii="Times New Roman" w:eastAsia="Times New Roman" w:hAnsi="Times New Roman" w:cs="Times New Roman"/>
              <w:sz w:val="28"/>
              <w:szCs w:val="28"/>
            </w:rPr>
          </w:rPrChange>
        </w:rPr>
        <w:t xml:space="preserve">ggap </w:t>
      </w:r>
      <w:r w:rsidR="002E5D42" w:rsidRPr="002E4986">
        <w:rPr>
          <w:rFonts w:ascii="Times New Roman" w:eastAsia="Times New Roman" w:hAnsi="Times New Roman" w:cs="Times New Roman"/>
          <w:sz w:val="24"/>
          <w:szCs w:val="24"/>
          <w:rPrChange w:id="515" w:author="Henny  Warsilah" w:date="2018-10-26T23:06:00Z">
            <w:rPr>
              <w:rFonts w:ascii="Times New Roman" w:eastAsia="Times New Roman" w:hAnsi="Times New Roman" w:cs="Times New Roman"/>
              <w:sz w:val="28"/>
              <w:szCs w:val="28"/>
            </w:rPr>
          </w:rPrChange>
        </w:rPr>
        <w:t xml:space="preserve">ruang </w:t>
      </w:r>
      <w:r w:rsidR="00283EBF" w:rsidRPr="002E4986">
        <w:rPr>
          <w:rFonts w:ascii="Times New Roman" w:eastAsia="Times New Roman" w:hAnsi="Times New Roman" w:cs="Times New Roman"/>
          <w:sz w:val="24"/>
          <w:szCs w:val="24"/>
          <w:rPrChange w:id="516" w:author="Henny  Warsilah" w:date="2018-10-26T23:06:00Z">
            <w:rPr>
              <w:rFonts w:ascii="Times New Roman" w:eastAsia="Times New Roman" w:hAnsi="Times New Roman" w:cs="Times New Roman"/>
              <w:sz w:val="28"/>
              <w:szCs w:val="28"/>
            </w:rPr>
          </w:rPrChange>
        </w:rPr>
        <w:t>paling efektif dan paling di</w:t>
      </w:r>
      <w:r w:rsidR="00BE4FE8" w:rsidRPr="002E4986">
        <w:rPr>
          <w:rFonts w:ascii="Times New Roman" w:eastAsia="Times New Roman" w:hAnsi="Times New Roman" w:cs="Times New Roman"/>
          <w:sz w:val="24"/>
          <w:szCs w:val="24"/>
          <w:rPrChange w:id="517" w:author="Henny  Warsilah" w:date="2018-10-26T23:06:00Z">
            <w:rPr>
              <w:rFonts w:ascii="Times New Roman" w:eastAsia="Times New Roman" w:hAnsi="Times New Roman" w:cs="Times New Roman"/>
              <w:sz w:val="28"/>
              <w:szCs w:val="28"/>
            </w:rPr>
          </w:rPrChange>
        </w:rPr>
        <w:t xml:space="preserve">andalkan </w:t>
      </w:r>
      <w:r w:rsidR="002E5D42" w:rsidRPr="002E4986">
        <w:rPr>
          <w:rFonts w:ascii="Times New Roman" w:eastAsia="Times New Roman" w:hAnsi="Times New Roman" w:cs="Times New Roman"/>
          <w:sz w:val="24"/>
          <w:szCs w:val="24"/>
          <w:rPrChange w:id="518" w:author="Henny  Warsilah" w:date="2018-10-26T23:06:00Z">
            <w:rPr>
              <w:rFonts w:ascii="Times New Roman" w:eastAsia="Times New Roman" w:hAnsi="Times New Roman" w:cs="Times New Roman"/>
              <w:sz w:val="28"/>
              <w:szCs w:val="28"/>
            </w:rPr>
          </w:rPrChange>
        </w:rPr>
        <w:t xml:space="preserve">dalam </w:t>
      </w:r>
      <w:r w:rsidR="00BE4FE8" w:rsidRPr="002E4986">
        <w:rPr>
          <w:rFonts w:ascii="Times New Roman" w:eastAsia="Times New Roman" w:hAnsi="Times New Roman" w:cs="Times New Roman"/>
          <w:sz w:val="24"/>
          <w:szCs w:val="24"/>
          <w:rPrChange w:id="519" w:author="Henny  Warsilah" w:date="2018-10-26T23:06:00Z">
            <w:rPr>
              <w:rFonts w:ascii="Times New Roman" w:eastAsia="Times New Roman" w:hAnsi="Times New Roman" w:cs="Times New Roman"/>
              <w:sz w:val="28"/>
              <w:szCs w:val="28"/>
            </w:rPr>
          </w:rPrChange>
        </w:rPr>
        <w:t>memenuhi kebutuhan manusia untuk saling berinteraksi, berkomunikasi, dan bertukar informasi</w:t>
      </w:r>
      <w:r w:rsidR="002E5D42" w:rsidRPr="002E4986">
        <w:rPr>
          <w:rFonts w:ascii="Times New Roman" w:eastAsia="Times New Roman" w:hAnsi="Times New Roman" w:cs="Times New Roman"/>
          <w:sz w:val="24"/>
          <w:szCs w:val="24"/>
          <w:rPrChange w:id="520" w:author="Henny  Warsilah" w:date="2018-10-26T23:06:00Z">
            <w:rPr>
              <w:rFonts w:ascii="Times New Roman" w:eastAsia="Times New Roman" w:hAnsi="Times New Roman" w:cs="Times New Roman"/>
              <w:sz w:val="28"/>
              <w:szCs w:val="28"/>
            </w:rPr>
          </w:rPrChange>
        </w:rPr>
        <w:t xml:space="preserve"> </w:t>
      </w:r>
      <w:r w:rsidR="00BE4FE8" w:rsidRPr="002E4986">
        <w:rPr>
          <w:rFonts w:ascii="Times New Roman" w:eastAsia="Times New Roman" w:hAnsi="Times New Roman" w:cs="Times New Roman"/>
          <w:sz w:val="24"/>
          <w:szCs w:val="24"/>
          <w:rPrChange w:id="521" w:author="Henny  Warsilah" w:date="2018-10-26T23:06:00Z">
            <w:rPr>
              <w:rFonts w:ascii="Times New Roman" w:eastAsia="Times New Roman" w:hAnsi="Times New Roman" w:cs="Times New Roman"/>
              <w:sz w:val="28"/>
              <w:szCs w:val="28"/>
            </w:rPr>
          </w:rPrChange>
        </w:rPr>
        <w:t>dalam berbagai aspek kehidupan</w:t>
      </w:r>
      <w:r w:rsidR="00283EBF" w:rsidRPr="002E4986">
        <w:rPr>
          <w:rFonts w:ascii="Times New Roman" w:eastAsia="Times New Roman" w:hAnsi="Times New Roman" w:cs="Times New Roman"/>
          <w:sz w:val="24"/>
          <w:szCs w:val="24"/>
          <w:rPrChange w:id="522" w:author="Henny  Warsilah" w:date="2018-10-26T23:06:00Z">
            <w:rPr>
              <w:rFonts w:ascii="Times New Roman" w:eastAsia="Times New Roman" w:hAnsi="Times New Roman" w:cs="Times New Roman"/>
              <w:sz w:val="28"/>
              <w:szCs w:val="28"/>
            </w:rPr>
          </w:rPrChange>
        </w:rPr>
        <w:t xml:space="preserve"> manusia</w:t>
      </w:r>
      <w:r w:rsidR="00BE4FE8" w:rsidRPr="002E4986">
        <w:rPr>
          <w:rFonts w:ascii="Times New Roman" w:eastAsia="Times New Roman" w:hAnsi="Times New Roman" w:cs="Times New Roman"/>
          <w:sz w:val="24"/>
          <w:szCs w:val="24"/>
          <w:rPrChange w:id="523" w:author="Henny  Warsilah" w:date="2018-10-26T23:06:00Z">
            <w:rPr>
              <w:rFonts w:ascii="Times New Roman" w:eastAsia="Times New Roman" w:hAnsi="Times New Roman" w:cs="Times New Roman"/>
              <w:sz w:val="28"/>
              <w:szCs w:val="28"/>
            </w:rPr>
          </w:rPrChange>
        </w:rPr>
        <w:t>, seperti sosial, budaya, ekonomi</w:t>
      </w:r>
      <w:r w:rsidR="002E5D42" w:rsidRPr="002E4986">
        <w:rPr>
          <w:rFonts w:ascii="Times New Roman" w:eastAsia="Times New Roman" w:hAnsi="Times New Roman" w:cs="Times New Roman"/>
          <w:sz w:val="24"/>
          <w:szCs w:val="24"/>
          <w:rPrChange w:id="524" w:author="Henny  Warsilah" w:date="2018-10-26T23:06:00Z">
            <w:rPr>
              <w:rFonts w:ascii="Times New Roman" w:eastAsia="Times New Roman" w:hAnsi="Times New Roman" w:cs="Times New Roman"/>
              <w:sz w:val="28"/>
              <w:szCs w:val="28"/>
            </w:rPr>
          </w:rPrChange>
        </w:rPr>
        <w:t>,</w:t>
      </w:r>
      <w:r w:rsidR="00BE4FE8" w:rsidRPr="002E4986">
        <w:rPr>
          <w:rFonts w:ascii="Times New Roman" w:eastAsia="Times New Roman" w:hAnsi="Times New Roman" w:cs="Times New Roman"/>
          <w:sz w:val="24"/>
          <w:szCs w:val="24"/>
          <w:rPrChange w:id="525" w:author="Henny  Warsilah" w:date="2018-10-26T23:06:00Z">
            <w:rPr>
              <w:rFonts w:ascii="Times New Roman" w:eastAsia="Times New Roman" w:hAnsi="Times New Roman" w:cs="Times New Roman"/>
              <w:sz w:val="28"/>
              <w:szCs w:val="28"/>
            </w:rPr>
          </w:rPrChange>
        </w:rPr>
        <w:t xml:space="preserve"> </w:t>
      </w:r>
      <w:r w:rsidR="00283EBF" w:rsidRPr="002E4986">
        <w:rPr>
          <w:rFonts w:ascii="Times New Roman" w:eastAsia="Times New Roman" w:hAnsi="Times New Roman" w:cs="Times New Roman"/>
          <w:sz w:val="24"/>
          <w:szCs w:val="24"/>
          <w:rPrChange w:id="526" w:author="Henny  Warsilah" w:date="2018-10-26T23:06:00Z">
            <w:rPr>
              <w:rFonts w:ascii="Times New Roman" w:eastAsia="Times New Roman" w:hAnsi="Times New Roman" w:cs="Times New Roman"/>
              <w:sz w:val="28"/>
              <w:szCs w:val="28"/>
            </w:rPr>
          </w:rPrChange>
        </w:rPr>
        <w:t xml:space="preserve">dan </w:t>
      </w:r>
      <w:r w:rsidR="00BE4FE8" w:rsidRPr="002E4986">
        <w:rPr>
          <w:rFonts w:ascii="Times New Roman" w:eastAsia="Times New Roman" w:hAnsi="Times New Roman" w:cs="Times New Roman"/>
          <w:sz w:val="24"/>
          <w:szCs w:val="24"/>
          <w:rPrChange w:id="527" w:author="Henny  Warsilah" w:date="2018-10-26T23:06:00Z">
            <w:rPr>
              <w:rFonts w:ascii="Times New Roman" w:eastAsia="Times New Roman" w:hAnsi="Times New Roman" w:cs="Times New Roman"/>
              <w:sz w:val="28"/>
              <w:szCs w:val="28"/>
            </w:rPr>
          </w:rPrChange>
        </w:rPr>
        <w:t xml:space="preserve">politik. </w:t>
      </w:r>
      <w:r w:rsidR="002E5D42" w:rsidRPr="002E4986">
        <w:rPr>
          <w:rFonts w:ascii="Times New Roman" w:eastAsia="Times New Roman" w:hAnsi="Times New Roman" w:cs="Times New Roman"/>
          <w:sz w:val="24"/>
          <w:szCs w:val="24"/>
          <w:rPrChange w:id="528" w:author="Henny  Warsilah" w:date="2018-10-26T23:06:00Z">
            <w:rPr>
              <w:rFonts w:ascii="Times New Roman" w:eastAsia="Times New Roman" w:hAnsi="Times New Roman" w:cs="Times New Roman"/>
              <w:sz w:val="28"/>
              <w:szCs w:val="28"/>
            </w:rPr>
          </w:rPrChange>
        </w:rPr>
        <w:t xml:space="preserve">Dari </w:t>
      </w:r>
      <w:r w:rsidR="00BE4FE8" w:rsidRPr="002E4986">
        <w:rPr>
          <w:rFonts w:ascii="Times New Roman" w:eastAsia="Times New Roman" w:hAnsi="Times New Roman" w:cs="Times New Roman"/>
          <w:sz w:val="24"/>
          <w:szCs w:val="24"/>
          <w:rPrChange w:id="529" w:author="Henny  Warsilah" w:date="2018-10-26T23:06:00Z">
            <w:rPr>
              <w:rFonts w:ascii="Times New Roman" w:eastAsia="Times New Roman" w:hAnsi="Times New Roman" w:cs="Times New Roman"/>
              <w:sz w:val="28"/>
              <w:szCs w:val="28"/>
            </w:rPr>
          </w:rPrChange>
        </w:rPr>
        <w:t>aspek sosial</w:t>
      </w:r>
      <w:r w:rsidR="00283EBF" w:rsidRPr="002E4986">
        <w:rPr>
          <w:rFonts w:ascii="Times New Roman" w:eastAsia="Times New Roman" w:hAnsi="Times New Roman" w:cs="Times New Roman"/>
          <w:sz w:val="24"/>
          <w:szCs w:val="24"/>
          <w:rPrChange w:id="530" w:author="Henny  Warsilah" w:date="2018-10-26T23:06:00Z">
            <w:rPr>
              <w:rFonts w:ascii="Times New Roman" w:eastAsia="Times New Roman" w:hAnsi="Times New Roman" w:cs="Times New Roman"/>
              <w:sz w:val="28"/>
              <w:szCs w:val="28"/>
            </w:rPr>
          </w:rPrChange>
        </w:rPr>
        <w:t xml:space="preserve"> budaya, media massa di</w:t>
      </w:r>
      <w:r w:rsidR="00BE4FE8" w:rsidRPr="002E4986">
        <w:rPr>
          <w:rFonts w:ascii="Times New Roman" w:eastAsia="Times New Roman" w:hAnsi="Times New Roman" w:cs="Times New Roman"/>
          <w:sz w:val="24"/>
          <w:szCs w:val="24"/>
          <w:rPrChange w:id="531" w:author="Henny  Warsilah" w:date="2018-10-26T23:06:00Z">
            <w:rPr>
              <w:rFonts w:ascii="Times New Roman" w:eastAsia="Times New Roman" w:hAnsi="Times New Roman" w:cs="Times New Roman"/>
              <w:sz w:val="28"/>
              <w:szCs w:val="28"/>
            </w:rPr>
          </w:rPrChange>
        </w:rPr>
        <w:t>anggap sebagai pembentuk para</w:t>
      </w:r>
      <w:r w:rsidR="00283EBF" w:rsidRPr="002E4986">
        <w:rPr>
          <w:rFonts w:ascii="Times New Roman" w:eastAsia="Times New Roman" w:hAnsi="Times New Roman" w:cs="Times New Roman"/>
          <w:sz w:val="24"/>
          <w:szCs w:val="24"/>
          <w:rPrChange w:id="532" w:author="Henny  Warsilah" w:date="2018-10-26T23:06:00Z">
            <w:rPr>
              <w:rFonts w:ascii="Times New Roman" w:eastAsia="Times New Roman" w:hAnsi="Times New Roman" w:cs="Times New Roman"/>
              <w:sz w:val="28"/>
              <w:szCs w:val="28"/>
            </w:rPr>
          </w:rPrChange>
        </w:rPr>
        <w:t>digma kebenaran. Apapun yang di</w:t>
      </w:r>
      <w:r w:rsidR="00BE4FE8" w:rsidRPr="002E4986">
        <w:rPr>
          <w:rFonts w:ascii="Times New Roman" w:eastAsia="Times New Roman" w:hAnsi="Times New Roman" w:cs="Times New Roman"/>
          <w:sz w:val="24"/>
          <w:szCs w:val="24"/>
          <w:rPrChange w:id="533" w:author="Henny  Warsilah" w:date="2018-10-26T23:06:00Z">
            <w:rPr>
              <w:rFonts w:ascii="Times New Roman" w:eastAsia="Times New Roman" w:hAnsi="Times New Roman" w:cs="Times New Roman"/>
              <w:sz w:val="28"/>
              <w:szCs w:val="28"/>
            </w:rPr>
          </w:rPrChange>
        </w:rPr>
        <w:t xml:space="preserve">sampaikan </w:t>
      </w:r>
      <w:r w:rsidR="002E5D42" w:rsidRPr="002E4986">
        <w:rPr>
          <w:rFonts w:ascii="Times New Roman" w:eastAsia="Times New Roman" w:hAnsi="Times New Roman" w:cs="Times New Roman"/>
          <w:sz w:val="24"/>
          <w:szCs w:val="24"/>
          <w:rPrChange w:id="534" w:author="Henny  Warsilah" w:date="2018-10-26T23:06:00Z">
            <w:rPr>
              <w:rFonts w:ascii="Times New Roman" w:eastAsia="Times New Roman" w:hAnsi="Times New Roman" w:cs="Times New Roman"/>
              <w:sz w:val="28"/>
              <w:szCs w:val="28"/>
            </w:rPr>
          </w:rPrChange>
        </w:rPr>
        <w:t xml:space="preserve">oleh media massa, </w:t>
      </w:r>
      <w:r w:rsidR="002060A4" w:rsidRPr="002E4986">
        <w:rPr>
          <w:rFonts w:ascii="Times New Roman" w:eastAsia="Times New Roman" w:hAnsi="Times New Roman" w:cs="Times New Roman"/>
          <w:sz w:val="24"/>
          <w:szCs w:val="24"/>
          <w:rPrChange w:id="535" w:author="Henny  Warsilah" w:date="2018-10-26T23:06:00Z">
            <w:rPr>
              <w:rFonts w:ascii="Times New Roman" w:eastAsia="Times New Roman" w:hAnsi="Times New Roman" w:cs="Times New Roman"/>
              <w:sz w:val="28"/>
              <w:szCs w:val="28"/>
            </w:rPr>
          </w:rPrChange>
        </w:rPr>
        <w:t>hal itu adalah</w:t>
      </w:r>
      <w:r w:rsidR="002E5D42" w:rsidRPr="002E4986">
        <w:rPr>
          <w:rFonts w:ascii="Times New Roman" w:eastAsia="Times New Roman" w:hAnsi="Times New Roman" w:cs="Times New Roman"/>
          <w:sz w:val="24"/>
          <w:szCs w:val="24"/>
          <w:rPrChange w:id="536" w:author="Henny  Warsilah" w:date="2018-10-26T23:06:00Z">
            <w:rPr>
              <w:rFonts w:ascii="Times New Roman" w:eastAsia="Times New Roman" w:hAnsi="Times New Roman" w:cs="Times New Roman"/>
              <w:sz w:val="28"/>
              <w:szCs w:val="28"/>
            </w:rPr>
          </w:rPrChange>
        </w:rPr>
        <w:t xml:space="preserve"> </w:t>
      </w:r>
      <w:r w:rsidR="002060A4" w:rsidRPr="002E4986">
        <w:rPr>
          <w:rFonts w:ascii="Times New Roman" w:eastAsia="Times New Roman" w:hAnsi="Times New Roman" w:cs="Times New Roman"/>
          <w:sz w:val="24"/>
          <w:szCs w:val="24"/>
          <w:rPrChange w:id="537" w:author="Henny  Warsilah" w:date="2018-10-26T23:06:00Z">
            <w:rPr>
              <w:rFonts w:ascii="Times New Roman" w:eastAsia="Times New Roman" w:hAnsi="Times New Roman" w:cs="Times New Roman"/>
              <w:sz w:val="28"/>
              <w:szCs w:val="28"/>
            </w:rPr>
          </w:rPrChange>
        </w:rPr>
        <w:t>seolah-olah suatu</w:t>
      </w:r>
      <w:r w:rsidR="00FC7FAD" w:rsidRPr="002E4986">
        <w:rPr>
          <w:rFonts w:ascii="Times New Roman" w:eastAsia="Times New Roman" w:hAnsi="Times New Roman" w:cs="Times New Roman"/>
          <w:sz w:val="24"/>
          <w:szCs w:val="24"/>
          <w:rPrChange w:id="538" w:author="Henny  Warsilah" w:date="2018-10-26T23:06:00Z">
            <w:rPr>
              <w:rFonts w:ascii="Times New Roman" w:eastAsia="Times New Roman" w:hAnsi="Times New Roman" w:cs="Times New Roman"/>
              <w:sz w:val="28"/>
              <w:szCs w:val="28"/>
            </w:rPr>
          </w:rPrChange>
        </w:rPr>
        <w:t xml:space="preserve"> kebenaran</w:t>
      </w:r>
      <w:r w:rsidR="00BE4FE8" w:rsidRPr="002E4986">
        <w:rPr>
          <w:rFonts w:ascii="Times New Roman" w:eastAsia="Times New Roman" w:hAnsi="Times New Roman" w:cs="Times New Roman"/>
          <w:sz w:val="24"/>
          <w:szCs w:val="24"/>
          <w:rPrChange w:id="539" w:author="Henny  Warsilah" w:date="2018-10-26T23:06:00Z">
            <w:rPr>
              <w:rFonts w:ascii="Times New Roman" w:eastAsia="Times New Roman" w:hAnsi="Times New Roman" w:cs="Times New Roman"/>
              <w:sz w:val="28"/>
              <w:szCs w:val="28"/>
            </w:rPr>
          </w:rPrChange>
        </w:rPr>
        <w:t>.</w:t>
      </w:r>
      <w:r w:rsidR="00283EBF" w:rsidRPr="002E4986">
        <w:rPr>
          <w:rFonts w:ascii="Times New Roman" w:eastAsia="Times New Roman" w:hAnsi="Times New Roman" w:cs="Times New Roman"/>
          <w:sz w:val="24"/>
          <w:szCs w:val="24"/>
          <w:rPrChange w:id="540" w:author="Henny  Warsilah" w:date="2018-10-26T23:06:00Z">
            <w:rPr>
              <w:rFonts w:ascii="Times New Roman" w:eastAsia="Times New Roman" w:hAnsi="Times New Roman" w:cs="Times New Roman"/>
              <w:sz w:val="28"/>
              <w:szCs w:val="28"/>
            </w:rPr>
          </w:rPrChange>
        </w:rPr>
        <w:t xml:space="preserve"> </w:t>
      </w:r>
    </w:p>
    <w:p w14:paraId="2C7E3C0F" w14:textId="77777777" w:rsidR="00BE4FE8" w:rsidRPr="002E4986" w:rsidRDefault="00A76F18" w:rsidP="00B36272">
      <w:pPr>
        <w:spacing w:after="0" w:line="240" w:lineRule="auto"/>
        <w:ind w:firstLine="720"/>
        <w:jc w:val="both"/>
        <w:rPr>
          <w:rFonts w:ascii="Times New Roman" w:eastAsia="Times New Roman" w:hAnsi="Times New Roman" w:cs="Times New Roman"/>
          <w:sz w:val="24"/>
          <w:szCs w:val="24"/>
          <w:rPrChange w:id="541" w:author="Henny  Warsilah" w:date="2018-10-26T23:06:00Z">
            <w:rPr>
              <w:rFonts w:ascii="Times New Roman" w:eastAsia="Times New Roman" w:hAnsi="Times New Roman" w:cs="Times New Roman"/>
              <w:sz w:val="28"/>
              <w:szCs w:val="28"/>
            </w:rPr>
          </w:rPrChange>
        </w:rPr>
      </w:pPr>
      <w:r w:rsidRPr="002E4986">
        <w:rPr>
          <w:rFonts w:ascii="Times New Roman" w:eastAsia="Times New Roman" w:hAnsi="Times New Roman" w:cs="Times New Roman"/>
          <w:sz w:val="24"/>
          <w:szCs w:val="24"/>
          <w:rPrChange w:id="542" w:author="Henny  Warsilah" w:date="2018-10-26T23:06:00Z">
            <w:rPr>
              <w:rFonts w:ascii="Times New Roman" w:eastAsia="Times New Roman" w:hAnsi="Times New Roman" w:cs="Times New Roman"/>
              <w:sz w:val="28"/>
              <w:szCs w:val="28"/>
            </w:rPr>
          </w:rPrChange>
        </w:rPr>
        <w:t xml:space="preserve">Begitu </w:t>
      </w:r>
      <w:r w:rsidR="004E0899" w:rsidRPr="002E4986">
        <w:rPr>
          <w:rFonts w:ascii="Times New Roman" w:eastAsia="Times New Roman" w:hAnsi="Times New Roman" w:cs="Times New Roman"/>
          <w:sz w:val="24"/>
          <w:szCs w:val="24"/>
          <w:rPrChange w:id="543" w:author="Henny  Warsilah" w:date="2018-10-26T23:06:00Z">
            <w:rPr>
              <w:rFonts w:ascii="Times New Roman" w:eastAsia="Times New Roman" w:hAnsi="Times New Roman" w:cs="Times New Roman"/>
              <w:sz w:val="28"/>
              <w:szCs w:val="28"/>
            </w:rPr>
          </w:rPrChange>
        </w:rPr>
        <w:t>penting</w:t>
      </w:r>
      <w:r w:rsidR="002060A4" w:rsidRPr="002E4986">
        <w:rPr>
          <w:rFonts w:ascii="Times New Roman" w:eastAsia="Times New Roman" w:hAnsi="Times New Roman" w:cs="Times New Roman"/>
          <w:sz w:val="24"/>
          <w:szCs w:val="24"/>
          <w:rPrChange w:id="544" w:author="Henny  Warsilah" w:date="2018-10-26T23:06:00Z">
            <w:rPr>
              <w:rFonts w:ascii="Times New Roman" w:eastAsia="Times New Roman" w:hAnsi="Times New Roman" w:cs="Times New Roman"/>
              <w:sz w:val="28"/>
              <w:szCs w:val="28"/>
            </w:rPr>
          </w:rPrChange>
        </w:rPr>
        <w:t>nya</w:t>
      </w:r>
      <w:r w:rsidR="004E0899" w:rsidRPr="002E4986">
        <w:rPr>
          <w:rFonts w:ascii="Times New Roman" w:eastAsia="Times New Roman" w:hAnsi="Times New Roman" w:cs="Times New Roman"/>
          <w:sz w:val="24"/>
          <w:szCs w:val="24"/>
          <w:rPrChange w:id="545" w:author="Henny  Warsilah" w:date="2018-10-26T23:06:00Z">
            <w:rPr>
              <w:rFonts w:ascii="Times New Roman" w:eastAsia="Times New Roman" w:hAnsi="Times New Roman" w:cs="Times New Roman"/>
              <w:sz w:val="28"/>
              <w:szCs w:val="28"/>
            </w:rPr>
          </w:rPrChange>
        </w:rPr>
        <w:t xml:space="preserve"> </w:t>
      </w:r>
      <w:r w:rsidR="00BE4FE8" w:rsidRPr="002E4986">
        <w:rPr>
          <w:rFonts w:ascii="Times New Roman" w:eastAsia="Times New Roman" w:hAnsi="Times New Roman" w:cs="Times New Roman"/>
          <w:sz w:val="24"/>
          <w:szCs w:val="24"/>
          <w:rPrChange w:id="546" w:author="Henny  Warsilah" w:date="2018-10-26T23:06:00Z">
            <w:rPr>
              <w:rFonts w:ascii="Times New Roman" w:eastAsia="Times New Roman" w:hAnsi="Times New Roman" w:cs="Times New Roman"/>
              <w:sz w:val="28"/>
              <w:szCs w:val="28"/>
            </w:rPr>
          </w:rPrChange>
        </w:rPr>
        <w:t>fungsi media</w:t>
      </w:r>
      <w:r w:rsidRPr="002E4986">
        <w:rPr>
          <w:rFonts w:ascii="Times New Roman" w:eastAsia="Times New Roman" w:hAnsi="Times New Roman" w:cs="Times New Roman"/>
          <w:sz w:val="24"/>
          <w:szCs w:val="24"/>
          <w:rPrChange w:id="547" w:author="Henny  Warsilah" w:date="2018-10-26T23:06:00Z">
            <w:rPr>
              <w:rFonts w:ascii="Times New Roman" w:eastAsia="Times New Roman" w:hAnsi="Times New Roman" w:cs="Times New Roman"/>
              <w:sz w:val="28"/>
              <w:szCs w:val="28"/>
            </w:rPr>
          </w:rPrChange>
        </w:rPr>
        <w:t xml:space="preserve"> massa, menjadikan </w:t>
      </w:r>
      <w:r w:rsidR="00BE4FE8" w:rsidRPr="002E4986">
        <w:rPr>
          <w:rFonts w:ascii="Times New Roman" w:eastAsia="Times New Roman" w:hAnsi="Times New Roman" w:cs="Times New Roman"/>
          <w:sz w:val="24"/>
          <w:szCs w:val="24"/>
          <w:rPrChange w:id="548" w:author="Henny  Warsilah" w:date="2018-10-26T23:06:00Z">
            <w:rPr>
              <w:rFonts w:ascii="Times New Roman" w:eastAsia="Times New Roman" w:hAnsi="Times New Roman" w:cs="Times New Roman"/>
              <w:sz w:val="28"/>
              <w:szCs w:val="28"/>
            </w:rPr>
          </w:rPrChange>
        </w:rPr>
        <w:t>berbagai kelompok</w:t>
      </w:r>
      <w:r w:rsidR="002060A4" w:rsidRPr="002E4986">
        <w:rPr>
          <w:rFonts w:ascii="Times New Roman" w:eastAsia="Times New Roman" w:hAnsi="Times New Roman" w:cs="Times New Roman"/>
          <w:sz w:val="24"/>
          <w:szCs w:val="24"/>
          <w:rPrChange w:id="549" w:author="Henny  Warsilah" w:date="2018-10-26T23:06:00Z">
            <w:rPr>
              <w:rFonts w:ascii="Times New Roman" w:eastAsia="Times New Roman" w:hAnsi="Times New Roman" w:cs="Times New Roman"/>
              <w:sz w:val="28"/>
              <w:szCs w:val="28"/>
            </w:rPr>
          </w:rPrChange>
        </w:rPr>
        <w:t>,</w:t>
      </w:r>
      <w:r w:rsidR="00BE4FE8" w:rsidRPr="002E4986">
        <w:rPr>
          <w:rFonts w:ascii="Times New Roman" w:eastAsia="Times New Roman" w:hAnsi="Times New Roman" w:cs="Times New Roman"/>
          <w:sz w:val="24"/>
          <w:szCs w:val="24"/>
          <w:rPrChange w:id="550" w:author="Henny  Warsilah" w:date="2018-10-26T23:06:00Z">
            <w:rPr>
              <w:rFonts w:ascii="Times New Roman" w:eastAsia="Times New Roman" w:hAnsi="Times New Roman" w:cs="Times New Roman"/>
              <w:sz w:val="28"/>
              <w:szCs w:val="28"/>
            </w:rPr>
          </w:rPrChange>
        </w:rPr>
        <w:t xml:space="preserve"> </w:t>
      </w:r>
      <w:r w:rsidR="00961EB0" w:rsidRPr="002E4986">
        <w:rPr>
          <w:rFonts w:ascii="Times New Roman" w:eastAsia="Times New Roman" w:hAnsi="Times New Roman" w:cs="Times New Roman"/>
          <w:sz w:val="24"/>
          <w:szCs w:val="24"/>
          <w:rPrChange w:id="551" w:author="Henny  Warsilah" w:date="2018-10-26T23:06:00Z">
            <w:rPr>
              <w:rFonts w:ascii="Times New Roman" w:eastAsia="Times New Roman" w:hAnsi="Times New Roman" w:cs="Times New Roman"/>
              <w:sz w:val="28"/>
              <w:szCs w:val="28"/>
            </w:rPr>
          </w:rPrChange>
        </w:rPr>
        <w:t xml:space="preserve">seperti wirausahawan, </w:t>
      </w:r>
      <w:r w:rsidRPr="002E4986">
        <w:rPr>
          <w:rFonts w:ascii="Times New Roman" w:eastAsia="Times New Roman" w:hAnsi="Times New Roman" w:cs="Times New Roman"/>
          <w:sz w:val="24"/>
          <w:szCs w:val="24"/>
          <w:rPrChange w:id="552" w:author="Henny  Warsilah" w:date="2018-10-26T23:06:00Z">
            <w:rPr>
              <w:rFonts w:ascii="Times New Roman" w:eastAsia="Times New Roman" w:hAnsi="Times New Roman" w:cs="Times New Roman"/>
              <w:sz w:val="28"/>
              <w:szCs w:val="28"/>
            </w:rPr>
          </w:rPrChange>
        </w:rPr>
        <w:t>birokrat, akademikus</w:t>
      </w:r>
      <w:r w:rsidR="00383342" w:rsidRPr="002E4986">
        <w:rPr>
          <w:rFonts w:ascii="Times New Roman" w:eastAsia="Times New Roman" w:hAnsi="Times New Roman" w:cs="Times New Roman"/>
          <w:sz w:val="24"/>
          <w:szCs w:val="24"/>
          <w:rPrChange w:id="553" w:author="Henny  Warsilah" w:date="2018-10-26T23:06:00Z">
            <w:rPr>
              <w:rFonts w:ascii="Times New Roman" w:eastAsia="Times New Roman" w:hAnsi="Times New Roman" w:cs="Times New Roman"/>
              <w:sz w:val="28"/>
              <w:szCs w:val="28"/>
            </w:rPr>
          </w:rPrChange>
        </w:rPr>
        <w:t xml:space="preserve">, </w:t>
      </w:r>
      <w:r w:rsidR="00BE4FE8" w:rsidRPr="002E4986">
        <w:rPr>
          <w:rFonts w:ascii="Times New Roman" w:eastAsia="Times New Roman" w:hAnsi="Times New Roman" w:cs="Times New Roman"/>
          <w:sz w:val="24"/>
          <w:szCs w:val="24"/>
          <w:rPrChange w:id="554" w:author="Henny  Warsilah" w:date="2018-10-26T23:06:00Z">
            <w:rPr>
              <w:rFonts w:ascii="Times New Roman" w:eastAsia="Times New Roman" w:hAnsi="Times New Roman" w:cs="Times New Roman"/>
              <w:sz w:val="28"/>
              <w:szCs w:val="28"/>
            </w:rPr>
          </w:rPrChange>
        </w:rPr>
        <w:t>politik</w:t>
      </w:r>
      <w:r w:rsidR="00383342" w:rsidRPr="002E4986">
        <w:rPr>
          <w:rFonts w:ascii="Times New Roman" w:eastAsia="Times New Roman" w:hAnsi="Times New Roman" w:cs="Times New Roman"/>
          <w:sz w:val="24"/>
          <w:szCs w:val="24"/>
          <w:rPrChange w:id="555" w:author="Henny  Warsilah" w:date="2018-10-26T23:06:00Z">
            <w:rPr>
              <w:rFonts w:ascii="Times New Roman" w:eastAsia="Times New Roman" w:hAnsi="Times New Roman" w:cs="Times New Roman"/>
              <w:sz w:val="28"/>
              <w:szCs w:val="28"/>
            </w:rPr>
          </w:rPrChange>
        </w:rPr>
        <w:t>us</w:t>
      </w:r>
      <w:r w:rsidRPr="002E4986">
        <w:rPr>
          <w:rFonts w:ascii="Times New Roman" w:eastAsia="Times New Roman" w:hAnsi="Times New Roman" w:cs="Times New Roman"/>
          <w:sz w:val="24"/>
          <w:szCs w:val="24"/>
          <w:rPrChange w:id="556" w:author="Henny  Warsilah" w:date="2018-10-26T23:06:00Z">
            <w:rPr>
              <w:rFonts w:ascii="Times New Roman" w:eastAsia="Times New Roman" w:hAnsi="Times New Roman" w:cs="Times New Roman"/>
              <w:sz w:val="28"/>
              <w:szCs w:val="28"/>
            </w:rPr>
          </w:rPrChange>
        </w:rPr>
        <w:t>,</w:t>
      </w:r>
      <w:r w:rsidR="00383342" w:rsidRPr="002E4986">
        <w:rPr>
          <w:rFonts w:ascii="Times New Roman" w:eastAsia="Times New Roman" w:hAnsi="Times New Roman" w:cs="Times New Roman"/>
          <w:sz w:val="24"/>
          <w:szCs w:val="24"/>
          <w:rPrChange w:id="557" w:author="Henny  Warsilah" w:date="2018-10-26T23:06:00Z">
            <w:rPr>
              <w:rFonts w:ascii="Times New Roman" w:eastAsia="Times New Roman" w:hAnsi="Times New Roman" w:cs="Times New Roman"/>
              <w:sz w:val="28"/>
              <w:szCs w:val="28"/>
            </w:rPr>
          </w:rPrChange>
        </w:rPr>
        <w:t xml:space="preserve"> dan lain-lain </w:t>
      </w:r>
      <w:r w:rsidR="00BE4FE8" w:rsidRPr="002E4986">
        <w:rPr>
          <w:rFonts w:ascii="Times New Roman" w:eastAsia="Times New Roman" w:hAnsi="Times New Roman" w:cs="Times New Roman"/>
          <w:sz w:val="24"/>
          <w:szCs w:val="24"/>
          <w:rPrChange w:id="558" w:author="Henny  Warsilah" w:date="2018-10-26T23:06:00Z">
            <w:rPr>
              <w:rFonts w:ascii="Times New Roman" w:eastAsia="Times New Roman" w:hAnsi="Times New Roman" w:cs="Times New Roman"/>
              <w:sz w:val="28"/>
              <w:szCs w:val="28"/>
            </w:rPr>
          </w:rPrChange>
        </w:rPr>
        <w:t>memanfaatkan media massa sebagai alat untuk mencapai tujuannya. Bahkan</w:t>
      </w:r>
      <w:r w:rsidR="00911D6A" w:rsidRPr="002E4986">
        <w:rPr>
          <w:rFonts w:ascii="Times New Roman" w:eastAsia="Times New Roman" w:hAnsi="Times New Roman" w:cs="Times New Roman"/>
          <w:sz w:val="24"/>
          <w:szCs w:val="24"/>
          <w:rPrChange w:id="559" w:author="Henny  Warsilah" w:date="2018-10-26T23:06:00Z">
            <w:rPr>
              <w:rFonts w:ascii="Times New Roman" w:eastAsia="Times New Roman" w:hAnsi="Times New Roman" w:cs="Times New Roman"/>
              <w:sz w:val="28"/>
              <w:szCs w:val="28"/>
            </w:rPr>
          </w:rPrChange>
        </w:rPr>
        <w:t>,</w:t>
      </w:r>
      <w:r w:rsidR="00BE4FE8" w:rsidRPr="002E4986">
        <w:rPr>
          <w:rFonts w:ascii="Times New Roman" w:eastAsia="Times New Roman" w:hAnsi="Times New Roman" w:cs="Times New Roman"/>
          <w:sz w:val="24"/>
          <w:szCs w:val="24"/>
          <w:rPrChange w:id="560" w:author="Henny  Warsilah" w:date="2018-10-26T23:06:00Z">
            <w:rPr>
              <w:rFonts w:ascii="Times New Roman" w:eastAsia="Times New Roman" w:hAnsi="Times New Roman" w:cs="Times New Roman"/>
              <w:sz w:val="28"/>
              <w:szCs w:val="28"/>
            </w:rPr>
          </w:rPrChange>
        </w:rPr>
        <w:t> </w:t>
      </w:r>
      <w:r w:rsidR="002060A4" w:rsidRPr="002E4986">
        <w:rPr>
          <w:rFonts w:ascii="Times New Roman" w:eastAsia="Times New Roman" w:hAnsi="Times New Roman" w:cs="Times New Roman"/>
          <w:sz w:val="24"/>
          <w:szCs w:val="24"/>
          <w:rPrChange w:id="561" w:author="Henny  Warsilah" w:date="2018-10-26T23:06:00Z">
            <w:rPr>
              <w:rFonts w:ascii="Times New Roman" w:eastAsia="Times New Roman" w:hAnsi="Times New Roman" w:cs="Times New Roman"/>
              <w:sz w:val="28"/>
              <w:szCs w:val="28"/>
            </w:rPr>
          </w:rPrChange>
        </w:rPr>
        <w:t xml:space="preserve">ada </w:t>
      </w:r>
      <w:r w:rsidR="0012148C" w:rsidRPr="002E4986">
        <w:rPr>
          <w:rFonts w:ascii="Times New Roman" w:eastAsia="Times New Roman" w:hAnsi="Times New Roman" w:cs="Times New Roman"/>
          <w:sz w:val="24"/>
          <w:szCs w:val="24"/>
          <w:rPrChange w:id="562" w:author="Henny  Warsilah" w:date="2018-10-26T23:06:00Z">
            <w:rPr>
              <w:rFonts w:ascii="Times New Roman" w:eastAsia="Times New Roman" w:hAnsi="Times New Roman" w:cs="Times New Roman"/>
              <w:sz w:val="28"/>
              <w:szCs w:val="28"/>
            </w:rPr>
          </w:rPrChange>
        </w:rPr>
        <w:t xml:space="preserve">orang </w:t>
      </w:r>
      <w:r w:rsidR="002060A4" w:rsidRPr="002E4986">
        <w:rPr>
          <w:rFonts w:ascii="Times New Roman" w:eastAsia="Times New Roman" w:hAnsi="Times New Roman" w:cs="Times New Roman"/>
          <w:sz w:val="24"/>
          <w:szCs w:val="24"/>
          <w:rPrChange w:id="563" w:author="Henny  Warsilah" w:date="2018-10-26T23:06:00Z">
            <w:rPr>
              <w:rFonts w:ascii="Times New Roman" w:eastAsia="Times New Roman" w:hAnsi="Times New Roman" w:cs="Times New Roman"/>
              <w:sz w:val="28"/>
              <w:szCs w:val="28"/>
            </w:rPr>
          </w:rPrChange>
        </w:rPr>
        <w:t>atau</w:t>
      </w:r>
      <w:r w:rsidR="0012148C" w:rsidRPr="002E4986">
        <w:rPr>
          <w:rFonts w:ascii="Times New Roman" w:eastAsia="Times New Roman" w:hAnsi="Times New Roman" w:cs="Times New Roman"/>
          <w:sz w:val="24"/>
          <w:szCs w:val="24"/>
          <w:rPrChange w:id="564" w:author="Henny  Warsilah" w:date="2018-10-26T23:06:00Z">
            <w:rPr>
              <w:rFonts w:ascii="Times New Roman" w:eastAsia="Times New Roman" w:hAnsi="Times New Roman" w:cs="Times New Roman"/>
              <w:sz w:val="28"/>
              <w:szCs w:val="28"/>
            </w:rPr>
          </w:rPrChange>
        </w:rPr>
        <w:t xml:space="preserve"> kelompok</w:t>
      </w:r>
      <w:r w:rsidR="002060A4" w:rsidRPr="002E4986">
        <w:rPr>
          <w:rFonts w:ascii="Times New Roman" w:eastAsia="Times New Roman" w:hAnsi="Times New Roman" w:cs="Times New Roman"/>
          <w:sz w:val="24"/>
          <w:szCs w:val="24"/>
          <w:rPrChange w:id="565" w:author="Henny  Warsilah" w:date="2018-10-26T23:06:00Z">
            <w:rPr>
              <w:rFonts w:ascii="Times New Roman" w:eastAsia="Times New Roman" w:hAnsi="Times New Roman" w:cs="Times New Roman"/>
              <w:sz w:val="28"/>
              <w:szCs w:val="28"/>
            </w:rPr>
          </w:rPrChange>
        </w:rPr>
        <w:t xml:space="preserve"> tertentu</w:t>
      </w:r>
      <w:r w:rsidR="0012148C" w:rsidRPr="002E4986">
        <w:rPr>
          <w:rFonts w:ascii="Times New Roman" w:eastAsia="Times New Roman" w:hAnsi="Times New Roman" w:cs="Times New Roman"/>
          <w:sz w:val="24"/>
          <w:szCs w:val="24"/>
          <w:rPrChange w:id="566" w:author="Henny  Warsilah" w:date="2018-10-26T23:06:00Z">
            <w:rPr>
              <w:rFonts w:ascii="Times New Roman" w:eastAsia="Times New Roman" w:hAnsi="Times New Roman" w:cs="Times New Roman"/>
              <w:sz w:val="28"/>
              <w:szCs w:val="28"/>
            </w:rPr>
          </w:rPrChange>
        </w:rPr>
        <w:t xml:space="preserve"> berupaya mendirikan media massa </w:t>
      </w:r>
      <w:r w:rsidR="002060A4" w:rsidRPr="002E4986">
        <w:rPr>
          <w:rFonts w:ascii="Times New Roman" w:eastAsia="Times New Roman" w:hAnsi="Times New Roman" w:cs="Times New Roman"/>
          <w:sz w:val="24"/>
          <w:szCs w:val="24"/>
          <w:rPrChange w:id="567" w:author="Henny  Warsilah" w:date="2018-10-26T23:06:00Z">
            <w:rPr>
              <w:rFonts w:ascii="Times New Roman" w:eastAsia="Times New Roman" w:hAnsi="Times New Roman" w:cs="Times New Roman"/>
              <w:sz w:val="28"/>
              <w:szCs w:val="28"/>
            </w:rPr>
          </w:rPrChange>
        </w:rPr>
        <w:t>dan</w:t>
      </w:r>
      <w:r w:rsidR="0012148C" w:rsidRPr="002E4986">
        <w:rPr>
          <w:rFonts w:ascii="Times New Roman" w:eastAsia="Times New Roman" w:hAnsi="Times New Roman" w:cs="Times New Roman"/>
          <w:sz w:val="24"/>
          <w:szCs w:val="24"/>
          <w:rPrChange w:id="568" w:author="Henny  Warsilah" w:date="2018-10-26T23:06:00Z">
            <w:rPr>
              <w:rFonts w:ascii="Times New Roman" w:eastAsia="Times New Roman" w:hAnsi="Times New Roman" w:cs="Times New Roman"/>
              <w:sz w:val="28"/>
              <w:szCs w:val="28"/>
            </w:rPr>
          </w:rPrChange>
        </w:rPr>
        <w:t xml:space="preserve"> tidak segan-segan mengakuisisi (</w:t>
      </w:r>
      <w:r w:rsidR="002060A4" w:rsidRPr="002E4986">
        <w:rPr>
          <w:rFonts w:ascii="Times New Roman" w:hAnsi="Times New Roman" w:cs="Times New Roman"/>
          <w:sz w:val="24"/>
          <w:szCs w:val="24"/>
          <w:rPrChange w:id="569" w:author="Henny  Warsilah" w:date="2018-10-26T23:06:00Z">
            <w:rPr>
              <w:rFonts w:ascii="Times New Roman" w:hAnsi="Times New Roman" w:cs="Times New Roman"/>
              <w:sz w:val="28"/>
              <w:szCs w:val="28"/>
            </w:rPr>
          </w:rPrChange>
        </w:rPr>
        <w:t>memindahkan</w:t>
      </w:r>
      <w:r w:rsidR="0012148C" w:rsidRPr="002E4986">
        <w:rPr>
          <w:rFonts w:ascii="Times New Roman" w:hAnsi="Times New Roman" w:cs="Times New Roman"/>
          <w:sz w:val="24"/>
          <w:szCs w:val="24"/>
          <w:rPrChange w:id="570" w:author="Henny  Warsilah" w:date="2018-10-26T23:06:00Z">
            <w:rPr>
              <w:rFonts w:ascii="Times New Roman" w:hAnsi="Times New Roman" w:cs="Times New Roman"/>
              <w:sz w:val="28"/>
              <w:szCs w:val="28"/>
            </w:rPr>
          </w:rPrChange>
        </w:rPr>
        <w:t xml:space="preserve"> kepemilikan perusahaan atau aset</w:t>
      </w:r>
      <w:r w:rsidR="0012148C" w:rsidRPr="002E4986">
        <w:rPr>
          <w:rFonts w:ascii="Times New Roman" w:eastAsia="Times New Roman" w:hAnsi="Times New Roman" w:cs="Times New Roman"/>
          <w:sz w:val="24"/>
          <w:szCs w:val="24"/>
          <w:rPrChange w:id="571" w:author="Henny  Warsilah" w:date="2018-10-26T23:06:00Z">
            <w:rPr>
              <w:rFonts w:ascii="Times New Roman" w:eastAsia="Times New Roman" w:hAnsi="Times New Roman" w:cs="Times New Roman"/>
              <w:sz w:val="28"/>
              <w:szCs w:val="28"/>
            </w:rPr>
          </w:rPrChange>
        </w:rPr>
        <w:t xml:space="preserve">) perusahaan </w:t>
      </w:r>
      <w:r w:rsidR="00BE4FE8" w:rsidRPr="002E4986">
        <w:rPr>
          <w:rFonts w:ascii="Times New Roman" w:eastAsia="Times New Roman" w:hAnsi="Times New Roman" w:cs="Times New Roman"/>
          <w:sz w:val="24"/>
          <w:szCs w:val="24"/>
          <w:rPrChange w:id="572" w:author="Henny  Warsilah" w:date="2018-10-26T23:06:00Z">
            <w:rPr>
              <w:rFonts w:ascii="Times New Roman" w:eastAsia="Times New Roman" w:hAnsi="Times New Roman" w:cs="Times New Roman"/>
              <w:sz w:val="28"/>
              <w:szCs w:val="28"/>
            </w:rPr>
          </w:rPrChange>
        </w:rPr>
        <w:t>media secara keseluruhan</w:t>
      </w:r>
      <w:r w:rsidR="0012148C" w:rsidRPr="002E4986">
        <w:rPr>
          <w:rFonts w:ascii="Times New Roman" w:eastAsia="Times New Roman" w:hAnsi="Times New Roman" w:cs="Times New Roman"/>
          <w:sz w:val="24"/>
          <w:szCs w:val="24"/>
          <w:rPrChange w:id="573" w:author="Henny  Warsilah" w:date="2018-10-26T23:06:00Z">
            <w:rPr>
              <w:rFonts w:ascii="Times New Roman" w:eastAsia="Times New Roman" w:hAnsi="Times New Roman" w:cs="Times New Roman"/>
              <w:sz w:val="28"/>
              <w:szCs w:val="28"/>
            </w:rPr>
          </w:rPrChange>
        </w:rPr>
        <w:t xml:space="preserve">. Kepemilikan tersebut dimaksudkan </w:t>
      </w:r>
      <w:r w:rsidR="00383342" w:rsidRPr="002E4986">
        <w:rPr>
          <w:rFonts w:ascii="Times New Roman" w:eastAsia="Times New Roman" w:hAnsi="Times New Roman" w:cs="Times New Roman"/>
          <w:sz w:val="24"/>
          <w:szCs w:val="24"/>
          <w:rPrChange w:id="574" w:author="Henny  Warsilah" w:date="2018-10-26T23:06:00Z">
            <w:rPr>
              <w:rFonts w:ascii="Times New Roman" w:eastAsia="Times New Roman" w:hAnsi="Times New Roman" w:cs="Times New Roman"/>
              <w:sz w:val="28"/>
              <w:szCs w:val="28"/>
            </w:rPr>
          </w:rPrChange>
        </w:rPr>
        <w:t xml:space="preserve">agar </w:t>
      </w:r>
      <w:r w:rsidR="0012148C" w:rsidRPr="002E4986">
        <w:rPr>
          <w:rFonts w:ascii="Times New Roman" w:eastAsia="Times New Roman" w:hAnsi="Times New Roman" w:cs="Times New Roman"/>
          <w:sz w:val="24"/>
          <w:szCs w:val="24"/>
          <w:rPrChange w:id="575" w:author="Henny  Warsilah" w:date="2018-10-26T23:06:00Z">
            <w:rPr>
              <w:rFonts w:ascii="Times New Roman" w:eastAsia="Times New Roman" w:hAnsi="Times New Roman" w:cs="Times New Roman"/>
              <w:sz w:val="28"/>
              <w:szCs w:val="28"/>
            </w:rPr>
          </w:rPrChange>
        </w:rPr>
        <w:t xml:space="preserve">media massa itu </w:t>
      </w:r>
      <w:r w:rsidR="00383342" w:rsidRPr="002E4986">
        <w:rPr>
          <w:rFonts w:ascii="Times New Roman" w:eastAsia="Times New Roman" w:hAnsi="Times New Roman" w:cs="Times New Roman"/>
          <w:sz w:val="24"/>
          <w:szCs w:val="24"/>
          <w:rPrChange w:id="576" w:author="Henny  Warsilah" w:date="2018-10-26T23:06:00Z">
            <w:rPr>
              <w:rFonts w:ascii="Times New Roman" w:eastAsia="Times New Roman" w:hAnsi="Times New Roman" w:cs="Times New Roman"/>
              <w:sz w:val="28"/>
              <w:szCs w:val="28"/>
            </w:rPr>
          </w:rPrChange>
        </w:rPr>
        <w:t>dapat dimanfaatkan sesuai dengan kebutuhan pemilik</w:t>
      </w:r>
      <w:r w:rsidR="0012148C" w:rsidRPr="002E4986">
        <w:rPr>
          <w:rFonts w:ascii="Times New Roman" w:eastAsia="Times New Roman" w:hAnsi="Times New Roman" w:cs="Times New Roman"/>
          <w:sz w:val="24"/>
          <w:szCs w:val="24"/>
          <w:rPrChange w:id="577" w:author="Henny  Warsilah" w:date="2018-10-26T23:06:00Z">
            <w:rPr>
              <w:rFonts w:ascii="Times New Roman" w:eastAsia="Times New Roman" w:hAnsi="Times New Roman" w:cs="Times New Roman"/>
              <w:sz w:val="28"/>
              <w:szCs w:val="28"/>
            </w:rPr>
          </w:rPrChange>
        </w:rPr>
        <w:t xml:space="preserve"> terutama dalam bidang periklanan dan publikasi</w:t>
      </w:r>
      <w:r w:rsidR="00BE4FE8" w:rsidRPr="002E4986">
        <w:rPr>
          <w:rFonts w:ascii="Times New Roman" w:eastAsia="Times New Roman" w:hAnsi="Times New Roman" w:cs="Times New Roman"/>
          <w:sz w:val="24"/>
          <w:szCs w:val="24"/>
          <w:rPrChange w:id="578" w:author="Henny  Warsilah" w:date="2018-10-26T23:06:00Z">
            <w:rPr>
              <w:rFonts w:ascii="Times New Roman" w:eastAsia="Times New Roman" w:hAnsi="Times New Roman" w:cs="Times New Roman"/>
              <w:sz w:val="28"/>
              <w:szCs w:val="28"/>
            </w:rPr>
          </w:rPrChange>
        </w:rPr>
        <w:t>.</w:t>
      </w:r>
      <w:r w:rsidR="00283EBF" w:rsidRPr="002E4986">
        <w:rPr>
          <w:rFonts w:ascii="Times New Roman" w:eastAsia="Times New Roman" w:hAnsi="Times New Roman" w:cs="Times New Roman"/>
          <w:sz w:val="24"/>
          <w:szCs w:val="24"/>
          <w:rPrChange w:id="579" w:author="Henny  Warsilah" w:date="2018-10-26T23:06:00Z">
            <w:rPr>
              <w:rFonts w:ascii="Times New Roman" w:eastAsia="Times New Roman" w:hAnsi="Times New Roman" w:cs="Times New Roman"/>
              <w:sz w:val="28"/>
              <w:szCs w:val="28"/>
            </w:rPr>
          </w:rPrChange>
        </w:rPr>
        <w:t xml:space="preserve"> </w:t>
      </w:r>
      <w:r w:rsidR="00BE4FE8" w:rsidRPr="002E4986">
        <w:rPr>
          <w:rFonts w:ascii="Times New Roman" w:eastAsia="Times New Roman" w:hAnsi="Times New Roman" w:cs="Times New Roman"/>
          <w:sz w:val="24"/>
          <w:szCs w:val="24"/>
          <w:rPrChange w:id="580" w:author="Henny  Warsilah" w:date="2018-10-26T23:06:00Z">
            <w:rPr>
              <w:rFonts w:ascii="Times New Roman" w:eastAsia="Times New Roman" w:hAnsi="Times New Roman" w:cs="Times New Roman"/>
              <w:sz w:val="28"/>
              <w:szCs w:val="28"/>
            </w:rPr>
          </w:rPrChange>
        </w:rPr>
        <w:t>Media massa juga memiliki peranan aktif terhadap proses pengendalian dan pemb</w:t>
      </w:r>
      <w:r w:rsidR="0098443E" w:rsidRPr="002E4986">
        <w:rPr>
          <w:rFonts w:ascii="Times New Roman" w:eastAsia="Times New Roman" w:hAnsi="Times New Roman" w:cs="Times New Roman"/>
          <w:sz w:val="24"/>
          <w:szCs w:val="24"/>
          <w:rPrChange w:id="581" w:author="Henny  Warsilah" w:date="2018-10-26T23:06:00Z">
            <w:rPr>
              <w:rFonts w:ascii="Times New Roman" w:eastAsia="Times New Roman" w:hAnsi="Times New Roman" w:cs="Times New Roman"/>
              <w:sz w:val="28"/>
              <w:szCs w:val="28"/>
            </w:rPr>
          </w:rPrChange>
        </w:rPr>
        <w:t>entukan opini publik sesuai den</w:t>
      </w:r>
      <w:r w:rsidR="00BE4FE8" w:rsidRPr="002E4986">
        <w:rPr>
          <w:rFonts w:ascii="Times New Roman" w:eastAsia="Times New Roman" w:hAnsi="Times New Roman" w:cs="Times New Roman"/>
          <w:sz w:val="24"/>
          <w:szCs w:val="24"/>
          <w:rPrChange w:id="582" w:author="Henny  Warsilah" w:date="2018-10-26T23:06:00Z">
            <w:rPr>
              <w:rFonts w:ascii="Times New Roman" w:eastAsia="Times New Roman" w:hAnsi="Times New Roman" w:cs="Times New Roman"/>
              <w:sz w:val="28"/>
              <w:szCs w:val="28"/>
            </w:rPr>
          </w:rPrChange>
        </w:rPr>
        <w:t>g</w:t>
      </w:r>
      <w:r w:rsidR="0098443E" w:rsidRPr="002E4986">
        <w:rPr>
          <w:rFonts w:ascii="Times New Roman" w:eastAsia="Times New Roman" w:hAnsi="Times New Roman" w:cs="Times New Roman"/>
          <w:sz w:val="24"/>
          <w:szCs w:val="24"/>
          <w:rPrChange w:id="583" w:author="Henny  Warsilah" w:date="2018-10-26T23:06:00Z">
            <w:rPr>
              <w:rFonts w:ascii="Times New Roman" w:eastAsia="Times New Roman" w:hAnsi="Times New Roman" w:cs="Times New Roman"/>
              <w:sz w:val="28"/>
              <w:szCs w:val="28"/>
            </w:rPr>
          </w:rPrChange>
        </w:rPr>
        <w:t>a</w:t>
      </w:r>
      <w:r w:rsidR="00BE4FE8" w:rsidRPr="002E4986">
        <w:rPr>
          <w:rFonts w:ascii="Times New Roman" w:eastAsia="Times New Roman" w:hAnsi="Times New Roman" w:cs="Times New Roman"/>
          <w:sz w:val="24"/>
          <w:szCs w:val="24"/>
          <w:rPrChange w:id="584" w:author="Henny  Warsilah" w:date="2018-10-26T23:06:00Z">
            <w:rPr>
              <w:rFonts w:ascii="Times New Roman" w:eastAsia="Times New Roman" w:hAnsi="Times New Roman" w:cs="Times New Roman"/>
              <w:sz w:val="28"/>
              <w:szCs w:val="28"/>
            </w:rPr>
          </w:rPrChange>
        </w:rPr>
        <w:t xml:space="preserve">n kepentingan </w:t>
      </w:r>
      <w:r w:rsidR="0098443E" w:rsidRPr="002E4986">
        <w:rPr>
          <w:rFonts w:ascii="Times New Roman" w:eastAsia="Times New Roman" w:hAnsi="Times New Roman" w:cs="Times New Roman"/>
          <w:sz w:val="24"/>
          <w:szCs w:val="24"/>
          <w:rPrChange w:id="585" w:author="Henny  Warsilah" w:date="2018-10-26T23:06:00Z">
            <w:rPr>
              <w:rFonts w:ascii="Times New Roman" w:eastAsia="Times New Roman" w:hAnsi="Times New Roman" w:cs="Times New Roman"/>
              <w:sz w:val="28"/>
              <w:szCs w:val="28"/>
            </w:rPr>
          </w:rPrChange>
        </w:rPr>
        <w:t>yang hendak di</w:t>
      </w:r>
      <w:r w:rsidR="00BE4FE8" w:rsidRPr="002E4986">
        <w:rPr>
          <w:rFonts w:ascii="Times New Roman" w:eastAsia="Times New Roman" w:hAnsi="Times New Roman" w:cs="Times New Roman"/>
          <w:sz w:val="24"/>
          <w:szCs w:val="24"/>
          <w:rPrChange w:id="586" w:author="Henny  Warsilah" w:date="2018-10-26T23:06:00Z">
            <w:rPr>
              <w:rFonts w:ascii="Times New Roman" w:eastAsia="Times New Roman" w:hAnsi="Times New Roman" w:cs="Times New Roman"/>
              <w:sz w:val="28"/>
              <w:szCs w:val="28"/>
            </w:rPr>
          </w:rPrChange>
        </w:rPr>
        <w:t>capai</w:t>
      </w:r>
      <w:r w:rsidR="0098443E" w:rsidRPr="002E4986">
        <w:rPr>
          <w:rFonts w:ascii="Times New Roman" w:eastAsia="Times New Roman" w:hAnsi="Times New Roman" w:cs="Times New Roman"/>
          <w:sz w:val="24"/>
          <w:szCs w:val="24"/>
          <w:rPrChange w:id="587" w:author="Henny  Warsilah" w:date="2018-10-26T23:06:00Z">
            <w:rPr>
              <w:rFonts w:ascii="Times New Roman" w:eastAsia="Times New Roman" w:hAnsi="Times New Roman" w:cs="Times New Roman"/>
              <w:sz w:val="28"/>
              <w:szCs w:val="28"/>
            </w:rPr>
          </w:rPrChange>
        </w:rPr>
        <w:t xml:space="preserve"> oleh seseorang maupun kelompok</w:t>
      </w:r>
      <w:r w:rsidR="00FD1276" w:rsidRPr="002E4986">
        <w:rPr>
          <w:rFonts w:ascii="Times New Roman" w:eastAsia="Times New Roman" w:hAnsi="Times New Roman" w:cs="Times New Roman"/>
          <w:sz w:val="24"/>
          <w:szCs w:val="24"/>
          <w:rPrChange w:id="588" w:author="Henny  Warsilah" w:date="2018-10-26T23:06:00Z">
            <w:rPr>
              <w:rFonts w:ascii="Times New Roman" w:eastAsia="Times New Roman" w:hAnsi="Times New Roman" w:cs="Times New Roman"/>
              <w:sz w:val="28"/>
              <w:szCs w:val="28"/>
            </w:rPr>
          </w:rPrChange>
        </w:rPr>
        <w:t xml:space="preserve">. </w:t>
      </w:r>
      <w:r w:rsidR="002060A4" w:rsidRPr="002E4986">
        <w:rPr>
          <w:rFonts w:ascii="Times New Roman" w:eastAsia="Times New Roman" w:hAnsi="Times New Roman" w:cs="Times New Roman"/>
          <w:sz w:val="24"/>
          <w:szCs w:val="24"/>
          <w:rPrChange w:id="589" w:author="Henny  Warsilah" w:date="2018-10-26T23:06:00Z">
            <w:rPr>
              <w:rFonts w:ascii="Times New Roman" w:eastAsia="Times New Roman" w:hAnsi="Times New Roman" w:cs="Times New Roman"/>
              <w:sz w:val="28"/>
              <w:szCs w:val="28"/>
            </w:rPr>
          </w:rPrChange>
        </w:rPr>
        <w:t>Dengan demikian, d</w:t>
      </w:r>
      <w:r w:rsidR="00FD1276" w:rsidRPr="002E4986">
        <w:rPr>
          <w:rFonts w:ascii="Times New Roman" w:eastAsia="Times New Roman" w:hAnsi="Times New Roman" w:cs="Times New Roman"/>
          <w:sz w:val="24"/>
          <w:szCs w:val="24"/>
          <w:rPrChange w:id="590" w:author="Henny  Warsilah" w:date="2018-10-26T23:06:00Z">
            <w:rPr>
              <w:rFonts w:ascii="Times New Roman" w:eastAsia="Times New Roman" w:hAnsi="Times New Roman" w:cs="Times New Roman"/>
              <w:sz w:val="28"/>
              <w:szCs w:val="28"/>
            </w:rPr>
          </w:rPrChange>
        </w:rPr>
        <w:t>i</w:t>
      </w:r>
      <w:r w:rsidR="00BE4FE8" w:rsidRPr="002E4986">
        <w:rPr>
          <w:rFonts w:ascii="Times New Roman" w:eastAsia="Times New Roman" w:hAnsi="Times New Roman" w:cs="Times New Roman"/>
          <w:sz w:val="24"/>
          <w:szCs w:val="24"/>
          <w:rPrChange w:id="591" w:author="Henny  Warsilah" w:date="2018-10-26T23:06:00Z">
            <w:rPr>
              <w:rFonts w:ascii="Times New Roman" w:eastAsia="Times New Roman" w:hAnsi="Times New Roman" w:cs="Times New Roman"/>
              <w:sz w:val="28"/>
              <w:szCs w:val="28"/>
            </w:rPr>
          </w:rPrChange>
        </w:rPr>
        <w:t>sadari atau tidak</w:t>
      </w:r>
      <w:r w:rsidR="002060A4" w:rsidRPr="002E4986">
        <w:rPr>
          <w:rFonts w:ascii="Times New Roman" w:eastAsia="Times New Roman" w:hAnsi="Times New Roman" w:cs="Times New Roman"/>
          <w:sz w:val="24"/>
          <w:szCs w:val="24"/>
          <w:rPrChange w:id="592" w:author="Henny  Warsilah" w:date="2018-10-26T23:06:00Z">
            <w:rPr>
              <w:rFonts w:ascii="Times New Roman" w:eastAsia="Times New Roman" w:hAnsi="Times New Roman" w:cs="Times New Roman"/>
              <w:sz w:val="28"/>
              <w:szCs w:val="28"/>
            </w:rPr>
          </w:rPrChange>
        </w:rPr>
        <w:t>,</w:t>
      </w:r>
      <w:r w:rsidR="00BE4FE8" w:rsidRPr="002E4986">
        <w:rPr>
          <w:rFonts w:ascii="Times New Roman" w:eastAsia="Times New Roman" w:hAnsi="Times New Roman" w:cs="Times New Roman"/>
          <w:sz w:val="24"/>
          <w:szCs w:val="24"/>
          <w:rPrChange w:id="593" w:author="Henny  Warsilah" w:date="2018-10-26T23:06:00Z">
            <w:rPr>
              <w:rFonts w:ascii="Times New Roman" w:eastAsia="Times New Roman" w:hAnsi="Times New Roman" w:cs="Times New Roman"/>
              <w:sz w:val="28"/>
              <w:szCs w:val="28"/>
            </w:rPr>
          </w:rPrChange>
        </w:rPr>
        <w:t xml:space="preserve"> </w:t>
      </w:r>
      <w:r w:rsidR="00FD1276" w:rsidRPr="002E4986">
        <w:rPr>
          <w:rFonts w:ascii="Times New Roman" w:eastAsia="Times New Roman" w:hAnsi="Times New Roman" w:cs="Times New Roman"/>
          <w:sz w:val="24"/>
          <w:szCs w:val="24"/>
          <w:rPrChange w:id="594" w:author="Henny  Warsilah" w:date="2018-10-26T23:06:00Z">
            <w:rPr>
              <w:rFonts w:ascii="Times New Roman" w:eastAsia="Times New Roman" w:hAnsi="Times New Roman" w:cs="Times New Roman"/>
              <w:sz w:val="28"/>
              <w:szCs w:val="28"/>
            </w:rPr>
          </w:rPrChange>
        </w:rPr>
        <w:t>media massa berfungsi sebagai alat penga</w:t>
      </w:r>
      <w:r w:rsidR="00BE4FE8" w:rsidRPr="002E4986">
        <w:rPr>
          <w:rFonts w:ascii="Times New Roman" w:eastAsia="Times New Roman" w:hAnsi="Times New Roman" w:cs="Times New Roman"/>
          <w:sz w:val="24"/>
          <w:szCs w:val="24"/>
          <w:rPrChange w:id="595" w:author="Henny  Warsilah" w:date="2018-10-26T23:06:00Z">
            <w:rPr>
              <w:rFonts w:ascii="Times New Roman" w:eastAsia="Times New Roman" w:hAnsi="Times New Roman" w:cs="Times New Roman"/>
              <w:sz w:val="28"/>
              <w:szCs w:val="28"/>
            </w:rPr>
          </w:rPrChange>
        </w:rPr>
        <w:t>rahan gagasan politik</w:t>
      </w:r>
      <w:r w:rsidR="004E0899" w:rsidRPr="002E4986">
        <w:rPr>
          <w:rFonts w:ascii="Times New Roman" w:eastAsia="Times New Roman" w:hAnsi="Times New Roman" w:cs="Times New Roman"/>
          <w:sz w:val="24"/>
          <w:szCs w:val="24"/>
          <w:rPrChange w:id="596" w:author="Henny  Warsilah" w:date="2018-10-26T23:06:00Z">
            <w:rPr>
              <w:rFonts w:ascii="Times New Roman" w:eastAsia="Times New Roman" w:hAnsi="Times New Roman" w:cs="Times New Roman"/>
              <w:sz w:val="28"/>
              <w:szCs w:val="28"/>
            </w:rPr>
          </w:rPrChange>
        </w:rPr>
        <w:t>,</w:t>
      </w:r>
      <w:r w:rsidR="00BE4FE8" w:rsidRPr="002E4986">
        <w:rPr>
          <w:rFonts w:ascii="Times New Roman" w:eastAsia="Times New Roman" w:hAnsi="Times New Roman" w:cs="Times New Roman"/>
          <w:sz w:val="24"/>
          <w:szCs w:val="24"/>
          <w:rPrChange w:id="597" w:author="Henny  Warsilah" w:date="2018-10-26T23:06:00Z">
            <w:rPr>
              <w:rFonts w:ascii="Times New Roman" w:eastAsia="Times New Roman" w:hAnsi="Times New Roman" w:cs="Times New Roman"/>
              <w:sz w:val="28"/>
              <w:szCs w:val="28"/>
            </w:rPr>
          </w:rPrChange>
        </w:rPr>
        <w:t xml:space="preserve"> pencitraan tokoh</w:t>
      </w:r>
      <w:r w:rsidR="00F954C9" w:rsidRPr="002E4986">
        <w:rPr>
          <w:rFonts w:ascii="Times New Roman" w:eastAsia="Times New Roman" w:hAnsi="Times New Roman" w:cs="Times New Roman"/>
          <w:sz w:val="24"/>
          <w:szCs w:val="24"/>
          <w:rPrChange w:id="598" w:author="Henny  Warsilah" w:date="2018-10-26T23:06:00Z">
            <w:rPr>
              <w:rFonts w:ascii="Times New Roman" w:eastAsia="Times New Roman" w:hAnsi="Times New Roman" w:cs="Times New Roman"/>
              <w:sz w:val="28"/>
              <w:szCs w:val="28"/>
            </w:rPr>
          </w:rPrChange>
        </w:rPr>
        <w:t>, orang, dan kelompok</w:t>
      </w:r>
      <w:r w:rsidR="00BE4FE8" w:rsidRPr="002E4986">
        <w:rPr>
          <w:rFonts w:ascii="Times New Roman" w:eastAsia="Times New Roman" w:hAnsi="Times New Roman" w:cs="Times New Roman"/>
          <w:sz w:val="24"/>
          <w:szCs w:val="24"/>
          <w:rPrChange w:id="599" w:author="Henny  Warsilah" w:date="2018-10-26T23:06:00Z">
            <w:rPr>
              <w:rFonts w:ascii="Times New Roman" w:eastAsia="Times New Roman" w:hAnsi="Times New Roman" w:cs="Times New Roman"/>
              <w:sz w:val="28"/>
              <w:szCs w:val="28"/>
            </w:rPr>
          </w:rPrChange>
        </w:rPr>
        <w:t xml:space="preserve"> </w:t>
      </w:r>
      <w:r w:rsidR="002060A4" w:rsidRPr="002E4986">
        <w:rPr>
          <w:rFonts w:ascii="Times New Roman" w:eastAsia="Times New Roman" w:hAnsi="Times New Roman" w:cs="Times New Roman"/>
          <w:sz w:val="24"/>
          <w:szCs w:val="24"/>
          <w:rPrChange w:id="600" w:author="Henny  Warsilah" w:date="2018-10-26T23:06:00Z">
            <w:rPr>
              <w:rFonts w:ascii="Times New Roman" w:eastAsia="Times New Roman" w:hAnsi="Times New Roman" w:cs="Times New Roman"/>
              <w:sz w:val="28"/>
              <w:szCs w:val="28"/>
            </w:rPr>
          </w:rPrChange>
        </w:rPr>
        <w:t>dalam</w:t>
      </w:r>
      <w:r w:rsidR="00BE4FE8" w:rsidRPr="002E4986">
        <w:rPr>
          <w:rFonts w:ascii="Times New Roman" w:eastAsia="Times New Roman" w:hAnsi="Times New Roman" w:cs="Times New Roman"/>
          <w:sz w:val="24"/>
          <w:szCs w:val="24"/>
          <w:rPrChange w:id="601" w:author="Henny  Warsilah" w:date="2018-10-26T23:06:00Z">
            <w:rPr>
              <w:rFonts w:ascii="Times New Roman" w:eastAsia="Times New Roman" w:hAnsi="Times New Roman" w:cs="Times New Roman"/>
              <w:sz w:val="28"/>
              <w:szCs w:val="28"/>
            </w:rPr>
          </w:rPrChange>
        </w:rPr>
        <w:t xml:space="preserve"> setiap pemberitaannya.</w:t>
      </w:r>
      <w:r w:rsidR="00283EBF" w:rsidRPr="002E4986">
        <w:rPr>
          <w:rFonts w:ascii="Times New Roman" w:eastAsia="Times New Roman" w:hAnsi="Times New Roman" w:cs="Times New Roman"/>
          <w:sz w:val="24"/>
          <w:szCs w:val="24"/>
          <w:rPrChange w:id="602" w:author="Henny  Warsilah" w:date="2018-10-26T23:06:00Z">
            <w:rPr>
              <w:rFonts w:ascii="Times New Roman" w:eastAsia="Times New Roman" w:hAnsi="Times New Roman" w:cs="Times New Roman"/>
              <w:sz w:val="28"/>
              <w:szCs w:val="28"/>
            </w:rPr>
          </w:rPrChange>
        </w:rPr>
        <w:t xml:space="preserve"> </w:t>
      </w:r>
    </w:p>
    <w:p w14:paraId="01D2D016" w14:textId="77777777" w:rsidR="00A74CB1" w:rsidRPr="002E4986" w:rsidRDefault="00283EBF" w:rsidP="00A74CB1">
      <w:pPr>
        <w:pStyle w:val="ListParagraph"/>
        <w:autoSpaceDE w:val="0"/>
        <w:autoSpaceDN w:val="0"/>
        <w:adjustRightInd w:val="0"/>
        <w:spacing w:after="0" w:line="240" w:lineRule="auto"/>
        <w:ind w:left="0" w:firstLine="720"/>
        <w:jc w:val="both"/>
        <w:rPr>
          <w:ins w:id="603" w:author="Henny  Warsilah" w:date="2018-10-26T22:58:00Z"/>
          <w:rFonts w:ascii="Times New Roman" w:eastAsia="Times New Roman" w:hAnsi="Times New Roman" w:cs="Times New Roman"/>
          <w:sz w:val="24"/>
          <w:szCs w:val="24"/>
          <w:rPrChange w:id="604" w:author="Henny  Warsilah" w:date="2018-10-26T23:06:00Z">
            <w:rPr>
              <w:ins w:id="605" w:author="Henny  Warsilah" w:date="2018-10-26T22:58:00Z"/>
              <w:rFonts w:ascii="Times New Roman" w:eastAsia="Times New Roman" w:hAnsi="Times New Roman" w:cs="Times New Roman"/>
              <w:sz w:val="28"/>
              <w:szCs w:val="28"/>
            </w:rPr>
          </w:rPrChange>
        </w:rPr>
      </w:pPr>
      <w:r w:rsidRPr="002E4986">
        <w:rPr>
          <w:rFonts w:ascii="Times New Roman" w:eastAsia="Times New Roman" w:hAnsi="Times New Roman" w:cs="Times New Roman"/>
          <w:sz w:val="24"/>
          <w:szCs w:val="24"/>
          <w:rPrChange w:id="606" w:author="Henny  Warsilah" w:date="2018-10-26T23:06:00Z">
            <w:rPr>
              <w:rFonts w:ascii="Times New Roman" w:eastAsia="Times New Roman" w:hAnsi="Times New Roman" w:cs="Times New Roman"/>
              <w:sz w:val="28"/>
              <w:szCs w:val="28"/>
            </w:rPr>
          </w:rPrChange>
        </w:rPr>
        <w:t>Berdasarkan uraian di atas</w:t>
      </w:r>
      <w:r w:rsidR="002060A4" w:rsidRPr="002E4986">
        <w:rPr>
          <w:rFonts w:ascii="Times New Roman" w:eastAsia="Times New Roman" w:hAnsi="Times New Roman" w:cs="Times New Roman"/>
          <w:sz w:val="24"/>
          <w:szCs w:val="24"/>
          <w:rPrChange w:id="607" w:author="Henny  Warsilah" w:date="2018-10-26T23:06:00Z">
            <w:rPr>
              <w:rFonts w:ascii="Times New Roman" w:eastAsia="Times New Roman" w:hAnsi="Times New Roman" w:cs="Times New Roman"/>
              <w:sz w:val="28"/>
              <w:szCs w:val="28"/>
            </w:rPr>
          </w:rPrChange>
        </w:rPr>
        <w:t>,</w:t>
      </w:r>
      <w:r w:rsidRPr="002E4986">
        <w:rPr>
          <w:rFonts w:ascii="Times New Roman" w:eastAsia="Times New Roman" w:hAnsi="Times New Roman" w:cs="Times New Roman"/>
          <w:sz w:val="24"/>
          <w:szCs w:val="24"/>
          <w:rPrChange w:id="608" w:author="Henny  Warsilah" w:date="2018-10-26T23:06:00Z">
            <w:rPr>
              <w:rFonts w:ascii="Times New Roman" w:eastAsia="Times New Roman" w:hAnsi="Times New Roman" w:cs="Times New Roman"/>
              <w:sz w:val="28"/>
              <w:szCs w:val="28"/>
            </w:rPr>
          </w:rPrChange>
        </w:rPr>
        <w:t xml:space="preserve"> fungsi media massa </w:t>
      </w:r>
      <w:r w:rsidR="002060A4" w:rsidRPr="002E4986">
        <w:rPr>
          <w:rFonts w:ascii="Times New Roman" w:eastAsia="Times New Roman" w:hAnsi="Times New Roman" w:cs="Times New Roman"/>
          <w:sz w:val="24"/>
          <w:szCs w:val="24"/>
          <w:rPrChange w:id="609" w:author="Henny  Warsilah" w:date="2018-10-26T23:06:00Z">
            <w:rPr>
              <w:rFonts w:ascii="Times New Roman" w:eastAsia="Times New Roman" w:hAnsi="Times New Roman" w:cs="Times New Roman"/>
              <w:sz w:val="28"/>
              <w:szCs w:val="28"/>
            </w:rPr>
          </w:rPrChange>
        </w:rPr>
        <w:t xml:space="preserve">sangat penting </w:t>
      </w:r>
      <w:r w:rsidRPr="002E4986">
        <w:rPr>
          <w:rFonts w:ascii="Times New Roman" w:eastAsia="Times New Roman" w:hAnsi="Times New Roman" w:cs="Times New Roman"/>
          <w:sz w:val="24"/>
          <w:szCs w:val="24"/>
          <w:rPrChange w:id="610" w:author="Henny  Warsilah" w:date="2018-10-26T23:06:00Z">
            <w:rPr>
              <w:rFonts w:ascii="Times New Roman" w:eastAsia="Times New Roman" w:hAnsi="Times New Roman" w:cs="Times New Roman"/>
              <w:sz w:val="28"/>
              <w:szCs w:val="28"/>
            </w:rPr>
          </w:rPrChange>
        </w:rPr>
        <w:t xml:space="preserve">bagi kehidupan manusia. </w:t>
      </w:r>
      <w:r w:rsidR="00983958" w:rsidRPr="002E4986">
        <w:rPr>
          <w:rFonts w:ascii="Times New Roman" w:eastAsia="Times New Roman" w:hAnsi="Times New Roman" w:cs="Times New Roman"/>
          <w:sz w:val="24"/>
          <w:szCs w:val="24"/>
          <w:rPrChange w:id="611" w:author="Henny  Warsilah" w:date="2018-10-26T23:06:00Z">
            <w:rPr>
              <w:rFonts w:ascii="Times New Roman" w:eastAsia="Times New Roman" w:hAnsi="Times New Roman" w:cs="Times New Roman"/>
              <w:sz w:val="28"/>
              <w:szCs w:val="28"/>
            </w:rPr>
          </w:rPrChange>
        </w:rPr>
        <w:t xml:space="preserve">Begitu pentingnya media massa, media massa </w:t>
      </w:r>
      <w:r w:rsidR="00D56C7B" w:rsidRPr="002E4986">
        <w:rPr>
          <w:rFonts w:ascii="Times New Roman" w:eastAsia="Times New Roman" w:hAnsi="Times New Roman" w:cs="Times New Roman"/>
          <w:sz w:val="24"/>
          <w:szCs w:val="24"/>
          <w:rPrChange w:id="612" w:author="Henny  Warsilah" w:date="2018-10-26T23:06:00Z">
            <w:rPr>
              <w:rFonts w:ascii="Times New Roman" w:eastAsia="Times New Roman" w:hAnsi="Times New Roman" w:cs="Times New Roman"/>
              <w:sz w:val="28"/>
              <w:szCs w:val="28"/>
            </w:rPr>
          </w:rPrChange>
        </w:rPr>
        <w:t xml:space="preserve">perlu mendapat perhatian </w:t>
      </w:r>
      <w:r w:rsidR="00E748DA" w:rsidRPr="002E4986">
        <w:rPr>
          <w:rFonts w:ascii="Times New Roman" w:eastAsia="Times New Roman" w:hAnsi="Times New Roman" w:cs="Times New Roman"/>
          <w:sz w:val="24"/>
          <w:szCs w:val="24"/>
          <w:rPrChange w:id="613" w:author="Henny  Warsilah" w:date="2018-10-26T23:06:00Z">
            <w:rPr>
              <w:rFonts w:ascii="Times New Roman" w:eastAsia="Times New Roman" w:hAnsi="Times New Roman" w:cs="Times New Roman"/>
              <w:sz w:val="28"/>
              <w:szCs w:val="28"/>
            </w:rPr>
          </w:rPrChange>
        </w:rPr>
        <w:t>agar selalu menjadi sarana yang dapat mengarahkan dan mengedukasi pembaca, pendengar</w:t>
      </w:r>
      <w:r w:rsidR="002060A4" w:rsidRPr="002E4986">
        <w:rPr>
          <w:rFonts w:ascii="Times New Roman" w:eastAsia="Times New Roman" w:hAnsi="Times New Roman" w:cs="Times New Roman"/>
          <w:sz w:val="24"/>
          <w:szCs w:val="24"/>
          <w:rPrChange w:id="614" w:author="Henny  Warsilah" w:date="2018-10-26T23:06:00Z">
            <w:rPr>
              <w:rFonts w:ascii="Times New Roman" w:eastAsia="Times New Roman" w:hAnsi="Times New Roman" w:cs="Times New Roman"/>
              <w:sz w:val="28"/>
              <w:szCs w:val="28"/>
            </w:rPr>
          </w:rPrChange>
        </w:rPr>
        <w:t>,</w:t>
      </w:r>
      <w:r w:rsidR="00E748DA" w:rsidRPr="002E4986">
        <w:rPr>
          <w:rFonts w:ascii="Times New Roman" w:eastAsia="Times New Roman" w:hAnsi="Times New Roman" w:cs="Times New Roman"/>
          <w:sz w:val="24"/>
          <w:szCs w:val="24"/>
          <w:rPrChange w:id="615" w:author="Henny  Warsilah" w:date="2018-10-26T23:06:00Z">
            <w:rPr>
              <w:rFonts w:ascii="Times New Roman" w:eastAsia="Times New Roman" w:hAnsi="Times New Roman" w:cs="Times New Roman"/>
              <w:sz w:val="28"/>
              <w:szCs w:val="28"/>
            </w:rPr>
          </w:rPrChange>
        </w:rPr>
        <w:t xml:space="preserve"> dan pemirsa. </w:t>
      </w:r>
      <w:r w:rsidR="00983958" w:rsidRPr="002E4986">
        <w:rPr>
          <w:rFonts w:ascii="Times New Roman" w:eastAsia="Times New Roman" w:hAnsi="Times New Roman" w:cs="Times New Roman"/>
          <w:sz w:val="24"/>
          <w:szCs w:val="24"/>
          <w:rPrChange w:id="616" w:author="Henny  Warsilah" w:date="2018-10-26T23:06:00Z">
            <w:rPr>
              <w:rFonts w:ascii="Times New Roman" w:eastAsia="Times New Roman" w:hAnsi="Times New Roman" w:cs="Times New Roman"/>
              <w:sz w:val="28"/>
              <w:szCs w:val="28"/>
            </w:rPr>
          </w:rPrChange>
        </w:rPr>
        <w:t xml:space="preserve">Perhatian terhadap media massa </w:t>
      </w:r>
      <w:r w:rsidR="00E748DA" w:rsidRPr="002E4986">
        <w:rPr>
          <w:rFonts w:ascii="Times New Roman" w:eastAsia="Times New Roman" w:hAnsi="Times New Roman" w:cs="Times New Roman"/>
          <w:sz w:val="24"/>
          <w:szCs w:val="24"/>
          <w:rPrChange w:id="617" w:author="Henny  Warsilah" w:date="2018-10-26T23:06:00Z">
            <w:rPr>
              <w:rFonts w:ascii="Times New Roman" w:eastAsia="Times New Roman" w:hAnsi="Times New Roman" w:cs="Times New Roman"/>
              <w:sz w:val="28"/>
              <w:szCs w:val="28"/>
            </w:rPr>
          </w:rPrChange>
        </w:rPr>
        <w:t xml:space="preserve">yang dimaksud adalah </w:t>
      </w:r>
      <w:r w:rsidR="00983958" w:rsidRPr="002E4986">
        <w:rPr>
          <w:rFonts w:ascii="Times New Roman" w:eastAsia="Times New Roman" w:hAnsi="Times New Roman" w:cs="Times New Roman"/>
          <w:sz w:val="24"/>
          <w:szCs w:val="24"/>
          <w:rPrChange w:id="618" w:author="Henny  Warsilah" w:date="2018-10-26T23:06:00Z">
            <w:rPr>
              <w:rFonts w:ascii="Times New Roman" w:eastAsia="Times New Roman" w:hAnsi="Times New Roman" w:cs="Times New Roman"/>
              <w:sz w:val="28"/>
              <w:szCs w:val="28"/>
            </w:rPr>
          </w:rPrChange>
        </w:rPr>
        <w:t xml:space="preserve">pengawasan </w:t>
      </w:r>
      <w:r w:rsidR="00CF40E0" w:rsidRPr="002E4986">
        <w:rPr>
          <w:rFonts w:ascii="Times New Roman" w:eastAsia="Times New Roman" w:hAnsi="Times New Roman" w:cs="Times New Roman"/>
          <w:sz w:val="24"/>
          <w:szCs w:val="24"/>
          <w:rPrChange w:id="619" w:author="Henny  Warsilah" w:date="2018-10-26T23:06:00Z">
            <w:rPr>
              <w:rFonts w:ascii="Times New Roman" w:eastAsia="Times New Roman" w:hAnsi="Times New Roman" w:cs="Times New Roman"/>
              <w:sz w:val="28"/>
              <w:szCs w:val="28"/>
            </w:rPr>
          </w:rPrChange>
        </w:rPr>
        <w:t xml:space="preserve">dan pengendalian terhadap </w:t>
      </w:r>
      <w:r w:rsidR="00E748DA" w:rsidRPr="002E4986">
        <w:rPr>
          <w:rFonts w:ascii="Times New Roman" w:eastAsia="Times New Roman" w:hAnsi="Times New Roman" w:cs="Times New Roman"/>
          <w:sz w:val="24"/>
          <w:szCs w:val="24"/>
          <w:rPrChange w:id="620" w:author="Henny  Warsilah" w:date="2018-10-26T23:06:00Z">
            <w:rPr>
              <w:rFonts w:ascii="Times New Roman" w:eastAsia="Times New Roman" w:hAnsi="Times New Roman" w:cs="Times New Roman"/>
              <w:sz w:val="28"/>
              <w:szCs w:val="28"/>
            </w:rPr>
          </w:rPrChange>
        </w:rPr>
        <w:t xml:space="preserve">kecermatan </w:t>
      </w:r>
      <w:r w:rsidR="00CF40E0" w:rsidRPr="002E4986">
        <w:rPr>
          <w:rFonts w:ascii="Times New Roman" w:eastAsia="Times New Roman" w:hAnsi="Times New Roman" w:cs="Times New Roman"/>
          <w:sz w:val="24"/>
          <w:szCs w:val="24"/>
          <w:rPrChange w:id="621" w:author="Henny  Warsilah" w:date="2018-10-26T23:06:00Z">
            <w:rPr>
              <w:rFonts w:ascii="Times New Roman" w:eastAsia="Times New Roman" w:hAnsi="Times New Roman" w:cs="Times New Roman"/>
              <w:sz w:val="28"/>
              <w:szCs w:val="28"/>
            </w:rPr>
          </w:rPrChange>
        </w:rPr>
        <w:t xml:space="preserve">penggunaan </w:t>
      </w:r>
      <w:r w:rsidR="00E748DA" w:rsidRPr="002E4986">
        <w:rPr>
          <w:rFonts w:ascii="Times New Roman" w:eastAsia="Times New Roman" w:hAnsi="Times New Roman" w:cs="Times New Roman"/>
          <w:sz w:val="24"/>
          <w:szCs w:val="24"/>
          <w:rPrChange w:id="622" w:author="Henny  Warsilah" w:date="2018-10-26T23:06:00Z">
            <w:rPr>
              <w:rFonts w:ascii="Times New Roman" w:eastAsia="Times New Roman" w:hAnsi="Times New Roman" w:cs="Times New Roman"/>
              <w:sz w:val="28"/>
              <w:szCs w:val="28"/>
            </w:rPr>
          </w:rPrChange>
        </w:rPr>
        <w:t xml:space="preserve">bahasa </w:t>
      </w:r>
      <w:r w:rsidR="00CF40E0" w:rsidRPr="002E4986">
        <w:rPr>
          <w:rFonts w:ascii="Times New Roman" w:eastAsia="Times New Roman" w:hAnsi="Times New Roman" w:cs="Times New Roman"/>
          <w:sz w:val="24"/>
          <w:szCs w:val="24"/>
          <w:rPrChange w:id="623" w:author="Henny  Warsilah" w:date="2018-10-26T23:06:00Z">
            <w:rPr>
              <w:rFonts w:ascii="Times New Roman" w:eastAsia="Times New Roman" w:hAnsi="Times New Roman" w:cs="Times New Roman"/>
              <w:sz w:val="28"/>
              <w:szCs w:val="28"/>
            </w:rPr>
          </w:rPrChange>
        </w:rPr>
        <w:t xml:space="preserve">yang </w:t>
      </w:r>
      <w:r w:rsidR="00E748DA" w:rsidRPr="002E4986">
        <w:rPr>
          <w:rFonts w:ascii="Times New Roman" w:eastAsia="Times New Roman" w:hAnsi="Times New Roman" w:cs="Times New Roman"/>
          <w:sz w:val="24"/>
          <w:szCs w:val="24"/>
          <w:rPrChange w:id="624" w:author="Henny  Warsilah" w:date="2018-10-26T23:06:00Z">
            <w:rPr>
              <w:rFonts w:ascii="Times New Roman" w:eastAsia="Times New Roman" w:hAnsi="Times New Roman" w:cs="Times New Roman"/>
              <w:sz w:val="28"/>
              <w:szCs w:val="28"/>
            </w:rPr>
          </w:rPrChange>
        </w:rPr>
        <w:t xml:space="preserve">meliputi: a) kaidah tata </w:t>
      </w:r>
      <w:r w:rsidR="00E748DA" w:rsidRPr="002E4986">
        <w:rPr>
          <w:rFonts w:ascii="Times New Roman" w:eastAsia="Times New Roman" w:hAnsi="Times New Roman" w:cs="Times New Roman"/>
          <w:sz w:val="24"/>
          <w:szCs w:val="24"/>
          <w:rPrChange w:id="625" w:author="Henny  Warsilah" w:date="2018-10-26T23:06:00Z">
            <w:rPr>
              <w:rFonts w:ascii="Times New Roman" w:eastAsia="Times New Roman" w:hAnsi="Times New Roman" w:cs="Times New Roman"/>
              <w:sz w:val="28"/>
              <w:szCs w:val="28"/>
            </w:rPr>
          </w:rPrChange>
        </w:rPr>
        <w:lastRenderedPageBreak/>
        <w:t xml:space="preserve">tulis atau ejaan (seperti kesalahan dalam penggunaan </w:t>
      </w:r>
      <w:r w:rsidR="00795C84" w:rsidRPr="002E4986">
        <w:rPr>
          <w:rFonts w:ascii="Times New Roman" w:eastAsia="Times New Roman" w:hAnsi="Times New Roman" w:cs="Times New Roman"/>
          <w:sz w:val="24"/>
          <w:szCs w:val="24"/>
          <w:rPrChange w:id="626" w:author="Henny  Warsilah" w:date="2018-10-26T23:06:00Z">
            <w:rPr>
              <w:rFonts w:ascii="Times New Roman" w:eastAsia="Times New Roman" w:hAnsi="Times New Roman" w:cs="Times New Roman"/>
              <w:sz w:val="28"/>
              <w:szCs w:val="28"/>
            </w:rPr>
          </w:rPrChange>
        </w:rPr>
        <w:t xml:space="preserve">tanda baca </w:t>
      </w:r>
      <w:r w:rsidR="00E748DA" w:rsidRPr="002E4986">
        <w:rPr>
          <w:rFonts w:ascii="Times New Roman" w:eastAsia="Times New Roman" w:hAnsi="Times New Roman" w:cs="Times New Roman"/>
          <w:sz w:val="24"/>
          <w:szCs w:val="24"/>
          <w:rPrChange w:id="627" w:author="Henny  Warsilah" w:date="2018-10-26T23:06:00Z">
            <w:rPr>
              <w:rFonts w:ascii="Times New Roman" w:eastAsia="Times New Roman" w:hAnsi="Times New Roman" w:cs="Times New Roman"/>
              <w:sz w:val="28"/>
              <w:szCs w:val="28"/>
            </w:rPr>
          </w:rPrChange>
        </w:rPr>
        <w:t xml:space="preserve">), b) kaidah pemilihan kata atau diksi (seperti penggunaan kata yang mubazir), </w:t>
      </w:r>
      <w:r w:rsidR="002060A4" w:rsidRPr="002E4986">
        <w:rPr>
          <w:rFonts w:ascii="Times New Roman" w:eastAsia="Times New Roman" w:hAnsi="Times New Roman" w:cs="Times New Roman"/>
          <w:sz w:val="24"/>
          <w:szCs w:val="24"/>
          <w:rPrChange w:id="628" w:author="Henny  Warsilah" w:date="2018-10-26T23:06:00Z">
            <w:rPr>
              <w:rFonts w:ascii="Times New Roman" w:eastAsia="Times New Roman" w:hAnsi="Times New Roman" w:cs="Times New Roman"/>
              <w:sz w:val="28"/>
              <w:szCs w:val="28"/>
            </w:rPr>
          </w:rPrChange>
        </w:rPr>
        <w:t xml:space="preserve">dan </w:t>
      </w:r>
      <w:r w:rsidR="00E748DA" w:rsidRPr="002E4986">
        <w:rPr>
          <w:rFonts w:ascii="Times New Roman" w:eastAsia="Times New Roman" w:hAnsi="Times New Roman" w:cs="Times New Roman"/>
          <w:sz w:val="24"/>
          <w:szCs w:val="24"/>
          <w:rPrChange w:id="629" w:author="Henny  Warsilah" w:date="2018-10-26T23:06:00Z">
            <w:rPr>
              <w:rFonts w:ascii="Times New Roman" w:eastAsia="Times New Roman" w:hAnsi="Times New Roman" w:cs="Times New Roman"/>
              <w:sz w:val="28"/>
              <w:szCs w:val="28"/>
            </w:rPr>
          </w:rPrChange>
        </w:rPr>
        <w:t>c) kaidah struktur kalimat (seperti penyengauan bunyi awal kata dasar).</w:t>
      </w:r>
    </w:p>
    <w:p w14:paraId="0F859E28" w14:textId="77777777" w:rsidR="009A477C" w:rsidRPr="002E4986" w:rsidRDefault="009A477C" w:rsidP="00A74CB1">
      <w:pPr>
        <w:pStyle w:val="ListParagraph"/>
        <w:autoSpaceDE w:val="0"/>
        <w:autoSpaceDN w:val="0"/>
        <w:adjustRightInd w:val="0"/>
        <w:spacing w:after="0" w:line="240" w:lineRule="auto"/>
        <w:ind w:left="0" w:firstLine="720"/>
        <w:jc w:val="both"/>
        <w:rPr>
          <w:ins w:id="630" w:author="Henny  Warsilah" w:date="2018-10-26T22:58:00Z"/>
          <w:rFonts w:ascii="Times New Roman" w:eastAsia="Times New Roman" w:hAnsi="Times New Roman" w:cs="Times New Roman"/>
          <w:sz w:val="24"/>
          <w:szCs w:val="24"/>
          <w:rPrChange w:id="631" w:author="Henny  Warsilah" w:date="2018-10-26T23:06:00Z">
            <w:rPr>
              <w:ins w:id="632" w:author="Henny  Warsilah" w:date="2018-10-26T22:58:00Z"/>
              <w:rFonts w:ascii="Times New Roman" w:eastAsia="Times New Roman" w:hAnsi="Times New Roman" w:cs="Times New Roman"/>
              <w:sz w:val="28"/>
              <w:szCs w:val="28"/>
            </w:rPr>
          </w:rPrChange>
        </w:rPr>
      </w:pPr>
      <w:ins w:id="633" w:author="Henny  Warsilah" w:date="2018-10-26T22:58:00Z">
        <w:r w:rsidRPr="002E4986">
          <w:rPr>
            <w:rFonts w:ascii="Times New Roman" w:eastAsia="Times New Roman" w:hAnsi="Times New Roman" w:cs="Times New Roman"/>
            <w:sz w:val="24"/>
            <w:szCs w:val="24"/>
            <w:rPrChange w:id="634" w:author="Henny  Warsilah" w:date="2018-10-26T23:06:00Z">
              <w:rPr>
                <w:rFonts w:ascii="Times New Roman" w:eastAsia="Times New Roman" w:hAnsi="Times New Roman" w:cs="Times New Roman"/>
                <w:sz w:val="28"/>
                <w:szCs w:val="28"/>
              </w:rPr>
            </w:rPrChange>
          </w:rPr>
          <w:t>Buat pertanyaan penelitian</w:t>
        </w:r>
      </w:ins>
    </w:p>
    <w:p w14:paraId="141126EC" w14:textId="77777777" w:rsidR="009A477C" w:rsidRPr="002E4986" w:rsidRDefault="009A477C" w:rsidP="00A74CB1">
      <w:pPr>
        <w:pStyle w:val="ListParagraph"/>
        <w:autoSpaceDE w:val="0"/>
        <w:autoSpaceDN w:val="0"/>
        <w:adjustRightInd w:val="0"/>
        <w:spacing w:after="0" w:line="240" w:lineRule="auto"/>
        <w:ind w:left="0" w:firstLine="720"/>
        <w:jc w:val="both"/>
        <w:rPr>
          <w:rFonts w:ascii="Times New Roman" w:eastAsia="Times New Roman" w:hAnsi="Times New Roman" w:cs="Times New Roman"/>
          <w:sz w:val="24"/>
          <w:szCs w:val="24"/>
          <w:rPrChange w:id="635" w:author="Henny  Warsilah" w:date="2018-10-26T23:06:00Z">
            <w:rPr>
              <w:rFonts w:ascii="Times New Roman" w:eastAsia="Times New Roman" w:hAnsi="Times New Roman" w:cs="Times New Roman"/>
              <w:sz w:val="28"/>
              <w:szCs w:val="28"/>
            </w:rPr>
          </w:rPrChange>
        </w:rPr>
      </w:pPr>
      <w:ins w:id="636" w:author="Henny  Warsilah" w:date="2018-10-26T22:58:00Z">
        <w:r w:rsidRPr="002E4986">
          <w:rPr>
            <w:rFonts w:ascii="Times New Roman" w:eastAsia="Times New Roman" w:hAnsi="Times New Roman" w:cs="Times New Roman"/>
            <w:sz w:val="24"/>
            <w:szCs w:val="24"/>
            <w:rPrChange w:id="637" w:author="Henny  Warsilah" w:date="2018-10-26T23:06:00Z">
              <w:rPr>
                <w:rFonts w:ascii="Times New Roman" w:eastAsia="Times New Roman" w:hAnsi="Times New Roman" w:cs="Times New Roman"/>
                <w:sz w:val="28"/>
                <w:szCs w:val="28"/>
              </w:rPr>
            </w:rPrChange>
          </w:rPr>
          <w:t>Tujuan dan kegunaan penelitian</w:t>
        </w:r>
      </w:ins>
    </w:p>
    <w:p w14:paraId="710EF3AA" w14:textId="77777777" w:rsidR="00BE4FE8" w:rsidRPr="002E4986" w:rsidRDefault="00A74CB1" w:rsidP="00A74CB1">
      <w:pPr>
        <w:pStyle w:val="ListParagraph"/>
        <w:numPr>
          <w:ilvl w:val="0"/>
          <w:numId w:val="34"/>
        </w:numPr>
        <w:autoSpaceDE w:val="0"/>
        <w:autoSpaceDN w:val="0"/>
        <w:adjustRightInd w:val="0"/>
        <w:spacing w:after="0" w:line="240" w:lineRule="auto"/>
        <w:ind w:left="270" w:hanging="270"/>
        <w:jc w:val="both"/>
        <w:rPr>
          <w:rFonts w:ascii="Times New Roman" w:hAnsi="Times New Roman" w:cs="Times New Roman"/>
          <w:b/>
          <w:sz w:val="24"/>
          <w:szCs w:val="24"/>
          <w:rPrChange w:id="638"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639" w:author="Henny  Warsilah" w:date="2018-10-26T23:06:00Z">
            <w:rPr>
              <w:rFonts w:ascii="Times New Roman" w:hAnsi="Times New Roman" w:cs="Times New Roman"/>
              <w:b/>
              <w:sz w:val="28"/>
              <w:szCs w:val="28"/>
            </w:rPr>
          </w:rPrChange>
        </w:rPr>
        <w:t>Kerangka Teori</w:t>
      </w:r>
    </w:p>
    <w:p w14:paraId="65A6A8FB" w14:textId="77777777" w:rsidR="00A74CB1" w:rsidRPr="002E4986" w:rsidRDefault="00A74CB1" w:rsidP="00A74CB1">
      <w:pPr>
        <w:pStyle w:val="ListParagraph"/>
        <w:autoSpaceDE w:val="0"/>
        <w:autoSpaceDN w:val="0"/>
        <w:adjustRightInd w:val="0"/>
        <w:spacing w:after="0" w:line="240" w:lineRule="auto"/>
        <w:ind w:left="270"/>
        <w:jc w:val="both"/>
        <w:rPr>
          <w:rFonts w:ascii="Times New Roman" w:hAnsi="Times New Roman" w:cs="Times New Roman"/>
          <w:b/>
          <w:sz w:val="24"/>
          <w:szCs w:val="24"/>
          <w:rPrChange w:id="640"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641" w:author="Henny  Warsilah" w:date="2018-10-26T23:06:00Z">
            <w:rPr>
              <w:rFonts w:ascii="Times New Roman" w:hAnsi="Times New Roman" w:cs="Times New Roman"/>
              <w:b/>
              <w:sz w:val="28"/>
              <w:szCs w:val="28"/>
            </w:rPr>
          </w:rPrChange>
        </w:rPr>
        <w:t>2.1 Tinjauan Pustaka</w:t>
      </w:r>
    </w:p>
    <w:p w14:paraId="45AD9880" w14:textId="77777777" w:rsidR="00BE4FE8" w:rsidRPr="002E4986" w:rsidRDefault="00BE4FE8" w:rsidP="00B36272">
      <w:pPr>
        <w:spacing w:after="0" w:line="240" w:lineRule="auto"/>
        <w:ind w:firstLine="720"/>
        <w:jc w:val="both"/>
        <w:rPr>
          <w:rFonts w:ascii="Times New Roman" w:hAnsi="Times New Roman" w:cs="Times New Roman"/>
          <w:sz w:val="24"/>
          <w:szCs w:val="24"/>
          <w:rPrChange w:id="64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43" w:author="Henny  Warsilah" w:date="2018-10-26T23:06:00Z">
            <w:rPr>
              <w:rFonts w:ascii="Times New Roman" w:hAnsi="Times New Roman" w:cs="Times New Roman"/>
              <w:sz w:val="28"/>
              <w:szCs w:val="28"/>
            </w:rPr>
          </w:rPrChange>
        </w:rPr>
        <w:t xml:space="preserve">Kajian terhadap penggunaan bahasa Indonesia di media luar ruang pernah dilakukan oleh para peneliti atau akademisi. Kajian-kajian tersebut juga telah dipublikasikan pada jurnal ataupun seminar-seminar. Beberapa kajian yang  dimaksud secara ringkas disampaikan dalam penelitian ini sebagai referensi dan pijakan berpikir. </w:t>
      </w:r>
    </w:p>
    <w:p w14:paraId="2FC02EE2" w14:textId="77777777" w:rsidR="00BE4FE8" w:rsidRPr="002E4986" w:rsidRDefault="00BE4FE8" w:rsidP="00B36272">
      <w:pPr>
        <w:spacing w:after="0" w:line="240" w:lineRule="auto"/>
        <w:ind w:firstLine="720"/>
        <w:jc w:val="both"/>
        <w:rPr>
          <w:rFonts w:ascii="Times New Roman" w:hAnsi="Times New Roman" w:cs="Times New Roman"/>
          <w:sz w:val="24"/>
          <w:szCs w:val="24"/>
          <w:rPrChange w:id="64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45" w:author="Henny  Warsilah" w:date="2018-10-26T23:06:00Z">
            <w:rPr>
              <w:rFonts w:ascii="Times New Roman" w:hAnsi="Times New Roman" w:cs="Times New Roman"/>
              <w:sz w:val="28"/>
              <w:szCs w:val="28"/>
            </w:rPr>
          </w:rPrChange>
        </w:rPr>
        <w:t>Kajian ter</w:t>
      </w:r>
      <w:r w:rsidR="00AF7FA6" w:rsidRPr="002E4986">
        <w:rPr>
          <w:rFonts w:ascii="Times New Roman" w:hAnsi="Times New Roman" w:cs="Times New Roman"/>
          <w:sz w:val="24"/>
          <w:szCs w:val="24"/>
          <w:rPrChange w:id="646" w:author="Henny  Warsilah" w:date="2018-10-26T23:06:00Z">
            <w:rPr>
              <w:rFonts w:ascii="Times New Roman" w:hAnsi="Times New Roman" w:cs="Times New Roman"/>
              <w:sz w:val="28"/>
              <w:szCs w:val="28"/>
            </w:rPr>
          </w:rPrChange>
        </w:rPr>
        <w:t xml:space="preserve">sebut antara lain dilakukan </w:t>
      </w:r>
      <w:r w:rsidRPr="002E4986">
        <w:rPr>
          <w:rFonts w:ascii="Times New Roman" w:hAnsi="Times New Roman" w:cs="Times New Roman"/>
          <w:sz w:val="24"/>
          <w:szCs w:val="24"/>
          <w:rPrChange w:id="647" w:author="Henny  Warsilah" w:date="2018-10-26T23:06:00Z">
            <w:rPr>
              <w:rFonts w:ascii="Times New Roman" w:hAnsi="Times New Roman" w:cs="Times New Roman"/>
              <w:sz w:val="28"/>
              <w:szCs w:val="28"/>
            </w:rPr>
          </w:rPrChange>
        </w:rPr>
        <w:t>Indrawati (2008) dengan judul “Penggunaan Bahasa Indonesia pada Informasi Layanan Umum dan Layanan</w:t>
      </w:r>
      <w:r w:rsidR="00F86BBF" w:rsidRPr="002E4986">
        <w:rPr>
          <w:rFonts w:ascii="Times New Roman" w:hAnsi="Times New Roman" w:cs="Times New Roman"/>
          <w:sz w:val="24"/>
          <w:szCs w:val="24"/>
          <w:rPrChange w:id="648" w:author="Henny  Warsilah" w:date="2018-10-26T23:06:00Z">
            <w:rPr>
              <w:rFonts w:ascii="Times New Roman" w:hAnsi="Times New Roman" w:cs="Times New Roman"/>
              <w:sz w:val="28"/>
              <w:szCs w:val="28"/>
            </w:rPr>
          </w:rPrChange>
        </w:rPr>
        <w:t xml:space="preserve"> Niaga, Sudah Benarkah?”; </w:t>
      </w:r>
      <w:r w:rsidRPr="002E4986">
        <w:rPr>
          <w:rFonts w:ascii="Times New Roman" w:hAnsi="Times New Roman" w:cs="Times New Roman"/>
          <w:sz w:val="24"/>
          <w:szCs w:val="24"/>
          <w:rPrChange w:id="649" w:author="Henny  Warsilah" w:date="2018-10-26T23:06:00Z">
            <w:rPr>
              <w:rFonts w:ascii="Times New Roman" w:hAnsi="Times New Roman" w:cs="Times New Roman"/>
              <w:sz w:val="28"/>
              <w:szCs w:val="28"/>
            </w:rPr>
          </w:rPrChange>
        </w:rPr>
        <w:t>Susanti</w:t>
      </w:r>
      <w:r w:rsidR="00F86BBF" w:rsidRPr="002E4986">
        <w:rPr>
          <w:rFonts w:ascii="Times New Roman" w:hAnsi="Times New Roman" w:cs="Times New Roman"/>
          <w:sz w:val="24"/>
          <w:szCs w:val="24"/>
          <w:rPrChange w:id="650" w:author="Henny  Warsilah" w:date="2018-10-26T23:06:00Z">
            <w:rPr>
              <w:rFonts w:ascii="Times New Roman" w:hAnsi="Times New Roman" w:cs="Times New Roman"/>
              <w:sz w:val="28"/>
              <w:szCs w:val="28"/>
            </w:rPr>
          </w:rPrChange>
        </w:rPr>
        <w:t xml:space="preserve"> (2014)</w:t>
      </w:r>
      <w:r w:rsidRPr="002E4986">
        <w:rPr>
          <w:rFonts w:ascii="Times New Roman" w:hAnsi="Times New Roman" w:cs="Times New Roman"/>
          <w:sz w:val="24"/>
          <w:szCs w:val="24"/>
          <w:rPrChange w:id="651" w:author="Henny  Warsilah" w:date="2018-10-26T23:06:00Z">
            <w:rPr>
              <w:rFonts w:ascii="Times New Roman" w:hAnsi="Times New Roman" w:cs="Times New Roman"/>
              <w:sz w:val="28"/>
              <w:szCs w:val="28"/>
            </w:rPr>
          </w:rPrChange>
        </w:rPr>
        <w:t xml:space="preserve"> dengan judul “Analisis Kesalahan Berbahada pada Penulisan Media Luar Ruang di Kota Klaten”; Noviandy (2014) dengan judul “Persepsi Masyara</w:t>
      </w:r>
      <w:r w:rsidR="00CC1840" w:rsidRPr="002E4986">
        <w:rPr>
          <w:rFonts w:ascii="Times New Roman" w:hAnsi="Times New Roman" w:cs="Times New Roman"/>
          <w:sz w:val="24"/>
          <w:szCs w:val="24"/>
          <w:rPrChange w:id="652" w:author="Henny  Warsilah" w:date="2018-10-26T23:06:00Z">
            <w:rPr>
              <w:rFonts w:ascii="Times New Roman" w:hAnsi="Times New Roman" w:cs="Times New Roman"/>
              <w:sz w:val="28"/>
              <w:szCs w:val="28"/>
            </w:rPr>
          </w:rPrChange>
        </w:rPr>
        <w:t>kat tentang Penggunaan Iklan Me</w:t>
      </w:r>
      <w:r w:rsidRPr="002E4986">
        <w:rPr>
          <w:rFonts w:ascii="Times New Roman" w:hAnsi="Times New Roman" w:cs="Times New Roman"/>
          <w:sz w:val="24"/>
          <w:szCs w:val="24"/>
          <w:rPrChange w:id="653" w:author="Henny  Warsilah" w:date="2018-10-26T23:06:00Z">
            <w:rPr>
              <w:rFonts w:ascii="Times New Roman" w:hAnsi="Times New Roman" w:cs="Times New Roman"/>
              <w:sz w:val="28"/>
              <w:szCs w:val="28"/>
            </w:rPr>
          </w:rPrChange>
        </w:rPr>
        <w:t xml:space="preserve">dia Luar Ruang terhadap Estetika Kota Samarinda”; kajian pemantauan penggunaan bahasa Indonesia di media luar ruang di Surakarta yang dilakukan Badan Pengembangan dan Pembinaan Bahasa (2012); dan pemantauan penggunaan bahasa Indonesia di media luar ruang di </w:t>
      </w:r>
      <w:r w:rsidR="00F86BBF" w:rsidRPr="002E4986">
        <w:rPr>
          <w:rFonts w:ascii="Times New Roman" w:hAnsi="Times New Roman" w:cs="Times New Roman"/>
          <w:sz w:val="24"/>
          <w:szCs w:val="24"/>
          <w:rPrChange w:id="654" w:author="Henny  Warsilah" w:date="2018-10-26T23:06:00Z">
            <w:rPr>
              <w:rFonts w:ascii="Times New Roman" w:hAnsi="Times New Roman" w:cs="Times New Roman"/>
              <w:sz w:val="28"/>
              <w:szCs w:val="28"/>
            </w:rPr>
          </w:rPrChange>
        </w:rPr>
        <w:t>Pulau Lombok dan Sumbawa (Hariri, dkk., 2013; Raudloh, dkk. 2016)</w:t>
      </w:r>
      <w:r w:rsidR="000C7F03" w:rsidRPr="002E4986">
        <w:rPr>
          <w:rFonts w:ascii="Times New Roman" w:hAnsi="Times New Roman" w:cs="Times New Roman"/>
          <w:sz w:val="24"/>
          <w:szCs w:val="24"/>
          <w:rPrChange w:id="655" w:author="Henny  Warsilah" w:date="2018-10-26T23:06:00Z">
            <w:rPr>
              <w:rFonts w:ascii="Times New Roman" w:hAnsi="Times New Roman" w:cs="Times New Roman"/>
              <w:sz w:val="28"/>
              <w:szCs w:val="28"/>
            </w:rPr>
          </w:rPrChange>
        </w:rPr>
        <w:t>.</w:t>
      </w:r>
    </w:p>
    <w:p w14:paraId="7AD35968" w14:textId="77777777" w:rsidR="00BE4FE8" w:rsidRPr="002E4986" w:rsidRDefault="00CF40E0" w:rsidP="00B36272">
      <w:pPr>
        <w:spacing w:after="0" w:line="240" w:lineRule="auto"/>
        <w:ind w:firstLine="720"/>
        <w:jc w:val="both"/>
        <w:rPr>
          <w:rFonts w:ascii="Times New Roman" w:hAnsi="Times New Roman" w:cs="Times New Roman"/>
          <w:sz w:val="24"/>
          <w:szCs w:val="24"/>
          <w:rPrChange w:id="65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57" w:author="Henny  Warsilah" w:date="2018-10-26T23:06:00Z">
            <w:rPr>
              <w:rFonts w:ascii="Times New Roman" w:hAnsi="Times New Roman" w:cs="Times New Roman"/>
              <w:sz w:val="28"/>
              <w:szCs w:val="28"/>
            </w:rPr>
          </w:rPrChange>
        </w:rPr>
        <w:t>Indrawati (2008:</w:t>
      </w:r>
      <w:r w:rsidR="00BE4FE8" w:rsidRPr="002E4986">
        <w:rPr>
          <w:rFonts w:ascii="Times New Roman" w:hAnsi="Times New Roman" w:cs="Times New Roman"/>
          <w:sz w:val="24"/>
          <w:szCs w:val="24"/>
          <w:rPrChange w:id="658" w:author="Henny  Warsilah" w:date="2018-10-26T23:06:00Z">
            <w:rPr>
              <w:rFonts w:ascii="Times New Roman" w:hAnsi="Times New Roman" w:cs="Times New Roman"/>
              <w:sz w:val="28"/>
              <w:szCs w:val="28"/>
            </w:rPr>
          </w:rPrChange>
        </w:rPr>
        <w:t>3) menjelaskan bahwa konsekuensi kesalahan penggunaan bahasa Indonesia di media luar luar dapat menimbulkan konsekuensi bagi para pemakai bahasa dan kegamangan perkembangan bahasa Indonesia pada masa yang akan datang. Dalam kajiannya, Indrawati menemukan penulisan menggunakan bahasa daerah dan asing serta kesalahan penulisan.</w:t>
      </w:r>
    </w:p>
    <w:p w14:paraId="1919EBA9" w14:textId="77777777" w:rsidR="00BE4FE8" w:rsidRPr="002E4986" w:rsidRDefault="0045637C" w:rsidP="00B36272">
      <w:pPr>
        <w:tabs>
          <w:tab w:val="left" w:pos="426"/>
        </w:tabs>
        <w:spacing w:after="0" w:line="240" w:lineRule="auto"/>
        <w:jc w:val="both"/>
        <w:rPr>
          <w:rFonts w:ascii="Times New Roman" w:hAnsi="Times New Roman" w:cs="Times New Roman"/>
          <w:sz w:val="24"/>
          <w:szCs w:val="24"/>
          <w:rPrChange w:id="65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60" w:author="Henny  Warsilah" w:date="2018-10-26T23:06:00Z">
            <w:rPr>
              <w:rFonts w:ascii="Times New Roman" w:hAnsi="Times New Roman" w:cs="Times New Roman"/>
              <w:sz w:val="28"/>
              <w:szCs w:val="28"/>
            </w:rPr>
          </w:rPrChange>
        </w:rPr>
        <w:tab/>
      </w:r>
      <w:r w:rsidRPr="002E4986">
        <w:rPr>
          <w:rFonts w:ascii="Times New Roman" w:hAnsi="Times New Roman" w:cs="Times New Roman"/>
          <w:sz w:val="24"/>
          <w:szCs w:val="24"/>
          <w:rPrChange w:id="661" w:author="Henny  Warsilah" w:date="2018-10-26T23:06:00Z">
            <w:rPr>
              <w:rFonts w:ascii="Times New Roman" w:hAnsi="Times New Roman" w:cs="Times New Roman"/>
              <w:sz w:val="28"/>
              <w:szCs w:val="28"/>
            </w:rPr>
          </w:rPrChange>
        </w:rPr>
        <w:tab/>
      </w:r>
      <w:r w:rsidR="00BE4FE8" w:rsidRPr="002E4986">
        <w:rPr>
          <w:rFonts w:ascii="Times New Roman" w:hAnsi="Times New Roman" w:cs="Times New Roman"/>
          <w:sz w:val="24"/>
          <w:szCs w:val="24"/>
          <w:rPrChange w:id="662" w:author="Henny  Warsilah" w:date="2018-10-26T23:06:00Z">
            <w:rPr>
              <w:rFonts w:ascii="Times New Roman" w:hAnsi="Times New Roman" w:cs="Times New Roman"/>
              <w:sz w:val="28"/>
              <w:szCs w:val="28"/>
            </w:rPr>
          </w:rPrChange>
        </w:rPr>
        <w:t xml:space="preserve">Kajian yang dilakukan oleh Susanti </w:t>
      </w:r>
      <w:r w:rsidR="00F2125B" w:rsidRPr="002E4986">
        <w:rPr>
          <w:rFonts w:ascii="Times New Roman" w:hAnsi="Times New Roman" w:cs="Times New Roman"/>
          <w:sz w:val="24"/>
          <w:szCs w:val="24"/>
          <w:rPrChange w:id="663" w:author="Henny  Warsilah" w:date="2018-10-26T23:06:00Z">
            <w:rPr>
              <w:rFonts w:ascii="Times New Roman" w:hAnsi="Times New Roman" w:cs="Times New Roman"/>
              <w:sz w:val="28"/>
              <w:szCs w:val="28"/>
            </w:rPr>
          </w:rPrChange>
        </w:rPr>
        <w:t xml:space="preserve">(2014) </w:t>
      </w:r>
      <w:r w:rsidR="00BE4FE8" w:rsidRPr="002E4986">
        <w:rPr>
          <w:rFonts w:ascii="Times New Roman" w:hAnsi="Times New Roman" w:cs="Times New Roman"/>
          <w:sz w:val="24"/>
          <w:szCs w:val="24"/>
          <w:rPrChange w:id="664" w:author="Henny  Warsilah" w:date="2018-10-26T23:06:00Z">
            <w:rPr>
              <w:rFonts w:ascii="Times New Roman" w:hAnsi="Times New Roman" w:cs="Times New Roman"/>
              <w:sz w:val="28"/>
              <w:szCs w:val="28"/>
            </w:rPr>
          </w:rPrChange>
        </w:rPr>
        <w:t>menemukan masih banyaknya kesalahan penulisan bahasa di media luar ruang di K</w:t>
      </w:r>
      <w:r w:rsidR="00CC1840" w:rsidRPr="002E4986">
        <w:rPr>
          <w:rFonts w:ascii="Times New Roman" w:hAnsi="Times New Roman" w:cs="Times New Roman"/>
          <w:sz w:val="24"/>
          <w:szCs w:val="24"/>
          <w:rPrChange w:id="665" w:author="Henny  Warsilah" w:date="2018-10-26T23:06:00Z">
            <w:rPr>
              <w:rFonts w:ascii="Times New Roman" w:hAnsi="Times New Roman" w:cs="Times New Roman"/>
              <w:sz w:val="28"/>
              <w:szCs w:val="28"/>
            </w:rPr>
          </w:rPrChange>
        </w:rPr>
        <w:t>ota Klaten. Kesalahan yang dima</w:t>
      </w:r>
      <w:r w:rsidR="00BE4FE8" w:rsidRPr="002E4986">
        <w:rPr>
          <w:rFonts w:ascii="Times New Roman" w:hAnsi="Times New Roman" w:cs="Times New Roman"/>
          <w:sz w:val="24"/>
          <w:szCs w:val="24"/>
          <w:rPrChange w:id="666" w:author="Henny  Warsilah" w:date="2018-10-26T23:06:00Z">
            <w:rPr>
              <w:rFonts w:ascii="Times New Roman" w:hAnsi="Times New Roman" w:cs="Times New Roman"/>
              <w:sz w:val="28"/>
              <w:szCs w:val="28"/>
            </w:rPr>
          </w:rPrChange>
        </w:rPr>
        <w:t>k</w:t>
      </w:r>
      <w:r w:rsidR="00CC1840" w:rsidRPr="002E4986">
        <w:rPr>
          <w:rFonts w:ascii="Times New Roman" w:hAnsi="Times New Roman" w:cs="Times New Roman"/>
          <w:sz w:val="24"/>
          <w:szCs w:val="24"/>
          <w:rPrChange w:id="667" w:author="Henny  Warsilah" w:date="2018-10-26T23:06:00Z">
            <w:rPr>
              <w:rFonts w:ascii="Times New Roman" w:hAnsi="Times New Roman" w:cs="Times New Roman"/>
              <w:sz w:val="28"/>
              <w:szCs w:val="28"/>
            </w:rPr>
          </w:rPrChange>
        </w:rPr>
        <w:t>sud</w:t>
      </w:r>
      <w:r w:rsidR="00BE4FE8" w:rsidRPr="002E4986">
        <w:rPr>
          <w:rFonts w:ascii="Times New Roman" w:hAnsi="Times New Roman" w:cs="Times New Roman"/>
          <w:sz w:val="24"/>
          <w:szCs w:val="24"/>
          <w:rPrChange w:id="668" w:author="Henny  Warsilah" w:date="2018-10-26T23:06:00Z">
            <w:rPr>
              <w:rFonts w:ascii="Times New Roman" w:hAnsi="Times New Roman" w:cs="Times New Roman"/>
              <w:sz w:val="28"/>
              <w:szCs w:val="28"/>
            </w:rPr>
          </w:rPrChange>
        </w:rPr>
        <w:t xml:space="preserve">  adalah </w:t>
      </w:r>
      <w:r w:rsidR="00CC1840" w:rsidRPr="002E4986">
        <w:rPr>
          <w:rFonts w:ascii="Times New Roman" w:hAnsi="Times New Roman" w:cs="Times New Roman"/>
          <w:sz w:val="24"/>
          <w:szCs w:val="24"/>
          <w:rPrChange w:id="669" w:author="Henny  Warsilah" w:date="2018-10-26T23:06:00Z">
            <w:rPr>
              <w:rFonts w:ascii="Times New Roman" w:hAnsi="Times New Roman" w:cs="Times New Roman"/>
              <w:sz w:val="28"/>
              <w:szCs w:val="28"/>
            </w:rPr>
          </w:rPrChange>
        </w:rPr>
        <w:t xml:space="preserve">penulisan bahasa di media luar ruang di Kota Klaten </w:t>
      </w:r>
      <w:r w:rsidR="00BE4FE8" w:rsidRPr="002E4986">
        <w:rPr>
          <w:rFonts w:ascii="Times New Roman" w:hAnsi="Times New Roman" w:cs="Times New Roman"/>
          <w:sz w:val="24"/>
          <w:szCs w:val="24"/>
          <w:rPrChange w:id="670" w:author="Henny  Warsilah" w:date="2018-10-26T23:06:00Z">
            <w:rPr>
              <w:rFonts w:ascii="Times New Roman" w:hAnsi="Times New Roman" w:cs="Times New Roman"/>
              <w:sz w:val="28"/>
              <w:szCs w:val="28"/>
            </w:rPr>
          </w:rPrChange>
        </w:rPr>
        <w:t>belum atau tidak sesuai dengan kaidah bahasa Indonesia yang baik dan benar. Dia juga memberikan contoh kesalahan yang ditemukan, yaitu penulisan tanda baca, penulisan singkat</w:t>
      </w:r>
      <w:r w:rsidR="00CC1840" w:rsidRPr="002E4986">
        <w:rPr>
          <w:rFonts w:ascii="Times New Roman" w:hAnsi="Times New Roman" w:cs="Times New Roman"/>
          <w:sz w:val="24"/>
          <w:szCs w:val="24"/>
          <w:rPrChange w:id="671" w:author="Henny  Warsilah" w:date="2018-10-26T23:06:00Z">
            <w:rPr>
              <w:rFonts w:ascii="Times New Roman" w:hAnsi="Times New Roman" w:cs="Times New Roman"/>
              <w:sz w:val="28"/>
              <w:szCs w:val="28"/>
            </w:rPr>
          </w:rPrChange>
        </w:rPr>
        <w:t>an, kesalahan penggunaan huruf k</w:t>
      </w:r>
      <w:r w:rsidR="00BE4FE8" w:rsidRPr="002E4986">
        <w:rPr>
          <w:rFonts w:ascii="Times New Roman" w:hAnsi="Times New Roman" w:cs="Times New Roman"/>
          <w:sz w:val="24"/>
          <w:szCs w:val="24"/>
          <w:rPrChange w:id="672" w:author="Henny  Warsilah" w:date="2018-10-26T23:06:00Z">
            <w:rPr>
              <w:rFonts w:ascii="Times New Roman" w:hAnsi="Times New Roman" w:cs="Times New Roman"/>
              <w:sz w:val="28"/>
              <w:szCs w:val="28"/>
            </w:rPr>
          </w:rPrChange>
        </w:rPr>
        <w:t>apital, kesalahan pem</w:t>
      </w:r>
      <w:r w:rsidR="00CC1840" w:rsidRPr="002E4986">
        <w:rPr>
          <w:rFonts w:ascii="Times New Roman" w:hAnsi="Times New Roman" w:cs="Times New Roman"/>
          <w:sz w:val="24"/>
          <w:szCs w:val="24"/>
          <w:rPrChange w:id="673" w:author="Henny  Warsilah" w:date="2018-10-26T23:06:00Z">
            <w:rPr>
              <w:rFonts w:ascii="Times New Roman" w:hAnsi="Times New Roman" w:cs="Times New Roman"/>
              <w:sz w:val="28"/>
              <w:szCs w:val="28"/>
            </w:rPr>
          </w:rPrChange>
        </w:rPr>
        <w:t>i</w:t>
      </w:r>
      <w:r w:rsidR="00BE4FE8" w:rsidRPr="002E4986">
        <w:rPr>
          <w:rFonts w:ascii="Times New Roman" w:hAnsi="Times New Roman" w:cs="Times New Roman"/>
          <w:sz w:val="24"/>
          <w:szCs w:val="24"/>
          <w:rPrChange w:id="674" w:author="Henny  Warsilah" w:date="2018-10-26T23:06:00Z">
            <w:rPr>
              <w:rFonts w:ascii="Times New Roman" w:hAnsi="Times New Roman" w:cs="Times New Roman"/>
              <w:sz w:val="28"/>
              <w:szCs w:val="28"/>
            </w:rPr>
          </w:rPrChange>
        </w:rPr>
        <w:t xml:space="preserve">lihan kata, dan kesalahan ejaan. </w:t>
      </w:r>
    </w:p>
    <w:p w14:paraId="1272760F" w14:textId="77777777" w:rsidR="00BE4FE8" w:rsidRPr="002E4986" w:rsidRDefault="0045637C" w:rsidP="00B36272">
      <w:pPr>
        <w:tabs>
          <w:tab w:val="left" w:pos="426"/>
        </w:tabs>
        <w:spacing w:after="0" w:line="240" w:lineRule="auto"/>
        <w:jc w:val="both"/>
        <w:rPr>
          <w:rFonts w:ascii="Times New Roman" w:hAnsi="Times New Roman" w:cs="Times New Roman"/>
          <w:sz w:val="24"/>
          <w:szCs w:val="24"/>
          <w:rPrChange w:id="67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76" w:author="Henny  Warsilah" w:date="2018-10-26T23:06:00Z">
            <w:rPr>
              <w:rFonts w:ascii="Times New Roman" w:hAnsi="Times New Roman" w:cs="Times New Roman"/>
              <w:sz w:val="28"/>
              <w:szCs w:val="28"/>
            </w:rPr>
          </w:rPrChange>
        </w:rPr>
        <w:tab/>
      </w:r>
      <w:r w:rsidRPr="002E4986">
        <w:rPr>
          <w:rFonts w:ascii="Times New Roman" w:hAnsi="Times New Roman" w:cs="Times New Roman"/>
          <w:sz w:val="24"/>
          <w:szCs w:val="24"/>
          <w:rPrChange w:id="677" w:author="Henny  Warsilah" w:date="2018-10-26T23:06:00Z">
            <w:rPr>
              <w:rFonts w:ascii="Times New Roman" w:hAnsi="Times New Roman" w:cs="Times New Roman"/>
              <w:sz w:val="28"/>
              <w:szCs w:val="28"/>
            </w:rPr>
          </w:rPrChange>
        </w:rPr>
        <w:tab/>
      </w:r>
      <w:r w:rsidR="00BE4FE8" w:rsidRPr="002E4986">
        <w:rPr>
          <w:rFonts w:ascii="Times New Roman" w:hAnsi="Times New Roman" w:cs="Times New Roman"/>
          <w:sz w:val="24"/>
          <w:szCs w:val="24"/>
          <w:rPrChange w:id="678" w:author="Henny  Warsilah" w:date="2018-10-26T23:06:00Z">
            <w:rPr>
              <w:rFonts w:ascii="Times New Roman" w:hAnsi="Times New Roman" w:cs="Times New Roman"/>
              <w:sz w:val="28"/>
              <w:szCs w:val="28"/>
            </w:rPr>
          </w:rPrChange>
        </w:rPr>
        <w:t>Novia</w:t>
      </w:r>
      <w:r w:rsidR="00CC1840" w:rsidRPr="002E4986">
        <w:rPr>
          <w:rFonts w:ascii="Times New Roman" w:hAnsi="Times New Roman" w:cs="Times New Roman"/>
          <w:sz w:val="24"/>
          <w:szCs w:val="24"/>
          <w:rPrChange w:id="679" w:author="Henny  Warsilah" w:date="2018-10-26T23:06:00Z">
            <w:rPr>
              <w:rFonts w:ascii="Times New Roman" w:hAnsi="Times New Roman" w:cs="Times New Roman"/>
              <w:sz w:val="28"/>
              <w:szCs w:val="28"/>
            </w:rPr>
          </w:rPrChange>
        </w:rPr>
        <w:t>ndy (2014:</w:t>
      </w:r>
      <w:r w:rsidR="00F2125B" w:rsidRPr="002E4986">
        <w:rPr>
          <w:rFonts w:ascii="Times New Roman" w:hAnsi="Times New Roman" w:cs="Times New Roman"/>
          <w:sz w:val="24"/>
          <w:szCs w:val="24"/>
          <w:rPrChange w:id="680" w:author="Henny  Warsilah" w:date="2018-10-26T23:06:00Z">
            <w:rPr>
              <w:rFonts w:ascii="Times New Roman" w:hAnsi="Times New Roman" w:cs="Times New Roman"/>
              <w:sz w:val="28"/>
              <w:szCs w:val="28"/>
            </w:rPr>
          </w:rPrChange>
        </w:rPr>
        <w:t xml:space="preserve"> </w:t>
      </w:r>
      <w:r w:rsidR="00BE4FE8" w:rsidRPr="002E4986">
        <w:rPr>
          <w:rFonts w:ascii="Times New Roman" w:hAnsi="Times New Roman" w:cs="Times New Roman"/>
          <w:sz w:val="24"/>
          <w:szCs w:val="24"/>
          <w:rPrChange w:id="681" w:author="Henny  Warsilah" w:date="2018-10-26T23:06:00Z">
            <w:rPr>
              <w:rFonts w:ascii="Times New Roman" w:hAnsi="Times New Roman" w:cs="Times New Roman"/>
              <w:sz w:val="28"/>
              <w:szCs w:val="28"/>
            </w:rPr>
          </w:rPrChange>
        </w:rPr>
        <w:t xml:space="preserve">417) melakukan kajian persepsi masyarakat Kota Samarinda terhadap penggunaan iklan di media luar ruang. Noviandy (2014: 429) menemukan bahwa masyarakat Kota Samarinda tidak menyukai kondisi iklan media luar </w:t>
      </w:r>
      <w:r w:rsidR="00CC1840" w:rsidRPr="002E4986">
        <w:rPr>
          <w:rFonts w:ascii="Times New Roman" w:hAnsi="Times New Roman" w:cs="Times New Roman"/>
          <w:sz w:val="24"/>
          <w:szCs w:val="24"/>
          <w:rPrChange w:id="682" w:author="Henny  Warsilah" w:date="2018-10-26T23:06:00Z">
            <w:rPr>
              <w:rFonts w:ascii="Times New Roman" w:hAnsi="Times New Roman" w:cs="Times New Roman"/>
              <w:sz w:val="28"/>
              <w:szCs w:val="28"/>
            </w:rPr>
          </w:rPrChange>
        </w:rPr>
        <w:t>ruang dan tidak menyukai ketidak</w:t>
      </w:r>
      <w:r w:rsidR="00BE4FE8" w:rsidRPr="002E4986">
        <w:rPr>
          <w:rFonts w:ascii="Times New Roman" w:hAnsi="Times New Roman" w:cs="Times New Roman"/>
          <w:sz w:val="24"/>
          <w:szCs w:val="24"/>
          <w:rPrChange w:id="683" w:author="Henny  Warsilah" w:date="2018-10-26T23:06:00Z">
            <w:rPr>
              <w:rFonts w:ascii="Times New Roman" w:hAnsi="Times New Roman" w:cs="Times New Roman"/>
              <w:sz w:val="28"/>
              <w:szCs w:val="28"/>
            </w:rPr>
          </w:rPrChange>
        </w:rPr>
        <w:t xml:space="preserve">raturan penggunaan media luar ruang karena dapat merusak pemandangan. </w:t>
      </w:r>
    </w:p>
    <w:p w14:paraId="4C27D1C0" w14:textId="77777777" w:rsidR="00BE4FE8" w:rsidRPr="002E4986" w:rsidRDefault="0045637C" w:rsidP="00B36272">
      <w:pPr>
        <w:tabs>
          <w:tab w:val="left" w:pos="426"/>
          <w:tab w:val="left" w:pos="709"/>
        </w:tabs>
        <w:spacing w:after="0" w:line="240" w:lineRule="auto"/>
        <w:jc w:val="both"/>
        <w:rPr>
          <w:rFonts w:ascii="Times New Roman" w:hAnsi="Times New Roman" w:cs="Times New Roman"/>
          <w:sz w:val="24"/>
          <w:szCs w:val="24"/>
          <w:rPrChange w:id="68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85" w:author="Henny  Warsilah" w:date="2018-10-26T23:06:00Z">
            <w:rPr>
              <w:rFonts w:ascii="Times New Roman" w:hAnsi="Times New Roman" w:cs="Times New Roman"/>
              <w:sz w:val="28"/>
              <w:szCs w:val="28"/>
            </w:rPr>
          </w:rPrChange>
        </w:rPr>
        <w:tab/>
      </w:r>
      <w:r w:rsidRPr="002E4986">
        <w:rPr>
          <w:rFonts w:ascii="Times New Roman" w:hAnsi="Times New Roman" w:cs="Times New Roman"/>
          <w:sz w:val="24"/>
          <w:szCs w:val="24"/>
          <w:rPrChange w:id="686" w:author="Henny  Warsilah" w:date="2018-10-26T23:06:00Z">
            <w:rPr>
              <w:rFonts w:ascii="Times New Roman" w:hAnsi="Times New Roman" w:cs="Times New Roman"/>
              <w:sz w:val="28"/>
              <w:szCs w:val="28"/>
            </w:rPr>
          </w:rPrChange>
        </w:rPr>
        <w:tab/>
      </w:r>
      <w:r w:rsidR="00BE4FE8" w:rsidRPr="002E4986">
        <w:rPr>
          <w:rFonts w:ascii="Times New Roman" w:hAnsi="Times New Roman" w:cs="Times New Roman"/>
          <w:sz w:val="24"/>
          <w:szCs w:val="24"/>
          <w:rPrChange w:id="687" w:author="Henny  Warsilah" w:date="2018-10-26T23:06:00Z">
            <w:rPr>
              <w:rFonts w:ascii="Times New Roman" w:hAnsi="Times New Roman" w:cs="Times New Roman"/>
              <w:sz w:val="28"/>
              <w:szCs w:val="28"/>
            </w:rPr>
          </w:rPrChange>
        </w:rPr>
        <w:t>Pemantauan penggunaan bahasa Indonesia di media l</w:t>
      </w:r>
      <w:r w:rsidR="00CC1840" w:rsidRPr="002E4986">
        <w:rPr>
          <w:rFonts w:ascii="Times New Roman" w:hAnsi="Times New Roman" w:cs="Times New Roman"/>
          <w:sz w:val="24"/>
          <w:szCs w:val="24"/>
          <w:rPrChange w:id="688" w:author="Henny  Warsilah" w:date="2018-10-26T23:06:00Z">
            <w:rPr>
              <w:rFonts w:ascii="Times New Roman" w:hAnsi="Times New Roman" w:cs="Times New Roman"/>
              <w:sz w:val="28"/>
              <w:szCs w:val="28"/>
            </w:rPr>
          </w:rPrChange>
        </w:rPr>
        <w:t>uar ruang di Surakarta yang dil</w:t>
      </w:r>
      <w:r w:rsidR="00BE4FE8" w:rsidRPr="002E4986">
        <w:rPr>
          <w:rFonts w:ascii="Times New Roman" w:hAnsi="Times New Roman" w:cs="Times New Roman"/>
          <w:sz w:val="24"/>
          <w:szCs w:val="24"/>
          <w:rPrChange w:id="689" w:author="Henny  Warsilah" w:date="2018-10-26T23:06:00Z">
            <w:rPr>
              <w:rFonts w:ascii="Times New Roman" w:hAnsi="Times New Roman" w:cs="Times New Roman"/>
              <w:sz w:val="28"/>
              <w:szCs w:val="28"/>
            </w:rPr>
          </w:rPrChange>
        </w:rPr>
        <w:t xml:space="preserve">akukan oleh Badan Pengembangan dan Pembinaan Bahasa </w:t>
      </w:r>
      <w:r w:rsidR="00F2125B" w:rsidRPr="002E4986">
        <w:rPr>
          <w:rFonts w:ascii="Times New Roman" w:hAnsi="Times New Roman" w:cs="Times New Roman"/>
          <w:sz w:val="24"/>
          <w:szCs w:val="24"/>
          <w:rPrChange w:id="690" w:author="Henny  Warsilah" w:date="2018-10-26T23:06:00Z">
            <w:rPr>
              <w:rFonts w:ascii="Times New Roman" w:hAnsi="Times New Roman" w:cs="Times New Roman"/>
              <w:sz w:val="28"/>
              <w:szCs w:val="28"/>
            </w:rPr>
          </w:rPrChange>
        </w:rPr>
        <w:t xml:space="preserve">pada tahun 2012 </w:t>
      </w:r>
      <w:r w:rsidR="00BE4FE8" w:rsidRPr="002E4986">
        <w:rPr>
          <w:rFonts w:ascii="Times New Roman" w:hAnsi="Times New Roman" w:cs="Times New Roman"/>
          <w:sz w:val="24"/>
          <w:szCs w:val="24"/>
          <w:rPrChange w:id="691" w:author="Henny  Warsilah" w:date="2018-10-26T23:06:00Z">
            <w:rPr>
              <w:rFonts w:ascii="Times New Roman" w:hAnsi="Times New Roman" w:cs="Times New Roman"/>
              <w:sz w:val="28"/>
              <w:szCs w:val="28"/>
            </w:rPr>
          </w:rPrChange>
        </w:rPr>
        <w:t>menemukan adanya penulisan nama jalan menggunakan aksara jawa</w:t>
      </w:r>
      <w:r w:rsidR="00CC1840" w:rsidRPr="002E4986">
        <w:rPr>
          <w:rFonts w:ascii="Times New Roman" w:hAnsi="Times New Roman" w:cs="Times New Roman"/>
          <w:sz w:val="24"/>
          <w:szCs w:val="24"/>
          <w:rPrChange w:id="692" w:author="Henny  Warsilah" w:date="2018-10-26T23:06:00Z">
            <w:rPr>
              <w:rFonts w:ascii="Times New Roman" w:hAnsi="Times New Roman" w:cs="Times New Roman"/>
              <w:sz w:val="28"/>
              <w:szCs w:val="28"/>
            </w:rPr>
          </w:rPrChange>
        </w:rPr>
        <w:t>,</w:t>
      </w:r>
      <w:r w:rsidR="00BE4FE8" w:rsidRPr="002E4986">
        <w:rPr>
          <w:rFonts w:ascii="Times New Roman" w:hAnsi="Times New Roman" w:cs="Times New Roman"/>
          <w:sz w:val="24"/>
          <w:szCs w:val="24"/>
          <w:rPrChange w:id="693" w:author="Henny  Warsilah" w:date="2018-10-26T23:06:00Z">
            <w:rPr>
              <w:rFonts w:ascii="Times New Roman" w:hAnsi="Times New Roman" w:cs="Times New Roman"/>
              <w:sz w:val="28"/>
              <w:szCs w:val="28"/>
            </w:rPr>
          </w:rPrChange>
        </w:rPr>
        <w:t xml:space="preserve"> termasuk nama perusahaan; penggunaan bahasa asing pada papan nama; </w:t>
      </w:r>
      <w:r w:rsidR="00CC1840" w:rsidRPr="002E4986">
        <w:rPr>
          <w:rFonts w:ascii="Times New Roman" w:hAnsi="Times New Roman" w:cs="Times New Roman"/>
          <w:sz w:val="24"/>
          <w:szCs w:val="24"/>
          <w:rPrChange w:id="694" w:author="Henny  Warsilah" w:date="2018-10-26T23:06:00Z">
            <w:rPr>
              <w:rFonts w:ascii="Times New Roman" w:hAnsi="Times New Roman" w:cs="Times New Roman"/>
              <w:sz w:val="28"/>
              <w:szCs w:val="28"/>
            </w:rPr>
          </w:rPrChange>
        </w:rPr>
        <w:t xml:space="preserve">dan </w:t>
      </w:r>
      <w:r w:rsidR="00BE4FE8" w:rsidRPr="002E4986">
        <w:rPr>
          <w:rFonts w:ascii="Times New Roman" w:hAnsi="Times New Roman" w:cs="Times New Roman"/>
          <w:sz w:val="24"/>
          <w:szCs w:val="24"/>
          <w:rPrChange w:id="695" w:author="Henny  Warsilah" w:date="2018-10-26T23:06:00Z">
            <w:rPr>
              <w:rFonts w:ascii="Times New Roman" w:hAnsi="Times New Roman" w:cs="Times New Roman"/>
              <w:sz w:val="28"/>
              <w:szCs w:val="28"/>
            </w:rPr>
          </w:rPrChange>
        </w:rPr>
        <w:t xml:space="preserve">penulisan ejaan yang tidak tepat. Pemantauan penggunaan bahasa Indonesia di media luar ruang di NTB yang dilakukan oleh Tim Kantor Bahasa Provinsi NTB </w:t>
      </w:r>
      <w:r w:rsidR="00F2125B" w:rsidRPr="002E4986">
        <w:rPr>
          <w:rFonts w:ascii="Times New Roman" w:hAnsi="Times New Roman" w:cs="Times New Roman"/>
          <w:sz w:val="24"/>
          <w:szCs w:val="24"/>
          <w:rPrChange w:id="696" w:author="Henny  Warsilah" w:date="2018-10-26T23:06:00Z">
            <w:rPr>
              <w:rFonts w:ascii="Times New Roman" w:hAnsi="Times New Roman" w:cs="Times New Roman"/>
              <w:sz w:val="28"/>
              <w:szCs w:val="28"/>
            </w:rPr>
          </w:rPrChange>
        </w:rPr>
        <w:t xml:space="preserve">pada tahun 2013 dan 2016 </w:t>
      </w:r>
      <w:r w:rsidR="00BE4FE8" w:rsidRPr="002E4986">
        <w:rPr>
          <w:rFonts w:ascii="Times New Roman" w:hAnsi="Times New Roman" w:cs="Times New Roman"/>
          <w:sz w:val="24"/>
          <w:szCs w:val="24"/>
          <w:rPrChange w:id="697" w:author="Henny  Warsilah" w:date="2018-10-26T23:06:00Z">
            <w:rPr>
              <w:rFonts w:ascii="Times New Roman" w:hAnsi="Times New Roman" w:cs="Times New Roman"/>
              <w:sz w:val="28"/>
              <w:szCs w:val="28"/>
            </w:rPr>
          </w:rPrChange>
        </w:rPr>
        <w:t xml:space="preserve">menemukan kesalahan penggunaan bahasa Indonesia pada tataran ejaan, penggunaan tanda baca, dan struktur tulisan yang dipengaruhi oleh bahasa asing dan daerah. </w:t>
      </w:r>
    </w:p>
    <w:p w14:paraId="2EA68459" w14:textId="77777777" w:rsidR="00FE1569" w:rsidRPr="002E4986" w:rsidRDefault="00BE4FE8" w:rsidP="00B36272">
      <w:pPr>
        <w:spacing w:after="0" w:line="240" w:lineRule="auto"/>
        <w:ind w:firstLine="720"/>
        <w:jc w:val="both"/>
        <w:rPr>
          <w:rFonts w:ascii="Times New Roman" w:hAnsi="Times New Roman" w:cs="Times New Roman"/>
          <w:sz w:val="24"/>
          <w:szCs w:val="24"/>
          <w:rPrChange w:id="69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699" w:author="Henny  Warsilah" w:date="2018-10-26T23:06:00Z">
            <w:rPr>
              <w:rFonts w:ascii="Times New Roman" w:hAnsi="Times New Roman" w:cs="Times New Roman"/>
              <w:sz w:val="28"/>
              <w:szCs w:val="28"/>
            </w:rPr>
          </w:rPrChange>
        </w:rPr>
        <w:t xml:space="preserve">Dengan </w:t>
      </w:r>
      <w:r w:rsidR="00097F40" w:rsidRPr="002E4986">
        <w:rPr>
          <w:rFonts w:ascii="Times New Roman" w:hAnsi="Times New Roman" w:cs="Times New Roman"/>
          <w:sz w:val="24"/>
          <w:szCs w:val="24"/>
          <w:rPrChange w:id="700" w:author="Henny  Warsilah" w:date="2018-10-26T23:06:00Z">
            <w:rPr>
              <w:rFonts w:ascii="Times New Roman" w:hAnsi="Times New Roman" w:cs="Times New Roman"/>
              <w:sz w:val="28"/>
              <w:szCs w:val="28"/>
            </w:rPr>
          </w:rPrChange>
        </w:rPr>
        <w:t>demikian</w:t>
      </w:r>
      <w:r w:rsidRPr="002E4986">
        <w:rPr>
          <w:rFonts w:ascii="Times New Roman" w:hAnsi="Times New Roman" w:cs="Times New Roman"/>
          <w:sz w:val="24"/>
          <w:szCs w:val="24"/>
          <w:rPrChange w:id="701" w:author="Henny  Warsilah" w:date="2018-10-26T23:06:00Z">
            <w:rPr>
              <w:rFonts w:ascii="Times New Roman" w:hAnsi="Times New Roman" w:cs="Times New Roman"/>
              <w:sz w:val="28"/>
              <w:szCs w:val="28"/>
            </w:rPr>
          </w:rPrChange>
        </w:rPr>
        <w:t xml:space="preserve">, penggunaan bahasa Indonesia di media luar ruang masih tidak mengikuti aturan sesuai dengan norma yang dijelaskan dalam UU No. 24 Tahun 2009. Kesalahan-kesalahan yang dimaksud mencakup penulisan menggunakan bahasa </w:t>
      </w:r>
      <w:r w:rsidRPr="002E4986">
        <w:rPr>
          <w:rFonts w:ascii="Times New Roman" w:hAnsi="Times New Roman" w:cs="Times New Roman"/>
          <w:sz w:val="24"/>
          <w:szCs w:val="24"/>
          <w:rPrChange w:id="702" w:author="Henny  Warsilah" w:date="2018-10-26T23:06:00Z">
            <w:rPr>
              <w:rFonts w:ascii="Times New Roman" w:hAnsi="Times New Roman" w:cs="Times New Roman"/>
              <w:sz w:val="28"/>
              <w:szCs w:val="28"/>
            </w:rPr>
          </w:rPrChange>
        </w:rPr>
        <w:lastRenderedPageBreak/>
        <w:t xml:space="preserve">asing dan daerah, kesalahan penggunaan ejaan, pemilihan kata, dan struktur yang dipengaruhi oleh bahasa asing dan daerah. </w:t>
      </w:r>
    </w:p>
    <w:p w14:paraId="45301CC1" w14:textId="77777777" w:rsidR="003C6E70" w:rsidRPr="002E4986" w:rsidRDefault="00BE4FE8" w:rsidP="00A74CB1">
      <w:pPr>
        <w:pStyle w:val="ListParagraph"/>
        <w:numPr>
          <w:ilvl w:val="1"/>
          <w:numId w:val="34"/>
        </w:numPr>
        <w:spacing w:after="0" w:line="240" w:lineRule="auto"/>
        <w:ind w:left="900" w:hanging="450"/>
        <w:rPr>
          <w:rFonts w:ascii="Times New Roman" w:hAnsi="Times New Roman" w:cs="Times New Roman"/>
          <w:b/>
          <w:sz w:val="24"/>
          <w:szCs w:val="24"/>
          <w:rPrChange w:id="703"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704" w:author="Henny  Warsilah" w:date="2018-10-26T23:06:00Z">
            <w:rPr>
              <w:rFonts w:ascii="Times New Roman" w:hAnsi="Times New Roman" w:cs="Times New Roman"/>
              <w:b/>
              <w:sz w:val="28"/>
              <w:szCs w:val="28"/>
            </w:rPr>
          </w:rPrChange>
        </w:rPr>
        <w:t xml:space="preserve">Kerangka Teori </w:t>
      </w:r>
    </w:p>
    <w:p w14:paraId="61CBEA75" w14:textId="77777777" w:rsidR="003C6E70" w:rsidRPr="002E4986" w:rsidRDefault="003C6E70" w:rsidP="00B36272">
      <w:pPr>
        <w:shd w:val="clear" w:color="auto" w:fill="FFFFFF"/>
        <w:spacing w:after="0" w:line="240" w:lineRule="auto"/>
        <w:ind w:firstLine="720"/>
        <w:jc w:val="both"/>
        <w:rPr>
          <w:ins w:id="705" w:author="Henny  Warsilah" w:date="2018-10-26T23:03:00Z"/>
          <w:rFonts w:ascii="Times New Roman" w:hAnsi="Times New Roman" w:cs="Times New Roman"/>
          <w:sz w:val="24"/>
          <w:szCs w:val="24"/>
          <w:rPrChange w:id="706" w:author="Henny  Warsilah" w:date="2018-10-26T23:06:00Z">
            <w:rPr>
              <w:ins w:id="707" w:author="Henny  Warsilah" w:date="2018-10-26T23:03:00Z"/>
              <w:rFonts w:ascii="Times New Roman" w:hAnsi="Times New Roman" w:cs="Times New Roman"/>
              <w:sz w:val="28"/>
              <w:szCs w:val="28"/>
            </w:rPr>
          </w:rPrChange>
        </w:rPr>
      </w:pPr>
      <w:r w:rsidRPr="002E4986">
        <w:rPr>
          <w:rFonts w:ascii="Times New Roman" w:hAnsi="Times New Roman" w:cs="Times New Roman"/>
          <w:bCs/>
          <w:sz w:val="24"/>
          <w:szCs w:val="24"/>
          <w:shd w:val="clear" w:color="auto" w:fill="FFFFFF"/>
          <w:rPrChange w:id="708" w:author="Henny  Warsilah" w:date="2018-10-26T23:06:00Z">
            <w:rPr>
              <w:rFonts w:ascii="Times New Roman" w:hAnsi="Times New Roman" w:cs="Times New Roman"/>
              <w:bCs/>
              <w:sz w:val="28"/>
              <w:szCs w:val="28"/>
              <w:shd w:val="clear" w:color="auto" w:fill="FFFFFF"/>
            </w:rPr>
          </w:rPrChange>
        </w:rPr>
        <w:t xml:space="preserve">Media massa adalah </w:t>
      </w:r>
      <w:r w:rsidRPr="002E4986">
        <w:rPr>
          <w:rFonts w:ascii="Times New Roman" w:hAnsi="Times New Roman" w:cs="Times New Roman"/>
          <w:sz w:val="24"/>
          <w:szCs w:val="24"/>
          <w:shd w:val="clear" w:color="auto" w:fill="FFFFFF"/>
          <w:rPrChange w:id="709" w:author="Henny  Warsilah" w:date="2018-10-26T23:06:00Z">
            <w:rPr>
              <w:rFonts w:ascii="Times New Roman" w:hAnsi="Times New Roman" w:cs="Times New Roman"/>
              <w:sz w:val="28"/>
              <w:szCs w:val="28"/>
              <w:shd w:val="clear" w:color="auto" w:fill="FFFFFF"/>
            </w:rPr>
          </w:rPrChange>
        </w:rPr>
        <w:t xml:space="preserve">sarana resmi alat komunikasi untuk menyebarkan berita dan pesan kepada masyarakat luas. Alat komunikasi tersebut </w:t>
      </w:r>
      <w:r w:rsidR="00E40B3C" w:rsidRPr="002E4986">
        <w:rPr>
          <w:rFonts w:ascii="Times New Roman" w:hAnsi="Times New Roman" w:cs="Times New Roman"/>
          <w:sz w:val="24"/>
          <w:szCs w:val="24"/>
          <w:shd w:val="clear" w:color="auto" w:fill="FFFFFF"/>
          <w:rPrChange w:id="710" w:author="Henny  Warsilah" w:date="2018-10-26T23:06:00Z">
            <w:rPr>
              <w:rFonts w:ascii="Times New Roman" w:hAnsi="Times New Roman" w:cs="Times New Roman"/>
              <w:sz w:val="28"/>
              <w:szCs w:val="28"/>
              <w:shd w:val="clear" w:color="auto" w:fill="FFFFFF"/>
            </w:rPr>
          </w:rPrChange>
        </w:rPr>
        <w:t xml:space="preserve">berupa </w:t>
      </w:r>
      <w:r w:rsidRPr="002E4986">
        <w:rPr>
          <w:rFonts w:ascii="Times New Roman" w:hAnsi="Times New Roman" w:cs="Times New Roman"/>
          <w:sz w:val="24"/>
          <w:szCs w:val="24"/>
          <w:shd w:val="clear" w:color="auto" w:fill="FFFFFF"/>
          <w:rPrChange w:id="711" w:author="Henny  Warsilah" w:date="2018-10-26T23:06:00Z">
            <w:rPr>
              <w:rFonts w:ascii="Times New Roman" w:hAnsi="Times New Roman" w:cs="Times New Roman"/>
              <w:sz w:val="28"/>
              <w:szCs w:val="28"/>
              <w:shd w:val="clear" w:color="auto" w:fill="FFFFFF"/>
            </w:rPr>
          </w:rPrChange>
        </w:rPr>
        <w:t xml:space="preserve">surat kabar, majalah, radio, televisi dan sebagainya.  </w:t>
      </w:r>
      <w:r w:rsidRPr="002E4986">
        <w:rPr>
          <w:rFonts w:ascii="Times New Roman" w:hAnsi="Times New Roman" w:cs="Times New Roman"/>
          <w:sz w:val="24"/>
          <w:szCs w:val="24"/>
          <w:rPrChange w:id="712" w:author="Henny  Warsilah" w:date="2018-10-26T23:06:00Z">
            <w:rPr>
              <w:rFonts w:ascii="Times New Roman" w:hAnsi="Times New Roman" w:cs="Times New Roman"/>
              <w:sz w:val="28"/>
              <w:szCs w:val="28"/>
            </w:rPr>
          </w:rPrChange>
        </w:rPr>
        <w:t>Salah satu bentuk media massa yang yang paling produktif menggunakan bahasa Indonesia ragam tulis</w:t>
      </w:r>
      <w:r w:rsidR="00E40B3C" w:rsidRPr="002E4986">
        <w:rPr>
          <w:rFonts w:ascii="Times New Roman" w:hAnsi="Times New Roman" w:cs="Times New Roman"/>
          <w:sz w:val="24"/>
          <w:szCs w:val="24"/>
          <w:rPrChange w:id="713" w:author="Henny  Warsilah" w:date="2018-10-26T23:06:00Z">
            <w:rPr>
              <w:rFonts w:ascii="Times New Roman" w:hAnsi="Times New Roman" w:cs="Times New Roman"/>
              <w:sz w:val="28"/>
              <w:szCs w:val="28"/>
            </w:rPr>
          </w:rPrChange>
        </w:rPr>
        <w:t xml:space="preserve"> adalah media cetak</w:t>
      </w:r>
      <w:r w:rsidRPr="002E4986">
        <w:rPr>
          <w:rFonts w:ascii="Times New Roman" w:hAnsi="Times New Roman" w:cs="Times New Roman"/>
          <w:sz w:val="24"/>
          <w:szCs w:val="24"/>
          <w:rPrChange w:id="714" w:author="Henny  Warsilah" w:date="2018-10-26T23:06:00Z">
            <w:rPr>
              <w:rFonts w:ascii="Times New Roman" w:hAnsi="Times New Roman" w:cs="Times New Roman"/>
              <w:sz w:val="28"/>
              <w:szCs w:val="28"/>
            </w:rPr>
          </w:rPrChange>
        </w:rPr>
        <w:t>. Oleh karena itu, penggunaan dan pemakaian bahasa Indonesia yang baik dan benar pada media massa perlu diperhatikan. Pemakaian bahasa Indonesia sebagai bahasa dalam media massa tidak lepas dari kesalahan. Kesalahan pemakaian bahasa disadari atau tidak tentu berpengaruh terhadap informasi yang disampaikan. Kesalahan ini bisa terjadi karena kurangnya pengawasan dan pengendalian penggunaan ba</w:t>
      </w:r>
      <w:r w:rsidR="00DA153B" w:rsidRPr="002E4986">
        <w:rPr>
          <w:rFonts w:ascii="Times New Roman" w:hAnsi="Times New Roman" w:cs="Times New Roman"/>
          <w:sz w:val="24"/>
          <w:szCs w:val="24"/>
          <w:rPrChange w:id="715" w:author="Henny  Warsilah" w:date="2018-10-26T23:06:00Z">
            <w:rPr>
              <w:rFonts w:ascii="Times New Roman" w:hAnsi="Times New Roman" w:cs="Times New Roman"/>
              <w:sz w:val="28"/>
              <w:szCs w:val="28"/>
            </w:rPr>
          </w:rPrChange>
        </w:rPr>
        <w:t xml:space="preserve">hasa di media massa. Menurut </w:t>
      </w:r>
      <w:r w:rsidR="00873B39" w:rsidRPr="002E4986">
        <w:rPr>
          <w:rFonts w:ascii="Times New Roman" w:hAnsi="Times New Roman" w:cs="Times New Roman"/>
          <w:sz w:val="24"/>
          <w:szCs w:val="24"/>
          <w:rPrChange w:id="716" w:author="Henny  Warsilah" w:date="2018-10-26T23:06:00Z">
            <w:rPr>
              <w:rFonts w:ascii="Times New Roman" w:hAnsi="Times New Roman" w:cs="Times New Roman"/>
              <w:sz w:val="28"/>
              <w:szCs w:val="28"/>
            </w:rPr>
          </w:rPrChange>
        </w:rPr>
        <w:t>Badudu (1983), ketidak</w:t>
      </w:r>
      <w:r w:rsidRPr="002E4986">
        <w:rPr>
          <w:rFonts w:ascii="Times New Roman" w:hAnsi="Times New Roman" w:cs="Times New Roman"/>
          <w:sz w:val="24"/>
          <w:szCs w:val="24"/>
          <w:rPrChange w:id="717" w:author="Henny  Warsilah" w:date="2018-10-26T23:06:00Z">
            <w:rPr>
              <w:rFonts w:ascii="Times New Roman" w:hAnsi="Times New Roman" w:cs="Times New Roman"/>
              <w:sz w:val="28"/>
              <w:szCs w:val="28"/>
            </w:rPr>
          </w:rPrChange>
        </w:rPr>
        <w:t>pedulian berbahasa masih ditemukan di</w:t>
      </w:r>
      <w:r w:rsidR="00DA153B" w:rsidRPr="002E4986">
        <w:rPr>
          <w:rFonts w:ascii="Times New Roman" w:hAnsi="Times New Roman" w:cs="Times New Roman"/>
          <w:sz w:val="24"/>
          <w:szCs w:val="24"/>
          <w:rPrChange w:id="718" w:author="Henny  Warsilah" w:date="2018-10-26T23:06:00Z">
            <w:rPr>
              <w:rFonts w:ascii="Times New Roman" w:hAnsi="Times New Roman" w:cs="Times New Roman"/>
              <w:sz w:val="28"/>
              <w:szCs w:val="28"/>
            </w:rPr>
          </w:rPrChange>
        </w:rPr>
        <w:t xml:space="preserve"> </w:t>
      </w:r>
      <w:r w:rsidRPr="002E4986">
        <w:rPr>
          <w:rFonts w:ascii="Times New Roman" w:hAnsi="Times New Roman" w:cs="Times New Roman"/>
          <w:sz w:val="24"/>
          <w:szCs w:val="24"/>
          <w:rPrChange w:id="719" w:author="Henny  Warsilah" w:date="2018-10-26T23:06:00Z">
            <w:rPr>
              <w:rFonts w:ascii="Times New Roman" w:hAnsi="Times New Roman" w:cs="Times New Roman"/>
              <w:sz w:val="28"/>
              <w:szCs w:val="28"/>
            </w:rPr>
          </w:rPrChange>
        </w:rPr>
        <w:t>kalangan pers. Kebebasan pers bukan berarti penggunaan bahasa Indonesia dalam media massa dapat dilakukan dengan sebebas-bebasnya tanpa memedulikan kaidah-kaidah berbahasa. Media massa harus memiliki kepedulian untuk menjunjung tinggi bahasa Indonesia. Akan tetapi, tidak sedikit media dalam memberikan informasi tersebut tidak diimbangi dengan penggunaan bahasa Indonesia yang baik dan benar.  Bahasa Indonesia yang baik adalah bahasa Indonesia yang sesuai dengan situasi dan kondisi pemakaiannya, sedangkan bahasa Indonesia yang benar ialah bahasa Indonesia yang digunakan sesuai dengan kaidah bahasa Indonesia yang berlaku.  Untuk dapat melakukan pengukuran pengawasan dan pengendalian penggunaan bahasa Indonesia di media massa, penelitian ini berpatokan pada bentuk-bentuk bahasa Indonesia baku yang telah dibukukan dalam buku Tata Bahasa Baku Bahasa Indonesia</w:t>
      </w:r>
      <w:r w:rsidR="00C37E4E" w:rsidRPr="002E4986">
        <w:rPr>
          <w:rFonts w:ascii="Times New Roman" w:hAnsi="Times New Roman" w:cs="Times New Roman"/>
          <w:sz w:val="24"/>
          <w:szCs w:val="24"/>
          <w:rPrChange w:id="720" w:author="Henny  Warsilah" w:date="2018-10-26T23:06:00Z">
            <w:rPr>
              <w:rFonts w:ascii="Times New Roman" w:hAnsi="Times New Roman" w:cs="Times New Roman"/>
              <w:sz w:val="28"/>
              <w:szCs w:val="28"/>
            </w:rPr>
          </w:rPrChange>
        </w:rPr>
        <w:t>, pedoman ejaan bahasa Indonesia, dan pedomaan tata kalimat</w:t>
      </w:r>
      <w:r w:rsidRPr="002E4986">
        <w:rPr>
          <w:rFonts w:ascii="Times New Roman" w:hAnsi="Times New Roman" w:cs="Times New Roman"/>
          <w:sz w:val="24"/>
          <w:szCs w:val="24"/>
          <w:rPrChange w:id="721" w:author="Henny  Warsilah" w:date="2018-10-26T23:06:00Z">
            <w:rPr>
              <w:rFonts w:ascii="Times New Roman" w:hAnsi="Times New Roman" w:cs="Times New Roman"/>
              <w:sz w:val="28"/>
              <w:szCs w:val="28"/>
            </w:rPr>
          </w:rPrChange>
        </w:rPr>
        <w:t xml:space="preserve">.  </w:t>
      </w:r>
      <w:r w:rsidR="00C37E4E" w:rsidRPr="002E4986">
        <w:rPr>
          <w:rFonts w:ascii="Times New Roman" w:hAnsi="Times New Roman" w:cs="Times New Roman"/>
          <w:sz w:val="24"/>
          <w:szCs w:val="24"/>
          <w:rPrChange w:id="722" w:author="Henny  Warsilah" w:date="2018-10-26T23:06:00Z">
            <w:rPr>
              <w:rFonts w:ascii="Times New Roman" w:hAnsi="Times New Roman" w:cs="Times New Roman"/>
              <w:sz w:val="28"/>
              <w:szCs w:val="28"/>
            </w:rPr>
          </w:rPrChange>
        </w:rPr>
        <w:t xml:space="preserve">Inti dari kajian ini difokuskan pada penilaian </w:t>
      </w:r>
      <w:r w:rsidRPr="002E4986">
        <w:rPr>
          <w:rFonts w:ascii="Times New Roman" w:hAnsi="Times New Roman" w:cs="Times New Roman"/>
          <w:sz w:val="24"/>
          <w:szCs w:val="24"/>
          <w:rPrChange w:id="723" w:author="Henny  Warsilah" w:date="2018-10-26T23:06:00Z">
            <w:rPr>
              <w:rFonts w:ascii="Times New Roman" w:hAnsi="Times New Roman" w:cs="Times New Roman"/>
              <w:sz w:val="28"/>
              <w:szCs w:val="28"/>
            </w:rPr>
          </w:rPrChange>
        </w:rPr>
        <w:t xml:space="preserve">kesalahan penggunaan bahasa Indonesia yang tidak mengikuti kaidah-kaidah bahasa Indonesia. </w:t>
      </w:r>
      <w:r w:rsidRPr="002E4986">
        <w:rPr>
          <w:rFonts w:ascii="Times New Roman" w:eastAsia="Times New Roman" w:hAnsi="Times New Roman" w:cs="Times New Roman"/>
          <w:sz w:val="24"/>
          <w:szCs w:val="24"/>
          <w:rPrChange w:id="724" w:author="Henny  Warsilah" w:date="2018-10-26T23:06:00Z">
            <w:rPr>
              <w:rFonts w:ascii="Times New Roman" w:eastAsia="Times New Roman" w:hAnsi="Times New Roman" w:cs="Times New Roman"/>
              <w:sz w:val="28"/>
              <w:szCs w:val="28"/>
            </w:rPr>
          </w:rPrChange>
        </w:rPr>
        <w:t xml:space="preserve">Kebanyakan penulisan berita di media </w:t>
      </w:r>
      <w:r w:rsidR="00C37E4E" w:rsidRPr="002E4986">
        <w:rPr>
          <w:rFonts w:ascii="Times New Roman" w:eastAsia="Times New Roman" w:hAnsi="Times New Roman" w:cs="Times New Roman"/>
          <w:sz w:val="24"/>
          <w:szCs w:val="24"/>
          <w:rPrChange w:id="725" w:author="Henny  Warsilah" w:date="2018-10-26T23:06:00Z">
            <w:rPr>
              <w:rFonts w:ascii="Times New Roman" w:eastAsia="Times New Roman" w:hAnsi="Times New Roman" w:cs="Times New Roman"/>
              <w:sz w:val="28"/>
              <w:szCs w:val="28"/>
            </w:rPr>
          </w:rPrChange>
        </w:rPr>
        <w:t xml:space="preserve">cetak </w:t>
      </w:r>
      <w:r w:rsidRPr="002E4986">
        <w:rPr>
          <w:rFonts w:ascii="Times New Roman" w:eastAsia="Times New Roman" w:hAnsi="Times New Roman" w:cs="Times New Roman"/>
          <w:sz w:val="24"/>
          <w:szCs w:val="24"/>
          <w:rPrChange w:id="726" w:author="Henny  Warsilah" w:date="2018-10-26T23:06:00Z">
            <w:rPr>
              <w:rFonts w:ascii="Times New Roman" w:eastAsia="Times New Roman" w:hAnsi="Times New Roman" w:cs="Times New Roman"/>
              <w:sz w:val="28"/>
              <w:szCs w:val="28"/>
            </w:rPr>
          </w:rPrChange>
        </w:rPr>
        <w:t xml:space="preserve">sering </w:t>
      </w:r>
      <w:r w:rsidR="00C37E4E" w:rsidRPr="002E4986">
        <w:rPr>
          <w:rFonts w:ascii="Times New Roman" w:eastAsia="Times New Roman" w:hAnsi="Times New Roman" w:cs="Times New Roman"/>
          <w:sz w:val="24"/>
          <w:szCs w:val="24"/>
          <w:rPrChange w:id="727" w:author="Henny  Warsilah" w:date="2018-10-26T23:06:00Z">
            <w:rPr>
              <w:rFonts w:ascii="Times New Roman" w:eastAsia="Times New Roman" w:hAnsi="Times New Roman" w:cs="Times New Roman"/>
              <w:sz w:val="28"/>
              <w:szCs w:val="28"/>
            </w:rPr>
          </w:rPrChange>
        </w:rPr>
        <w:t xml:space="preserve">ditemukan </w:t>
      </w:r>
      <w:r w:rsidRPr="002E4986">
        <w:rPr>
          <w:rFonts w:ascii="Times New Roman" w:eastAsia="Times New Roman" w:hAnsi="Times New Roman" w:cs="Times New Roman"/>
          <w:sz w:val="24"/>
          <w:szCs w:val="24"/>
          <w:rPrChange w:id="728" w:author="Henny  Warsilah" w:date="2018-10-26T23:06:00Z">
            <w:rPr>
              <w:rFonts w:ascii="Times New Roman" w:eastAsia="Times New Roman" w:hAnsi="Times New Roman" w:cs="Times New Roman"/>
              <w:sz w:val="28"/>
              <w:szCs w:val="28"/>
            </w:rPr>
          </w:rPrChange>
        </w:rPr>
        <w:t xml:space="preserve">penyimpangan-penyimpangan kaidah penulisan yang benar. Adanya alasan </w:t>
      </w:r>
      <w:r w:rsidR="00C37E4E" w:rsidRPr="002E4986">
        <w:rPr>
          <w:rFonts w:ascii="Times New Roman" w:eastAsia="Times New Roman" w:hAnsi="Times New Roman" w:cs="Times New Roman"/>
          <w:sz w:val="24"/>
          <w:szCs w:val="24"/>
          <w:rPrChange w:id="729" w:author="Henny  Warsilah" w:date="2018-10-26T23:06:00Z">
            <w:rPr>
              <w:rFonts w:ascii="Times New Roman" w:eastAsia="Times New Roman" w:hAnsi="Times New Roman" w:cs="Times New Roman"/>
              <w:sz w:val="28"/>
              <w:szCs w:val="28"/>
            </w:rPr>
          </w:rPrChange>
        </w:rPr>
        <w:t xml:space="preserve">penggunaan bahasa yang </w:t>
      </w:r>
      <w:r w:rsidRPr="002E4986">
        <w:rPr>
          <w:rFonts w:ascii="Times New Roman" w:eastAsia="Times New Roman" w:hAnsi="Times New Roman" w:cs="Times New Roman"/>
          <w:sz w:val="24"/>
          <w:szCs w:val="24"/>
          <w:rPrChange w:id="730" w:author="Henny  Warsilah" w:date="2018-10-26T23:06:00Z">
            <w:rPr>
              <w:rFonts w:ascii="Times New Roman" w:eastAsia="Times New Roman" w:hAnsi="Times New Roman" w:cs="Times New Roman"/>
              <w:sz w:val="28"/>
              <w:szCs w:val="28"/>
            </w:rPr>
          </w:rPrChange>
        </w:rPr>
        <w:t xml:space="preserve">menarik, variatif, segar, berkarakter menyebabkan penulisan berita di media massa tidak sesuai dengan kaidah penulisan </w:t>
      </w:r>
      <w:r w:rsidR="00C37E4E" w:rsidRPr="002E4986">
        <w:rPr>
          <w:rFonts w:ascii="Times New Roman" w:eastAsia="Times New Roman" w:hAnsi="Times New Roman" w:cs="Times New Roman"/>
          <w:sz w:val="24"/>
          <w:szCs w:val="24"/>
          <w:rPrChange w:id="731" w:author="Henny  Warsilah" w:date="2018-10-26T23:06:00Z">
            <w:rPr>
              <w:rFonts w:ascii="Times New Roman" w:eastAsia="Times New Roman" w:hAnsi="Times New Roman" w:cs="Times New Roman"/>
              <w:sz w:val="28"/>
              <w:szCs w:val="28"/>
            </w:rPr>
          </w:rPrChange>
        </w:rPr>
        <w:t xml:space="preserve">bahasa Indonesia yang </w:t>
      </w:r>
      <w:r w:rsidRPr="002E4986">
        <w:rPr>
          <w:rFonts w:ascii="Times New Roman" w:eastAsia="Times New Roman" w:hAnsi="Times New Roman" w:cs="Times New Roman"/>
          <w:sz w:val="24"/>
          <w:szCs w:val="24"/>
          <w:rPrChange w:id="732" w:author="Henny  Warsilah" w:date="2018-10-26T23:06:00Z">
            <w:rPr>
              <w:rFonts w:ascii="Times New Roman" w:eastAsia="Times New Roman" w:hAnsi="Times New Roman" w:cs="Times New Roman"/>
              <w:sz w:val="28"/>
              <w:szCs w:val="28"/>
            </w:rPr>
          </w:rPrChange>
        </w:rPr>
        <w:t xml:space="preserve">yang benar. </w:t>
      </w:r>
      <w:r w:rsidRPr="002E4986">
        <w:rPr>
          <w:rFonts w:ascii="Times New Roman" w:hAnsi="Times New Roman" w:cs="Times New Roman"/>
          <w:sz w:val="24"/>
          <w:szCs w:val="24"/>
          <w:rPrChange w:id="733" w:author="Henny  Warsilah" w:date="2018-10-26T23:06:00Z">
            <w:rPr>
              <w:rFonts w:ascii="Times New Roman" w:hAnsi="Times New Roman" w:cs="Times New Roman"/>
              <w:sz w:val="28"/>
              <w:szCs w:val="28"/>
            </w:rPr>
          </w:rPrChange>
        </w:rPr>
        <w:t>Secara spesifik, pengukuran dalam kajian ini dilakukan dengan menggunakan teori kebahasaan sebagai berikut.</w:t>
      </w:r>
    </w:p>
    <w:p w14:paraId="66EE7C3E" w14:textId="77777777" w:rsidR="009A477C" w:rsidRPr="001A4E22" w:rsidRDefault="009A477C" w:rsidP="00B36272">
      <w:pPr>
        <w:shd w:val="clear" w:color="auto" w:fill="FFFFFF"/>
        <w:spacing w:after="0" w:line="240" w:lineRule="auto"/>
        <w:ind w:firstLine="720"/>
        <w:jc w:val="both"/>
        <w:rPr>
          <w:rFonts w:ascii="Times New Roman" w:hAnsi="Times New Roman" w:cs="Times New Roman"/>
          <w:color w:val="FF0000"/>
          <w:sz w:val="24"/>
          <w:szCs w:val="24"/>
          <w:rPrChange w:id="734" w:author="ACER" w:date="2018-10-26T14:57:00Z">
            <w:rPr>
              <w:rFonts w:ascii="Times New Roman" w:hAnsi="Times New Roman" w:cs="Times New Roman"/>
              <w:sz w:val="28"/>
              <w:szCs w:val="28"/>
            </w:rPr>
          </w:rPrChange>
        </w:rPr>
      </w:pPr>
      <w:ins w:id="735" w:author="Henny  Warsilah" w:date="2018-10-26T23:03:00Z">
        <w:r w:rsidRPr="001A4E22">
          <w:rPr>
            <w:rFonts w:ascii="Times New Roman" w:hAnsi="Times New Roman" w:cs="Times New Roman"/>
            <w:color w:val="FF0000"/>
            <w:sz w:val="24"/>
            <w:szCs w:val="24"/>
            <w:rPrChange w:id="736" w:author="ACER" w:date="2018-10-26T14:57:00Z">
              <w:rPr>
                <w:rFonts w:ascii="Times New Roman" w:hAnsi="Times New Roman" w:cs="Times New Roman"/>
                <w:sz w:val="28"/>
                <w:szCs w:val="28"/>
              </w:rPr>
            </w:rPrChange>
          </w:rPr>
          <w:t>Semua yg di</w:t>
        </w:r>
      </w:ins>
      <w:ins w:id="737" w:author="ACER" w:date="2018-10-26T14:56:00Z">
        <w:r w:rsidR="001A4E22" w:rsidRPr="001A4E22">
          <w:rPr>
            <w:rFonts w:ascii="Times New Roman" w:hAnsi="Times New Roman" w:cs="Times New Roman"/>
            <w:color w:val="FF0000"/>
            <w:sz w:val="24"/>
            <w:szCs w:val="24"/>
            <w:rPrChange w:id="738" w:author="ACER" w:date="2018-10-26T14:57:00Z">
              <w:rPr>
                <w:rFonts w:ascii="Times New Roman" w:hAnsi="Times New Roman" w:cs="Times New Roman"/>
                <w:sz w:val="24"/>
                <w:szCs w:val="24"/>
              </w:rPr>
            </w:rPrChange>
          </w:rPr>
          <w:t xml:space="preserve"> </w:t>
        </w:r>
      </w:ins>
      <w:ins w:id="739" w:author="Henny  Warsilah" w:date="2018-10-26T23:03:00Z">
        <w:r w:rsidRPr="001A4E22">
          <w:rPr>
            <w:rFonts w:ascii="Times New Roman" w:hAnsi="Times New Roman" w:cs="Times New Roman"/>
            <w:color w:val="FF0000"/>
            <w:sz w:val="24"/>
            <w:szCs w:val="24"/>
            <w:rPrChange w:id="740" w:author="ACER" w:date="2018-10-26T14:57:00Z">
              <w:rPr>
                <w:rFonts w:ascii="Times New Roman" w:hAnsi="Times New Roman" w:cs="Times New Roman"/>
                <w:sz w:val="28"/>
                <w:szCs w:val="28"/>
              </w:rPr>
            </w:rPrChange>
          </w:rPr>
          <w:t>bawah harus ada sumber nya</w:t>
        </w:r>
      </w:ins>
    </w:p>
    <w:p w14:paraId="66214C62" w14:textId="77777777" w:rsidR="00251477" w:rsidRPr="002E4986" w:rsidRDefault="00251477" w:rsidP="00B36272">
      <w:pPr>
        <w:shd w:val="clear" w:color="auto" w:fill="FFFFFF"/>
        <w:spacing w:after="0" w:line="240" w:lineRule="auto"/>
        <w:jc w:val="both"/>
        <w:rPr>
          <w:rFonts w:ascii="Times New Roman" w:eastAsia="Times New Roman" w:hAnsi="Times New Roman" w:cs="Times New Roman"/>
          <w:sz w:val="24"/>
          <w:szCs w:val="24"/>
          <w:rPrChange w:id="741" w:author="Henny  Warsilah" w:date="2018-10-26T23:06:00Z">
            <w:rPr>
              <w:rFonts w:ascii="Times New Roman" w:eastAsia="Times New Roman" w:hAnsi="Times New Roman" w:cs="Times New Roman"/>
              <w:sz w:val="28"/>
              <w:szCs w:val="28"/>
            </w:rPr>
          </w:rPrChange>
        </w:rPr>
      </w:pPr>
      <w:r w:rsidRPr="002E4986">
        <w:rPr>
          <w:rFonts w:ascii="Times New Roman" w:eastAsia="Times New Roman" w:hAnsi="Times New Roman" w:cs="Times New Roman"/>
          <w:b/>
          <w:bCs/>
          <w:sz w:val="24"/>
          <w:szCs w:val="24"/>
          <w:rPrChange w:id="742" w:author="Henny  Warsilah" w:date="2018-10-26T23:06:00Z">
            <w:rPr>
              <w:rFonts w:ascii="Times New Roman" w:eastAsia="Times New Roman" w:hAnsi="Times New Roman" w:cs="Times New Roman"/>
              <w:b/>
              <w:bCs/>
              <w:sz w:val="28"/>
              <w:szCs w:val="28"/>
            </w:rPr>
          </w:rPrChange>
        </w:rPr>
        <w:t>a. Peyimpangan Kaidah Tata Tulis atau Ejaan</w:t>
      </w:r>
      <w:r w:rsidRPr="002E4986">
        <w:rPr>
          <w:rFonts w:ascii="Times New Roman" w:eastAsia="Times New Roman" w:hAnsi="Times New Roman" w:cs="Times New Roman"/>
          <w:sz w:val="24"/>
          <w:szCs w:val="24"/>
          <w:rPrChange w:id="743" w:author="Henny  Warsilah" w:date="2018-10-26T23:06:00Z">
            <w:rPr>
              <w:rFonts w:ascii="Times New Roman" w:eastAsia="Times New Roman" w:hAnsi="Times New Roman" w:cs="Times New Roman"/>
              <w:sz w:val="28"/>
              <w:szCs w:val="28"/>
            </w:rPr>
          </w:rPrChange>
        </w:rPr>
        <w:t>.</w:t>
      </w:r>
    </w:p>
    <w:p w14:paraId="267C4117" w14:textId="77777777" w:rsidR="00251477" w:rsidRPr="002E4986" w:rsidRDefault="00251477" w:rsidP="00B36272">
      <w:pPr>
        <w:shd w:val="clear" w:color="auto" w:fill="FFFFFF"/>
        <w:spacing w:after="0" w:line="240" w:lineRule="auto"/>
        <w:ind w:firstLine="720"/>
        <w:jc w:val="both"/>
        <w:rPr>
          <w:rFonts w:ascii="Times New Roman" w:eastAsia="Calibri" w:hAnsi="Times New Roman" w:cs="Times New Roman"/>
          <w:sz w:val="24"/>
          <w:szCs w:val="24"/>
          <w:rPrChange w:id="744" w:author="Henny  Warsilah" w:date="2018-10-26T23:06:00Z">
            <w:rPr>
              <w:rFonts w:ascii="Times New Roman" w:eastAsia="Calibri" w:hAnsi="Times New Roman" w:cs="Times New Roman"/>
              <w:sz w:val="28"/>
              <w:szCs w:val="28"/>
            </w:rPr>
          </w:rPrChange>
        </w:rPr>
      </w:pPr>
      <w:r w:rsidRPr="002E4986">
        <w:rPr>
          <w:rFonts w:ascii="Times New Roman" w:eastAsia="Times New Roman" w:hAnsi="Times New Roman" w:cs="Times New Roman"/>
          <w:sz w:val="24"/>
          <w:szCs w:val="24"/>
          <w:rPrChange w:id="745" w:author="Henny  Warsilah" w:date="2018-10-26T23:06:00Z">
            <w:rPr>
              <w:rFonts w:ascii="Times New Roman" w:eastAsia="Times New Roman" w:hAnsi="Times New Roman" w:cs="Times New Roman"/>
              <w:sz w:val="28"/>
              <w:szCs w:val="28"/>
            </w:rPr>
          </w:rPrChange>
        </w:rPr>
        <w:t xml:space="preserve">Kesalahan ini hampir setiap kali dijumpai dalam surat kabar. </w:t>
      </w:r>
      <w:r w:rsidRPr="002E4986">
        <w:rPr>
          <w:rFonts w:ascii="Times New Roman" w:eastAsia="Calibri" w:hAnsi="Times New Roman" w:cs="Times New Roman"/>
          <w:sz w:val="24"/>
          <w:szCs w:val="24"/>
          <w:rPrChange w:id="746" w:author="Henny  Warsilah" w:date="2018-10-26T23:06:00Z">
            <w:rPr>
              <w:rFonts w:ascii="Times New Roman" w:eastAsia="Calibri" w:hAnsi="Times New Roman" w:cs="Times New Roman"/>
              <w:sz w:val="28"/>
              <w:szCs w:val="28"/>
            </w:rPr>
          </w:rPrChange>
        </w:rPr>
        <w:t xml:space="preserve">Ejaan tidak lepas dari kajian fonologi. Kajian fonologi harus mengklasifikasi setiap ujaran dalam suatu bahasa ke dalam bunyi-bunyi tertentu, misanya bunyi /p/ dan /b/ diklasifikasi ke dalam bunyi bilabial dan seterusnya. Kajian fonologi harus menemukan berapa jumlah fonem dari bahasa yang bersangkutan. Bunyi-bunyi tersebut ada yang membedakan makna dan tidak membedakan makna. Bunyi-bunyi yang membedakan makna tersebut dapat digolongkan sebagai bunyi-bunyi yang berdiri sendiri. </w:t>
      </w:r>
      <w:r w:rsidRPr="002E4986">
        <w:rPr>
          <w:rFonts w:ascii="Times New Roman" w:eastAsia="Times New Roman" w:hAnsi="Times New Roman" w:cs="Times New Roman"/>
          <w:sz w:val="24"/>
          <w:szCs w:val="24"/>
          <w:rPrChange w:id="747" w:author="Henny  Warsilah" w:date="2018-10-26T23:06:00Z">
            <w:rPr>
              <w:rFonts w:ascii="Times New Roman" w:eastAsia="Times New Roman" w:hAnsi="Times New Roman" w:cs="Times New Roman"/>
              <w:sz w:val="28"/>
              <w:szCs w:val="28"/>
            </w:rPr>
          </w:rPrChange>
        </w:rPr>
        <w:t>Penggambaran </w:t>
      </w:r>
      <w:r w:rsidR="009A477C" w:rsidRPr="002E4986">
        <w:rPr>
          <w:sz w:val="24"/>
          <w:szCs w:val="24"/>
          <w:rPrChange w:id="748" w:author="Henny  Warsilah" w:date="2018-10-26T23:06:00Z">
            <w:rPr>
              <w:rFonts w:ascii="Times New Roman" w:eastAsia="Times New Roman" w:hAnsi="Times New Roman" w:cs="Times New Roman"/>
              <w:sz w:val="28"/>
              <w:szCs w:val="28"/>
            </w:rPr>
          </w:rPrChange>
        </w:rPr>
        <w:fldChar w:fldCharType="begin"/>
      </w:r>
      <w:r w:rsidR="009A477C" w:rsidRPr="002E4986">
        <w:rPr>
          <w:sz w:val="24"/>
          <w:szCs w:val="24"/>
          <w:rPrChange w:id="749" w:author="Henny  Warsilah" w:date="2018-10-26T23:06:00Z">
            <w:rPr>
              <w:sz w:val="28"/>
              <w:szCs w:val="28"/>
            </w:rPr>
          </w:rPrChange>
        </w:rPr>
        <w:instrText xml:space="preserve"> HYPERLINK "https://id.wikipedia.org/wiki/Bunyi_bahasa" \o "Bunyi bahasa" </w:instrText>
      </w:r>
      <w:r w:rsidR="009A477C" w:rsidRPr="002E4986">
        <w:rPr>
          <w:sz w:val="24"/>
          <w:szCs w:val="24"/>
          <w:rPrChange w:id="750" w:author="Henny  Warsilah" w:date="2018-10-26T23:06:00Z">
            <w:rPr>
              <w:rFonts w:ascii="Times New Roman" w:eastAsia="Times New Roman" w:hAnsi="Times New Roman" w:cs="Times New Roman"/>
              <w:sz w:val="28"/>
              <w:szCs w:val="28"/>
            </w:rPr>
          </w:rPrChange>
        </w:rPr>
        <w:fldChar w:fldCharType="separate"/>
      </w:r>
      <w:r w:rsidRPr="002E4986">
        <w:rPr>
          <w:rFonts w:ascii="Times New Roman" w:eastAsia="Times New Roman" w:hAnsi="Times New Roman" w:cs="Times New Roman"/>
          <w:sz w:val="24"/>
          <w:szCs w:val="24"/>
          <w:rPrChange w:id="751" w:author="Henny  Warsilah" w:date="2018-10-26T23:06:00Z">
            <w:rPr>
              <w:rFonts w:ascii="Times New Roman" w:eastAsia="Times New Roman" w:hAnsi="Times New Roman" w:cs="Times New Roman"/>
              <w:sz w:val="28"/>
              <w:szCs w:val="28"/>
            </w:rPr>
          </w:rPrChange>
        </w:rPr>
        <w:t>bunyi bahasa</w:t>
      </w:r>
      <w:r w:rsidR="009A477C" w:rsidRPr="002E4986">
        <w:rPr>
          <w:rFonts w:ascii="Times New Roman" w:eastAsia="Times New Roman" w:hAnsi="Times New Roman" w:cs="Times New Roman"/>
          <w:sz w:val="24"/>
          <w:szCs w:val="24"/>
          <w:rPrChange w:id="752" w:author="Henny  Warsilah" w:date="2018-10-26T23:06:00Z">
            <w:rPr>
              <w:rFonts w:ascii="Times New Roman" w:eastAsia="Times New Roman" w:hAnsi="Times New Roman" w:cs="Times New Roman"/>
              <w:sz w:val="28"/>
              <w:szCs w:val="28"/>
            </w:rPr>
          </w:rPrChange>
        </w:rPr>
        <w:fldChar w:fldCharType="end"/>
      </w:r>
      <w:r w:rsidRPr="002E4986">
        <w:rPr>
          <w:rFonts w:ascii="Times New Roman" w:eastAsia="Times New Roman" w:hAnsi="Times New Roman" w:cs="Times New Roman"/>
          <w:sz w:val="24"/>
          <w:szCs w:val="24"/>
          <w:rPrChange w:id="753" w:author="Henny  Warsilah" w:date="2018-10-26T23:06:00Z">
            <w:rPr>
              <w:rFonts w:ascii="Times New Roman" w:eastAsia="Times New Roman" w:hAnsi="Times New Roman" w:cs="Times New Roman"/>
              <w:sz w:val="28"/>
              <w:szCs w:val="28"/>
            </w:rPr>
          </w:rPrChange>
        </w:rPr>
        <w:t> (</w:t>
      </w:r>
      <w:r w:rsidR="009A477C" w:rsidRPr="002E4986">
        <w:rPr>
          <w:sz w:val="24"/>
          <w:szCs w:val="24"/>
          <w:rPrChange w:id="754" w:author="Henny  Warsilah" w:date="2018-10-26T23:06:00Z">
            <w:rPr>
              <w:rFonts w:ascii="Times New Roman" w:eastAsia="Times New Roman" w:hAnsi="Times New Roman" w:cs="Times New Roman"/>
              <w:sz w:val="28"/>
              <w:szCs w:val="28"/>
            </w:rPr>
          </w:rPrChange>
        </w:rPr>
        <w:fldChar w:fldCharType="begin"/>
      </w:r>
      <w:r w:rsidR="009A477C" w:rsidRPr="002E4986">
        <w:rPr>
          <w:sz w:val="24"/>
          <w:szCs w:val="24"/>
          <w:rPrChange w:id="755" w:author="Henny  Warsilah" w:date="2018-10-26T23:06:00Z">
            <w:rPr>
              <w:sz w:val="28"/>
              <w:szCs w:val="28"/>
            </w:rPr>
          </w:rPrChange>
        </w:rPr>
        <w:instrText xml:space="preserve"> HYPERLINK "https://id.wikipedia.org/wiki/Kata" \o "Kata" </w:instrText>
      </w:r>
      <w:r w:rsidR="009A477C" w:rsidRPr="002E4986">
        <w:rPr>
          <w:sz w:val="24"/>
          <w:szCs w:val="24"/>
          <w:rPrChange w:id="756" w:author="Henny  Warsilah" w:date="2018-10-26T23:06:00Z">
            <w:rPr>
              <w:rFonts w:ascii="Times New Roman" w:eastAsia="Times New Roman" w:hAnsi="Times New Roman" w:cs="Times New Roman"/>
              <w:sz w:val="28"/>
              <w:szCs w:val="28"/>
            </w:rPr>
          </w:rPrChange>
        </w:rPr>
        <w:fldChar w:fldCharType="separate"/>
      </w:r>
      <w:r w:rsidRPr="002E4986">
        <w:rPr>
          <w:rFonts w:ascii="Times New Roman" w:eastAsia="Times New Roman" w:hAnsi="Times New Roman" w:cs="Times New Roman"/>
          <w:sz w:val="24"/>
          <w:szCs w:val="24"/>
          <w:rPrChange w:id="757" w:author="Henny  Warsilah" w:date="2018-10-26T23:06:00Z">
            <w:rPr>
              <w:rFonts w:ascii="Times New Roman" w:eastAsia="Times New Roman" w:hAnsi="Times New Roman" w:cs="Times New Roman"/>
              <w:sz w:val="28"/>
              <w:szCs w:val="28"/>
            </w:rPr>
          </w:rPrChange>
        </w:rPr>
        <w:t>kata</w:t>
      </w:r>
      <w:r w:rsidR="009A477C" w:rsidRPr="002E4986">
        <w:rPr>
          <w:rFonts w:ascii="Times New Roman" w:eastAsia="Times New Roman" w:hAnsi="Times New Roman" w:cs="Times New Roman"/>
          <w:sz w:val="24"/>
          <w:szCs w:val="24"/>
          <w:rPrChange w:id="758" w:author="Henny  Warsilah" w:date="2018-10-26T23:06:00Z">
            <w:rPr>
              <w:rFonts w:ascii="Times New Roman" w:eastAsia="Times New Roman" w:hAnsi="Times New Roman" w:cs="Times New Roman"/>
              <w:sz w:val="28"/>
              <w:szCs w:val="28"/>
            </w:rPr>
          </w:rPrChange>
        </w:rPr>
        <w:fldChar w:fldCharType="end"/>
      </w:r>
      <w:r w:rsidRPr="002E4986">
        <w:rPr>
          <w:rFonts w:ascii="Times New Roman" w:eastAsia="Times New Roman" w:hAnsi="Times New Roman" w:cs="Times New Roman"/>
          <w:sz w:val="24"/>
          <w:szCs w:val="24"/>
          <w:rPrChange w:id="759" w:author="Henny  Warsilah" w:date="2018-10-26T23:06:00Z">
            <w:rPr>
              <w:rFonts w:ascii="Times New Roman" w:eastAsia="Times New Roman" w:hAnsi="Times New Roman" w:cs="Times New Roman"/>
              <w:sz w:val="28"/>
              <w:szCs w:val="28"/>
            </w:rPr>
          </w:rPrChange>
        </w:rPr>
        <w:t>, </w:t>
      </w:r>
      <w:r w:rsidR="009A477C" w:rsidRPr="002E4986">
        <w:rPr>
          <w:sz w:val="24"/>
          <w:szCs w:val="24"/>
          <w:rPrChange w:id="760" w:author="Henny  Warsilah" w:date="2018-10-26T23:06:00Z">
            <w:rPr>
              <w:rFonts w:ascii="Times New Roman" w:eastAsia="Times New Roman" w:hAnsi="Times New Roman" w:cs="Times New Roman"/>
              <w:sz w:val="28"/>
              <w:szCs w:val="28"/>
            </w:rPr>
          </w:rPrChange>
        </w:rPr>
        <w:fldChar w:fldCharType="begin"/>
      </w:r>
      <w:r w:rsidR="009A477C" w:rsidRPr="002E4986">
        <w:rPr>
          <w:sz w:val="24"/>
          <w:szCs w:val="24"/>
          <w:rPrChange w:id="761" w:author="Henny  Warsilah" w:date="2018-10-26T23:06:00Z">
            <w:rPr>
              <w:sz w:val="28"/>
              <w:szCs w:val="28"/>
            </w:rPr>
          </w:rPrChange>
        </w:rPr>
        <w:instrText xml:space="preserve"> HYPERLINK "https://id.wikipedia.org/wiki/Kalimat" \o "Kalimat" </w:instrText>
      </w:r>
      <w:r w:rsidR="009A477C" w:rsidRPr="002E4986">
        <w:rPr>
          <w:sz w:val="24"/>
          <w:szCs w:val="24"/>
          <w:rPrChange w:id="762" w:author="Henny  Warsilah" w:date="2018-10-26T23:06:00Z">
            <w:rPr>
              <w:rFonts w:ascii="Times New Roman" w:eastAsia="Times New Roman" w:hAnsi="Times New Roman" w:cs="Times New Roman"/>
              <w:sz w:val="28"/>
              <w:szCs w:val="28"/>
            </w:rPr>
          </w:rPrChange>
        </w:rPr>
        <w:fldChar w:fldCharType="separate"/>
      </w:r>
      <w:r w:rsidRPr="002E4986">
        <w:rPr>
          <w:rFonts w:ascii="Times New Roman" w:eastAsia="Times New Roman" w:hAnsi="Times New Roman" w:cs="Times New Roman"/>
          <w:sz w:val="24"/>
          <w:szCs w:val="24"/>
          <w:rPrChange w:id="763" w:author="Henny  Warsilah" w:date="2018-10-26T23:06:00Z">
            <w:rPr>
              <w:rFonts w:ascii="Times New Roman" w:eastAsia="Times New Roman" w:hAnsi="Times New Roman" w:cs="Times New Roman"/>
              <w:sz w:val="28"/>
              <w:szCs w:val="28"/>
            </w:rPr>
          </w:rPrChange>
        </w:rPr>
        <w:t>kalimat</w:t>
      </w:r>
      <w:r w:rsidR="009A477C" w:rsidRPr="002E4986">
        <w:rPr>
          <w:rFonts w:ascii="Times New Roman" w:eastAsia="Times New Roman" w:hAnsi="Times New Roman" w:cs="Times New Roman"/>
          <w:sz w:val="24"/>
          <w:szCs w:val="24"/>
          <w:rPrChange w:id="764" w:author="Henny  Warsilah" w:date="2018-10-26T23:06:00Z">
            <w:rPr>
              <w:rFonts w:ascii="Times New Roman" w:eastAsia="Times New Roman" w:hAnsi="Times New Roman" w:cs="Times New Roman"/>
              <w:sz w:val="28"/>
              <w:szCs w:val="28"/>
            </w:rPr>
          </w:rPrChange>
        </w:rPr>
        <w:fldChar w:fldCharType="end"/>
      </w:r>
      <w:r w:rsidRPr="002E4986">
        <w:rPr>
          <w:rFonts w:ascii="Times New Roman" w:eastAsia="Times New Roman" w:hAnsi="Times New Roman" w:cs="Times New Roman"/>
          <w:sz w:val="24"/>
          <w:szCs w:val="24"/>
          <w:rPrChange w:id="765" w:author="Henny  Warsilah" w:date="2018-10-26T23:06:00Z">
            <w:rPr>
              <w:rFonts w:ascii="Times New Roman" w:eastAsia="Times New Roman" w:hAnsi="Times New Roman" w:cs="Times New Roman"/>
              <w:sz w:val="28"/>
              <w:szCs w:val="28"/>
            </w:rPr>
          </w:rPrChange>
        </w:rPr>
        <w:t>, dan sebagainaya) harus disesuaikan dengan kaidah </w:t>
      </w:r>
      <w:r w:rsidR="009A477C" w:rsidRPr="002E4986">
        <w:rPr>
          <w:sz w:val="24"/>
          <w:szCs w:val="24"/>
          <w:rPrChange w:id="766" w:author="Henny  Warsilah" w:date="2018-10-26T23:06:00Z">
            <w:rPr>
              <w:rFonts w:ascii="Times New Roman" w:eastAsia="Times New Roman" w:hAnsi="Times New Roman" w:cs="Times New Roman"/>
              <w:sz w:val="28"/>
              <w:szCs w:val="28"/>
            </w:rPr>
          </w:rPrChange>
        </w:rPr>
        <w:fldChar w:fldCharType="begin"/>
      </w:r>
      <w:r w:rsidR="009A477C" w:rsidRPr="002E4986">
        <w:rPr>
          <w:sz w:val="24"/>
          <w:szCs w:val="24"/>
          <w:rPrChange w:id="767" w:author="Henny  Warsilah" w:date="2018-10-26T23:06:00Z">
            <w:rPr>
              <w:sz w:val="28"/>
              <w:szCs w:val="28"/>
            </w:rPr>
          </w:rPrChange>
        </w:rPr>
        <w:instrText xml:space="preserve"> HYPERLINK "https://id.wikipedia.org/wiki/Tulisan" \o "Tulisan" </w:instrText>
      </w:r>
      <w:r w:rsidR="009A477C" w:rsidRPr="002E4986">
        <w:rPr>
          <w:sz w:val="24"/>
          <w:szCs w:val="24"/>
          <w:rPrChange w:id="768" w:author="Henny  Warsilah" w:date="2018-10-26T23:06:00Z">
            <w:rPr>
              <w:rFonts w:ascii="Times New Roman" w:eastAsia="Times New Roman" w:hAnsi="Times New Roman" w:cs="Times New Roman"/>
              <w:sz w:val="28"/>
              <w:szCs w:val="28"/>
            </w:rPr>
          </w:rPrChange>
        </w:rPr>
        <w:fldChar w:fldCharType="separate"/>
      </w:r>
      <w:r w:rsidRPr="002E4986">
        <w:rPr>
          <w:rFonts w:ascii="Times New Roman" w:eastAsia="Times New Roman" w:hAnsi="Times New Roman" w:cs="Times New Roman"/>
          <w:sz w:val="24"/>
          <w:szCs w:val="24"/>
          <w:rPrChange w:id="769" w:author="Henny  Warsilah" w:date="2018-10-26T23:06:00Z">
            <w:rPr>
              <w:rFonts w:ascii="Times New Roman" w:eastAsia="Times New Roman" w:hAnsi="Times New Roman" w:cs="Times New Roman"/>
              <w:sz w:val="28"/>
              <w:szCs w:val="28"/>
            </w:rPr>
          </w:rPrChange>
        </w:rPr>
        <w:t>tulisan</w:t>
      </w:r>
      <w:r w:rsidR="009A477C" w:rsidRPr="002E4986">
        <w:rPr>
          <w:rFonts w:ascii="Times New Roman" w:eastAsia="Times New Roman" w:hAnsi="Times New Roman" w:cs="Times New Roman"/>
          <w:sz w:val="24"/>
          <w:szCs w:val="24"/>
          <w:rPrChange w:id="770" w:author="Henny  Warsilah" w:date="2018-10-26T23:06:00Z">
            <w:rPr>
              <w:rFonts w:ascii="Times New Roman" w:eastAsia="Times New Roman" w:hAnsi="Times New Roman" w:cs="Times New Roman"/>
              <w:sz w:val="28"/>
              <w:szCs w:val="28"/>
            </w:rPr>
          </w:rPrChange>
        </w:rPr>
        <w:fldChar w:fldCharType="end"/>
      </w:r>
      <w:r w:rsidRPr="002E4986">
        <w:rPr>
          <w:rFonts w:ascii="Times New Roman" w:eastAsia="Times New Roman" w:hAnsi="Times New Roman" w:cs="Times New Roman"/>
          <w:sz w:val="24"/>
          <w:szCs w:val="24"/>
          <w:rPrChange w:id="771" w:author="Henny  Warsilah" w:date="2018-10-26T23:06:00Z">
            <w:rPr>
              <w:rFonts w:ascii="Times New Roman" w:eastAsia="Times New Roman" w:hAnsi="Times New Roman" w:cs="Times New Roman"/>
              <w:sz w:val="28"/>
              <w:szCs w:val="28"/>
            </w:rPr>
          </w:rPrChange>
        </w:rPr>
        <w:t> (</w:t>
      </w:r>
      <w:r w:rsidR="009A477C" w:rsidRPr="002E4986">
        <w:rPr>
          <w:sz w:val="24"/>
          <w:szCs w:val="24"/>
          <w:rPrChange w:id="772" w:author="Henny  Warsilah" w:date="2018-10-26T23:06:00Z">
            <w:rPr>
              <w:rFonts w:ascii="Times New Roman" w:eastAsia="Times New Roman" w:hAnsi="Times New Roman" w:cs="Times New Roman"/>
              <w:sz w:val="28"/>
              <w:szCs w:val="28"/>
            </w:rPr>
          </w:rPrChange>
        </w:rPr>
        <w:fldChar w:fldCharType="begin"/>
      </w:r>
      <w:r w:rsidR="009A477C" w:rsidRPr="002E4986">
        <w:rPr>
          <w:sz w:val="24"/>
          <w:szCs w:val="24"/>
          <w:rPrChange w:id="773" w:author="Henny  Warsilah" w:date="2018-10-26T23:06:00Z">
            <w:rPr>
              <w:sz w:val="28"/>
              <w:szCs w:val="28"/>
            </w:rPr>
          </w:rPrChange>
        </w:rPr>
        <w:instrText xml:space="preserve"> HYPERLINK "https://id.wikipedia.org/wiki/Huruf" \o "Huruf" </w:instrText>
      </w:r>
      <w:r w:rsidR="009A477C" w:rsidRPr="002E4986">
        <w:rPr>
          <w:sz w:val="24"/>
          <w:szCs w:val="24"/>
          <w:rPrChange w:id="774" w:author="Henny  Warsilah" w:date="2018-10-26T23:06:00Z">
            <w:rPr>
              <w:rFonts w:ascii="Times New Roman" w:eastAsia="Times New Roman" w:hAnsi="Times New Roman" w:cs="Times New Roman"/>
              <w:sz w:val="28"/>
              <w:szCs w:val="28"/>
            </w:rPr>
          </w:rPrChange>
        </w:rPr>
        <w:fldChar w:fldCharType="separate"/>
      </w:r>
      <w:r w:rsidRPr="002E4986">
        <w:rPr>
          <w:rFonts w:ascii="Times New Roman" w:eastAsia="Times New Roman" w:hAnsi="Times New Roman" w:cs="Times New Roman"/>
          <w:sz w:val="24"/>
          <w:szCs w:val="24"/>
          <w:rPrChange w:id="775" w:author="Henny  Warsilah" w:date="2018-10-26T23:06:00Z">
            <w:rPr>
              <w:rFonts w:ascii="Times New Roman" w:eastAsia="Times New Roman" w:hAnsi="Times New Roman" w:cs="Times New Roman"/>
              <w:sz w:val="28"/>
              <w:szCs w:val="28"/>
            </w:rPr>
          </w:rPrChange>
        </w:rPr>
        <w:t>huruf</w:t>
      </w:r>
      <w:r w:rsidR="009A477C" w:rsidRPr="002E4986">
        <w:rPr>
          <w:rFonts w:ascii="Times New Roman" w:eastAsia="Times New Roman" w:hAnsi="Times New Roman" w:cs="Times New Roman"/>
          <w:sz w:val="24"/>
          <w:szCs w:val="24"/>
          <w:rPrChange w:id="776" w:author="Henny  Warsilah" w:date="2018-10-26T23:06:00Z">
            <w:rPr>
              <w:rFonts w:ascii="Times New Roman" w:eastAsia="Times New Roman" w:hAnsi="Times New Roman" w:cs="Times New Roman"/>
              <w:sz w:val="28"/>
              <w:szCs w:val="28"/>
            </w:rPr>
          </w:rPrChange>
        </w:rPr>
        <w:fldChar w:fldCharType="end"/>
      </w:r>
      <w:r w:rsidRPr="002E4986">
        <w:rPr>
          <w:rFonts w:ascii="Times New Roman" w:eastAsia="Times New Roman" w:hAnsi="Times New Roman" w:cs="Times New Roman"/>
          <w:sz w:val="24"/>
          <w:szCs w:val="24"/>
          <w:rPrChange w:id="777" w:author="Henny  Warsilah" w:date="2018-10-26T23:06:00Z">
            <w:rPr>
              <w:rFonts w:ascii="Times New Roman" w:eastAsia="Times New Roman" w:hAnsi="Times New Roman" w:cs="Times New Roman"/>
              <w:sz w:val="28"/>
              <w:szCs w:val="28"/>
            </w:rPr>
          </w:rPrChange>
        </w:rPr>
        <w:t xml:space="preserve">) yang distandardisasikan dan mempunyai makna. </w:t>
      </w:r>
    </w:p>
    <w:p w14:paraId="07D9E201" w14:textId="77777777" w:rsidR="00251477" w:rsidRPr="002E4986" w:rsidRDefault="00251477" w:rsidP="00B36272">
      <w:pPr>
        <w:shd w:val="clear" w:color="auto" w:fill="FFFFFF"/>
        <w:spacing w:after="0" w:line="240" w:lineRule="auto"/>
        <w:ind w:firstLine="720"/>
        <w:jc w:val="both"/>
        <w:rPr>
          <w:rFonts w:ascii="Times New Roman" w:eastAsia="Times New Roman" w:hAnsi="Times New Roman" w:cs="Times New Roman"/>
          <w:sz w:val="24"/>
          <w:szCs w:val="24"/>
          <w:rPrChange w:id="778" w:author="Henny  Warsilah" w:date="2018-10-26T23:06:00Z">
            <w:rPr>
              <w:rFonts w:ascii="Times New Roman" w:eastAsia="Times New Roman" w:hAnsi="Times New Roman" w:cs="Times New Roman"/>
              <w:sz w:val="28"/>
              <w:szCs w:val="28"/>
            </w:rPr>
          </w:rPrChange>
        </w:rPr>
      </w:pPr>
      <w:r w:rsidRPr="002E4986">
        <w:rPr>
          <w:rFonts w:ascii="Times New Roman" w:eastAsia="Times New Roman" w:hAnsi="Times New Roman" w:cs="Times New Roman"/>
          <w:bCs/>
          <w:sz w:val="24"/>
          <w:szCs w:val="24"/>
          <w:rPrChange w:id="779" w:author="Henny  Warsilah" w:date="2018-10-26T23:06:00Z">
            <w:rPr>
              <w:rFonts w:ascii="Times New Roman" w:eastAsia="Times New Roman" w:hAnsi="Times New Roman" w:cs="Times New Roman"/>
              <w:bCs/>
              <w:sz w:val="28"/>
              <w:szCs w:val="28"/>
            </w:rPr>
          </w:rPrChange>
        </w:rPr>
        <w:t>Kesalahan pemenggalan</w:t>
      </w:r>
      <w:r w:rsidRPr="002E4986">
        <w:rPr>
          <w:rFonts w:ascii="Times New Roman" w:eastAsia="Times New Roman" w:hAnsi="Times New Roman" w:cs="Times New Roman"/>
          <w:sz w:val="24"/>
          <w:szCs w:val="24"/>
          <w:rPrChange w:id="780" w:author="Henny  Warsilah" w:date="2018-10-26T23:06:00Z">
            <w:rPr>
              <w:rFonts w:ascii="Times New Roman" w:eastAsia="Times New Roman" w:hAnsi="Times New Roman" w:cs="Times New Roman"/>
              <w:sz w:val="28"/>
              <w:szCs w:val="28"/>
            </w:rPr>
          </w:rPrChange>
        </w:rPr>
        <w:t xml:space="preserve"> terkesan terjadi pada setiap ganti garis. Pada setiap kolom, terlihat asal dipenggal. Kesalahan ini disebabkan pemenggalan bahasa Indonesia masih menggunakan program komputer berbahasa Inggris. Hal ini sudah bisa diantisipasi dengan program pemenggalan bahasa Indonesia.</w:t>
      </w:r>
    </w:p>
    <w:p w14:paraId="4CC00140" w14:textId="77777777" w:rsidR="00251477" w:rsidRPr="002E4986" w:rsidRDefault="00251477" w:rsidP="00B36272">
      <w:pPr>
        <w:shd w:val="clear" w:color="auto" w:fill="FFFFFF"/>
        <w:spacing w:after="0" w:line="240" w:lineRule="auto"/>
        <w:ind w:firstLine="720"/>
        <w:jc w:val="both"/>
        <w:rPr>
          <w:rFonts w:ascii="Times New Roman" w:hAnsi="Times New Roman" w:cs="Times New Roman"/>
          <w:sz w:val="24"/>
          <w:szCs w:val="24"/>
          <w:rPrChange w:id="781" w:author="Henny  Warsilah" w:date="2018-10-26T23:06:00Z">
            <w:rPr>
              <w:rFonts w:ascii="Times New Roman" w:hAnsi="Times New Roman" w:cs="Times New Roman"/>
              <w:sz w:val="28"/>
              <w:szCs w:val="28"/>
            </w:rPr>
          </w:rPrChange>
        </w:rPr>
      </w:pPr>
      <w:r w:rsidRPr="002E4986">
        <w:rPr>
          <w:rStyle w:val="Strong"/>
          <w:rFonts w:ascii="Times New Roman" w:hAnsi="Times New Roman" w:cs="Times New Roman"/>
          <w:b w:val="0"/>
          <w:sz w:val="24"/>
          <w:szCs w:val="24"/>
          <w:rPrChange w:id="782" w:author="Henny  Warsilah" w:date="2018-10-26T23:06:00Z">
            <w:rPr>
              <w:rStyle w:val="Strong"/>
              <w:rFonts w:ascii="Times New Roman" w:hAnsi="Times New Roman" w:cs="Times New Roman"/>
              <w:b w:val="0"/>
              <w:sz w:val="28"/>
              <w:szCs w:val="28"/>
            </w:rPr>
          </w:rPrChange>
        </w:rPr>
        <w:lastRenderedPageBreak/>
        <w:t xml:space="preserve">Kesalahan dalam penggunaan kata penghubung atau ungkapan juga sering ditemukan dalam pemberitaan di media massa. </w:t>
      </w:r>
      <w:r w:rsidRPr="002E4986">
        <w:rPr>
          <w:rFonts w:ascii="Times New Roman" w:hAnsi="Times New Roman" w:cs="Times New Roman"/>
          <w:sz w:val="24"/>
          <w:szCs w:val="24"/>
          <w:rPrChange w:id="783" w:author="Henny  Warsilah" w:date="2018-10-26T23:06:00Z">
            <w:rPr>
              <w:rFonts w:ascii="Times New Roman" w:hAnsi="Times New Roman" w:cs="Times New Roman"/>
              <w:sz w:val="28"/>
              <w:szCs w:val="28"/>
            </w:rPr>
          </w:rPrChange>
        </w:rPr>
        <w:t xml:space="preserve">Kata penghubung dalam bahasa Indonesia dibagi menjadi dua, yaitu kata penghubung intrakalimat dan kata penghubung antarkalimat. Ungkapan atau kata penghubung intrakalimat adalah ungkapan atau kata dalam sebuah kalimat yang berfungsi menghubungkan unsur-unsur kalimat. Ungkapan atau kata penghubung intakalimat </w:t>
      </w:r>
      <w:r w:rsidRPr="002E4986">
        <w:rPr>
          <w:rStyle w:val="Emphasis"/>
          <w:rFonts w:ascii="Times New Roman" w:hAnsi="Times New Roman" w:cs="Times New Roman"/>
          <w:i w:val="0"/>
          <w:sz w:val="24"/>
          <w:szCs w:val="24"/>
          <w:rPrChange w:id="784" w:author="Henny  Warsilah" w:date="2018-10-26T23:06:00Z">
            <w:rPr>
              <w:rStyle w:val="Emphasis"/>
              <w:rFonts w:ascii="Times New Roman" w:hAnsi="Times New Roman" w:cs="Times New Roman"/>
              <w:i w:val="0"/>
              <w:sz w:val="28"/>
              <w:szCs w:val="28"/>
            </w:rPr>
          </w:rPrChange>
        </w:rPr>
        <w:t>tidak pernah</w:t>
      </w:r>
      <w:r w:rsidRPr="002E4986">
        <w:rPr>
          <w:rStyle w:val="apple-converted-space"/>
          <w:rFonts w:ascii="Times New Roman" w:hAnsi="Times New Roman" w:cs="Times New Roman"/>
          <w:i/>
          <w:iCs/>
          <w:sz w:val="24"/>
          <w:szCs w:val="24"/>
          <w:rPrChange w:id="785" w:author="Henny  Warsilah" w:date="2018-10-26T23:06:00Z">
            <w:rPr>
              <w:rStyle w:val="apple-converted-space"/>
              <w:rFonts w:ascii="Times New Roman" w:hAnsi="Times New Roman" w:cs="Times New Roman"/>
              <w:i/>
              <w:iCs/>
              <w:sz w:val="28"/>
              <w:szCs w:val="28"/>
            </w:rPr>
          </w:rPrChange>
        </w:rPr>
        <w:t> </w:t>
      </w:r>
      <w:r w:rsidRPr="002E4986">
        <w:rPr>
          <w:rFonts w:ascii="Times New Roman" w:hAnsi="Times New Roman" w:cs="Times New Roman"/>
          <w:sz w:val="24"/>
          <w:szCs w:val="24"/>
          <w:rPrChange w:id="786" w:author="Henny  Warsilah" w:date="2018-10-26T23:06:00Z">
            <w:rPr>
              <w:rFonts w:ascii="Times New Roman" w:hAnsi="Times New Roman" w:cs="Times New Roman"/>
              <w:sz w:val="28"/>
              <w:szCs w:val="28"/>
            </w:rPr>
          </w:rPrChange>
        </w:rPr>
        <w:t>digunakan pada awal sebuah kalimat, kecuali jika kata itu digunakan pada awal kalimat yang mendahului induk kalimat, seperti </w:t>
      </w:r>
      <w:r w:rsidRPr="002E4986">
        <w:rPr>
          <w:rStyle w:val="Emphasis"/>
          <w:rFonts w:ascii="Times New Roman" w:hAnsi="Times New Roman" w:cs="Times New Roman"/>
          <w:sz w:val="24"/>
          <w:szCs w:val="24"/>
          <w:rPrChange w:id="787" w:author="Henny  Warsilah" w:date="2018-10-26T23:06:00Z">
            <w:rPr>
              <w:rStyle w:val="Emphasis"/>
              <w:rFonts w:ascii="Times New Roman" w:hAnsi="Times New Roman" w:cs="Times New Roman"/>
              <w:sz w:val="28"/>
              <w:szCs w:val="28"/>
            </w:rPr>
          </w:rPrChange>
        </w:rPr>
        <w:t>karena</w:t>
      </w:r>
      <w:r w:rsidRPr="002E4986">
        <w:rPr>
          <w:rFonts w:ascii="Times New Roman" w:hAnsi="Times New Roman" w:cs="Times New Roman"/>
          <w:sz w:val="24"/>
          <w:szCs w:val="24"/>
          <w:rPrChange w:id="788" w:author="Henny  Warsilah" w:date="2018-10-26T23:06:00Z">
            <w:rPr>
              <w:rFonts w:ascii="Times New Roman" w:hAnsi="Times New Roman" w:cs="Times New Roman"/>
              <w:sz w:val="28"/>
              <w:szCs w:val="28"/>
            </w:rPr>
          </w:rPrChange>
        </w:rPr>
        <w:t>. Oleh karena itu, kata-kata yang tergolong ke dalam ungkapan atau kata penghubung itu </w:t>
      </w:r>
      <w:r w:rsidRPr="002E4986">
        <w:rPr>
          <w:rStyle w:val="Emphasis"/>
          <w:rFonts w:ascii="Times New Roman" w:hAnsi="Times New Roman" w:cs="Times New Roman"/>
          <w:i w:val="0"/>
          <w:sz w:val="24"/>
          <w:szCs w:val="24"/>
          <w:rPrChange w:id="789" w:author="Henny  Warsilah" w:date="2018-10-26T23:06:00Z">
            <w:rPr>
              <w:rStyle w:val="Emphasis"/>
              <w:rFonts w:ascii="Times New Roman" w:hAnsi="Times New Roman" w:cs="Times New Roman"/>
              <w:i w:val="0"/>
              <w:sz w:val="28"/>
              <w:szCs w:val="28"/>
            </w:rPr>
          </w:rPrChange>
        </w:rPr>
        <w:t>tidak pernah/tidak boleh</w:t>
      </w:r>
      <w:r w:rsidRPr="002E4986">
        <w:rPr>
          <w:rStyle w:val="apple-converted-space"/>
          <w:rFonts w:ascii="Times New Roman" w:hAnsi="Times New Roman" w:cs="Times New Roman"/>
          <w:i/>
          <w:iCs/>
          <w:sz w:val="24"/>
          <w:szCs w:val="24"/>
          <w:rPrChange w:id="790" w:author="Henny  Warsilah" w:date="2018-10-26T23:06:00Z">
            <w:rPr>
              <w:rStyle w:val="apple-converted-space"/>
              <w:rFonts w:ascii="Times New Roman" w:hAnsi="Times New Roman" w:cs="Times New Roman"/>
              <w:i/>
              <w:iCs/>
              <w:sz w:val="28"/>
              <w:szCs w:val="28"/>
            </w:rPr>
          </w:rPrChange>
        </w:rPr>
        <w:t> </w:t>
      </w:r>
      <w:r w:rsidRPr="002E4986">
        <w:rPr>
          <w:rFonts w:ascii="Times New Roman" w:hAnsi="Times New Roman" w:cs="Times New Roman"/>
          <w:sz w:val="24"/>
          <w:szCs w:val="24"/>
          <w:rPrChange w:id="791" w:author="Henny  Warsilah" w:date="2018-10-26T23:06:00Z">
            <w:rPr>
              <w:rFonts w:ascii="Times New Roman" w:hAnsi="Times New Roman" w:cs="Times New Roman"/>
              <w:sz w:val="28"/>
              <w:szCs w:val="28"/>
            </w:rPr>
          </w:rPrChange>
        </w:rPr>
        <w:t>ditulis dengan huruf kapital. Para wartawan dalam menulis di media cetak tidak jarang mengggunakan ungkapan atau kata penghubung atau konjungsi ini secara tidak tepat.</w:t>
      </w:r>
    </w:p>
    <w:p w14:paraId="7CFCD9A0" w14:textId="77777777" w:rsidR="00251477" w:rsidRPr="002E4986" w:rsidRDefault="00251477" w:rsidP="00B36272">
      <w:pPr>
        <w:shd w:val="clear" w:color="auto" w:fill="FFFFFF"/>
        <w:spacing w:after="0" w:line="240" w:lineRule="auto"/>
        <w:jc w:val="both"/>
        <w:rPr>
          <w:rFonts w:ascii="Times New Roman" w:eastAsia="Times New Roman" w:hAnsi="Times New Roman" w:cs="Times New Roman"/>
          <w:b/>
          <w:sz w:val="24"/>
          <w:szCs w:val="24"/>
          <w:rPrChange w:id="792" w:author="Henny  Warsilah" w:date="2018-10-26T23:06:00Z">
            <w:rPr>
              <w:rFonts w:ascii="Times New Roman" w:eastAsia="Times New Roman" w:hAnsi="Times New Roman" w:cs="Times New Roman"/>
              <w:b/>
              <w:sz w:val="28"/>
              <w:szCs w:val="28"/>
            </w:rPr>
          </w:rPrChange>
        </w:rPr>
      </w:pPr>
      <w:r w:rsidRPr="002E4986">
        <w:rPr>
          <w:rFonts w:ascii="Times New Roman" w:eastAsia="Times New Roman" w:hAnsi="Times New Roman" w:cs="Times New Roman"/>
          <w:b/>
          <w:bCs/>
          <w:sz w:val="24"/>
          <w:szCs w:val="24"/>
          <w:rPrChange w:id="793" w:author="Henny  Warsilah" w:date="2018-10-26T23:06:00Z">
            <w:rPr>
              <w:rFonts w:ascii="Times New Roman" w:eastAsia="Times New Roman" w:hAnsi="Times New Roman" w:cs="Times New Roman"/>
              <w:b/>
              <w:bCs/>
              <w:sz w:val="28"/>
              <w:szCs w:val="28"/>
            </w:rPr>
          </w:rPrChange>
        </w:rPr>
        <w:t xml:space="preserve">b. Penyimpangan </w:t>
      </w:r>
      <w:r w:rsidRPr="002E4986">
        <w:rPr>
          <w:rFonts w:ascii="Times New Roman" w:eastAsia="Times New Roman" w:hAnsi="Times New Roman" w:cs="Times New Roman"/>
          <w:b/>
          <w:sz w:val="24"/>
          <w:szCs w:val="24"/>
          <w:rPrChange w:id="794" w:author="Henny  Warsilah" w:date="2018-10-26T23:06:00Z">
            <w:rPr>
              <w:rFonts w:ascii="Times New Roman" w:eastAsia="Times New Roman" w:hAnsi="Times New Roman" w:cs="Times New Roman"/>
              <w:b/>
              <w:sz w:val="28"/>
              <w:szCs w:val="28"/>
            </w:rPr>
          </w:rPrChange>
        </w:rPr>
        <w:t>Kaidah Pemilihan Kata atau Diksi</w:t>
      </w:r>
    </w:p>
    <w:p w14:paraId="0B35C61D" w14:textId="77777777" w:rsidR="00251477" w:rsidRPr="002E4986" w:rsidRDefault="00251477" w:rsidP="00B36272">
      <w:pPr>
        <w:shd w:val="clear" w:color="auto" w:fill="FFFFFF"/>
        <w:spacing w:after="0" w:line="240" w:lineRule="auto"/>
        <w:ind w:firstLine="720"/>
        <w:jc w:val="both"/>
        <w:rPr>
          <w:rFonts w:ascii="Times New Roman" w:eastAsia="Times New Roman" w:hAnsi="Times New Roman" w:cs="Times New Roman"/>
          <w:sz w:val="24"/>
          <w:szCs w:val="24"/>
          <w:rPrChange w:id="795" w:author="Henny  Warsilah" w:date="2018-10-26T23:06:00Z">
            <w:rPr>
              <w:rFonts w:ascii="Times New Roman" w:eastAsia="Times New Roman" w:hAnsi="Times New Roman" w:cs="Times New Roman"/>
              <w:sz w:val="28"/>
              <w:szCs w:val="28"/>
            </w:rPr>
          </w:rPrChange>
        </w:rPr>
      </w:pPr>
      <w:r w:rsidRPr="002E4986">
        <w:rPr>
          <w:rFonts w:ascii="Times New Roman" w:eastAsia="Times New Roman" w:hAnsi="Times New Roman" w:cs="Times New Roman"/>
          <w:sz w:val="24"/>
          <w:szCs w:val="24"/>
          <w:rPrChange w:id="796" w:author="Henny  Warsilah" w:date="2018-10-26T23:06:00Z">
            <w:rPr>
              <w:rFonts w:ascii="Times New Roman" w:eastAsia="Times New Roman" w:hAnsi="Times New Roman" w:cs="Times New Roman"/>
              <w:sz w:val="28"/>
              <w:szCs w:val="28"/>
            </w:rPr>
          </w:rPrChange>
        </w:rPr>
        <w:t>Peyimpangan ini sering terjadi dijumpai pada judul berita surat kabar yang memakai kalimat aktif, yaitu pemakaian kata kerja tidak baku dengan penghilangan afiks yang berupa prefiks. Kesalahan ini sering dilakukan dengan alasan kesopanan (eufemisme) atau untuk meminimalkan dampak buruk pemberitaan. Bahkan di era kebebasan pers seperti sekarang ini, kecenderungan pemakaian kosakata yang bias makna semakin banyak.</w:t>
      </w:r>
    </w:p>
    <w:p w14:paraId="28FE0B19" w14:textId="77777777" w:rsidR="00251477" w:rsidRPr="002E4986" w:rsidRDefault="00251477" w:rsidP="00B36272">
      <w:pPr>
        <w:shd w:val="clear" w:color="auto" w:fill="FFFFFF" w:themeFill="background1"/>
        <w:spacing w:after="0" w:line="240" w:lineRule="auto"/>
        <w:ind w:firstLine="720"/>
        <w:jc w:val="both"/>
        <w:rPr>
          <w:rFonts w:ascii="Times New Roman" w:hAnsi="Times New Roman" w:cs="Times New Roman"/>
          <w:sz w:val="24"/>
          <w:szCs w:val="24"/>
          <w:shd w:val="clear" w:color="auto" w:fill="FFFFFF" w:themeFill="background1"/>
          <w:rPrChange w:id="797" w:author="Henny  Warsilah" w:date="2018-10-26T23:06:00Z">
            <w:rPr>
              <w:rFonts w:ascii="Times New Roman" w:hAnsi="Times New Roman" w:cs="Times New Roman"/>
              <w:sz w:val="28"/>
              <w:szCs w:val="28"/>
              <w:shd w:val="clear" w:color="auto" w:fill="FFFFFF" w:themeFill="background1"/>
            </w:rPr>
          </w:rPrChange>
        </w:rPr>
      </w:pPr>
      <w:r w:rsidRPr="002E4986">
        <w:rPr>
          <w:rFonts w:ascii="Times New Roman" w:eastAsia="Times New Roman" w:hAnsi="Times New Roman" w:cs="Times New Roman"/>
          <w:sz w:val="24"/>
          <w:szCs w:val="24"/>
          <w:rPrChange w:id="798" w:author="Henny  Warsilah" w:date="2018-10-26T23:06:00Z">
            <w:rPr>
              <w:rFonts w:ascii="Times New Roman" w:eastAsia="Times New Roman" w:hAnsi="Times New Roman" w:cs="Times New Roman"/>
              <w:sz w:val="28"/>
              <w:szCs w:val="28"/>
            </w:rPr>
          </w:rPrChange>
        </w:rPr>
        <w:t xml:space="preserve">Istilah asing juga banyak digunakan tanpa memperhatikan kaidah penggunaan dan penyerapan unsur asing yang diatur dalam gramatikal bahasa Indonesia. </w:t>
      </w:r>
      <w:r w:rsidRPr="002E4986">
        <w:rPr>
          <w:rFonts w:ascii="Times New Roman" w:hAnsi="Times New Roman" w:cs="Times New Roman"/>
          <w:sz w:val="24"/>
          <w:szCs w:val="24"/>
          <w:shd w:val="clear" w:color="auto" w:fill="FFFFFF" w:themeFill="background1"/>
          <w:rPrChange w:id="799" w:author="Henny  Warsilah" w:date="2018-10-26T23:06:00Z">
            <w:rPr>
              <w:rFonts w:ascii="Times New Roman" w:hAnsi="Times New Roman" w:cs="Times New Roman"/>
              <w:sz w:val="28"/>
              <w:szCs w:val="28"/>
              <w:shd w:val="clear" w:color="auto" w:fill="FFFFFF" w:themeFill="background1"/>
            </w:rPr>
          </w:rPrChange>
        </w:rPr>
        <w:t xml:space="preserve">Penggunaan istilah asing dengan mengadopsi secara langsung hanya diperbolehkan jika istilah tersebut memang sama sekali belum ada padanan katanya dalam bahasa Indonesia. Adapun adopsi kata secara tidak langsung dilakukan dengan memperhatikan kaidah penyerapan unsur asing yang diatur dalam gramatikal bahasa Indonesia. </w:t>
      </w:r>
    </w:p>
    <w:p w14:paraId="34FC7947" w14:textId="77777777" w:rsidR="00251477" w:rsidRPr="002E4986" w:rsidRDefault="00251477" w:rsidP="00B36272">
      <w:pPr>
        <w:shd w:val="clear" w:color="auto" w:fill="FFFFFF"/>
        <w:spacing w:after="0" w:line="240" w:lineRule="auto"/>
        <w:jc w:val="both"/>
        <w:rPr>
          <w:rFonts w:ascii="Times New Roman" w:eastAsia="Times New Roman" w:hAnsi="Times New Roman" w:cs="Times New Roman"/>
          <w:b/>
          <w:sz w:val="24"/>
          <w:szCs w:val="24"/>
          <w:rPrChange w:id="800" w:author="Henny  Warsilah" w:date="2018-10-26T23:06:00Z">
            <w:rPr>
              <w:rFonts w:ascii="Times New Roman" w:eastAsia="Times New Roman" w:hAnsi="Times New Roman" w:cs="Times New Roman"/>
              <w:b/>
              <w:sz w:val="28"/>
              <w:szCs w:val="28"/>
            </w:rPr>
          </w:rPrChange>
        </w:rPr>
      </w:pPr>
      <w:r w:rsidRPr="002E4986">
        <w:rPr>
          <w:rFonts w:ascii="Times New Roman" w:eastAsia="Times New Roman" w:hAnsi="Times New Roman" w:cs="Times New Roman"/>
          <w:b/>
          <w:bCs/>
          <w:sz w:val="24"/>
          <w:szCs w:val="24"/>
          <w:rPrChange w:id="801" w:author="Henny  Warsilah" w:date="2018-10-26T23:06:00Z">
            <w:rPr>
              <w:rFonts w:ascii="Times New Roman" w:eastAsia="Times New Roman" w:hAnsi="Times New Roman" w:cs="Times New Roman"/>
              <w:b/>
              <w:bCs/>
              <w:sz w:val="28"/>
              <w:szCs w:val="28"/>
            </w:rPr>
          </w:rPrChange>
        </w:rPr>
        <w:t xml:space="preserve">c. Penyimpangan </w:t>
      </w:r>
      <w:r w:rsidRPr="002E4986">
        <w:rPr>
          <w:rFonts w:ascii="Times New Roman" w:eastAsia="Times New Roman" w:hAnsi="Times New Roman" w:cs="Times New Roman"/>
          <w:b/>
          <w:sz w:val="24"/>
          <w:szCs w:val="24"/>
          <w:rPrChange w:id="802" w:author="Henny  Warsilah" w:date="2018-10-26T23:06:00Z">
            <w:rPr>
              <w:rFonts w:ascii="Times New Roman" w:eastAsia="Times New Roman" w:hAnsi="Times New Roman" w:cs="Times New Roman"/>
              <w:b/>
              <w:sz w:val="28"/>
              <w:szCs w:val="28"/>
            </w:rPr>
          </w:rPrChange>
        </w:rPr>
        <w:t>Kaidah Struktur Kalimat</w:t>
      </w:r>
    </w:p>
    <w:p w14:paraId="54C55F4D" w14:textId="77777777" w:rsidR="00251477" w:rsidRPr="002E4986" w:rsidRDefault="00251477" w:rsidP="00B36272">
      <w:pPr>
        <w:shd w:val="clear" w:color="auto" w:fill="FFFFFF"/>
        <w:spacing w:after="0" w:line="240" w:lineRule="auto"/>
        <w:ind w:firstLine="720"/>
        <w:jc w:val="both"/>
        <w:rPr>
          <w:rFonts w:ascii="Times New Roman" w:eastAsia="Times New Roman" w:hAnsi="Times New Roman" w:cs="Times New Roman"/>
          <w:sz w:val="24"/>
          <w:szCs w:val="24"/>
          <w:rPrChange w:id="803" w:author="Henny  Warsilah" w:date="2018-10-26T23:06:00Z">
            <w:rPr>
              <w:rFonts w:ascii="Times New Roman" w:eastAsia="Times New Roman" w:hAnsi="Times New Roman" w:cs="Times New Roman"/>
              <w:sz w:val="28"/>
              <w:szCs w:val="28"/>
            </w:rPr>
          </w:rPrChange>
        </w:rPr>
      </w:pPr>
      <w:r w:rsidRPr="002E4986">
        <w:rPr>
          <w:rFonts w:ascii="Times New Roman" w:eastAsia="Times New Roman" w:hAnsi="Times New Roman" w:cs="Times New Roman"/>
          <w:sz w:val="24"/>
          <w:szCs w:val="24"/>
          <w:rPrChange w:id="804" w:author="Henny  Warsilah" w:date="2018-10-26T23:06:00Z">
            <w:rPr>
              <w:rFonts w:ascii="Times New Roman" w:eastAsia="Times New Roman" w:hAnsi="Times New Roman" w:cs="Times New Roman"/>
              <w:sz w:val="28"/>
              <w:szCs w:val="28"/>
            </w:rPr>
          </w:rPrChange>
        </w:rPr>
        <w:t>Kesalahan yang sering dijumpai dalam pemberitaan di media massa di antaranya pemakaian tata</w:t>
      </w:r>
      <w:r w:rsidR="00D86C0F" w:rsidRPr="002E4986">
        <w:rPr>
          <w:rFonts w:ascii="Times New Roman" w:eastAsia="Times New Roman" w:hAnsi="Times New Roman" w:cs="Times New Roman"/>
          <w:sz w:val="24"/>
          <w:szCs w:val="24"/>
          <w:rPrChange w:id="805" w:author="Henny  Warsilah" w:date="2018-10-26T23:06:00Z">
            <w:rPr>
              <w:rFonts w:ascii="Times New Roman" w:eastAsia="Times New Roman" w:hAnsi="Times New Roman" w:cs="Times New Roman"/>
              <w:sz w:val="28"/>
              <w:szCs w:val="28"/>
            </w:rPr>
          </w:rPrChange>
        </w:rPr>
        <w:t xml:space="preserve"> </w:t>
      </w:r>
      <w:r w:rsidRPr="002E4986">
        <w:rPr>
          <w:rFonts w:ascii="Times New Roman" w:eastAsia="Times New Roman" w:hAnsi="Times New Roman" w:cs="Times New Roman"/>
          <w:sz w:val="24"/>
          <w:szCs w:val="24"/>
          <w:rPrChange w:id="806" w:author="Henny  Warsilah" w:date="2018-10-26T23:06:00Z">
            <w:rPr>
              <w:rFonts w:ascii="Times New Roman" w:eastAsia="Times New Roman" w:hAnsi="Times New Roman" w:cs="Times New Roman"/>
              <w:sz w:val="28"/>
              <w:szCs w:val="28"/>
            </w:rPr>
          </w:rPrChange>
        </w:rPr>
        <w:t xml:space="preserve">bahasa atau struktur kalimat yang kurang benar. Dalam pemberitaan media massa, sering ditemukan kalimat-kalimat yang tidak sempurna, misalnya kalimat yang tidak bersubjek. </w:t>
      </w:r>
    </w:p>
    <w:p w14:paraId="32E5E3E4" w14:textId="77777777" w:rsidR="00FE1569" w:rsidRPr="002E4986" w:rsidRDefault="00251477" w:rsidP="00B36272">
      <w:pPr>
        <w:pStyle w:val="NormalWeb"/>
        <w:shd w:val="clear" w:color="auto" w:fill="FFFFFF" w:themeFill="background1"/>
        <w:spacing w:before="0" w:beforeAutospacing="0" w:after="0" w:afterAutospacing="0"/>
        <w:ind w:firstLine="720"/>
        <w:jc w:val="both"/>
        <w:rPr>
          <w:rPrChange w:id="807" w:author="Henny  Warsilah" w:date="2018-10-26T23:06:00Z">
            <w:rPr>
              <w:sz w:val="28"/>
              <w:szCs w:val="28"/>
            </w:rPr>
          </w:rPrChange>
        </w:rPr>
      </w:pPr>
      <w:r w:rsidRPr="002E4986">
        <w:rPr>
          <w:rStyle w:val="Strong"/>
          <w:b w:val="0"/>
          <w:rPrChange w:id="808" w:author="Henny  Warsilah" w:date="2018-10-26T23:06:00Z">
            <w:rPr>
              <w:rStyle w:val="Strong"/>
              <w:b w:val="0"/>
              <w:sz w:val="28"/>
              <w:szCs w:val="28"/>
            </w:rPr>
          </w:rPrChange>
        </w:rPr>
        <w:t xml:space="preserve">Kesalahan </w:t>
      </w:r>
      <w:r w:rsidR="00D86C0F" w:rsidRPr="002E4986">
        <w:rPr>
          <w:rStyle w:val="Strong"/>
          <w:b w:val="0"/>
          <w:rPrChange w:id="809" w:author="Henny  Warsilah" w:date="2018-10-26T23:06:00Z">
            <w:rPr>
              <w:rStyle w:val="Strong"/>
              <w:b w:val="0"/>
              <w:sz w:val="28"/>
              <w:szCs w:val="28"/>
            </w:rPr>
          </w:rPrChange>
        </w:rPr>
        <w:t>proses morfologis</w:t>
      </w:r>
      <w:r w:rsidRPr="002E4986">
        <w:rPr>
          <w:rStyle w:val="Strong"/>
          <w:b w:val="0"/>
          <w:rPrChange w:id="810" w:author="Henny  Warsilah" w:date="2018-10-26T23:06:00Z">
            <w:rPr>
              <w:rStyle w:val="Strong"/>
              <w:b w:val="0"/>
              <w:sz w:val="28"/>
              <w:szCs w:val="28"/>
            </w:rPr>
          </w:rPrChange>
        </w:rPr>
        <w:t xml:space="preserve"> </w:t>
      </w:r>
      <w:r w:rsidR="00D86C0F" w:rsidRPr="002E4986">
        <w:rPr>
          <w:rStyle w:val="Strong"/>
          <w:b w:val="0"/>
          <w:rPrChange w:id="811" w:author="Henny  Warsilah" w:date="2018-10-26T23:06:00Z">
            <w:rPr>
              <w:rStyle w:val="Strong"/>
              <w:b w:val="0"/>
              <w:sz w:val="28"/>
              <w:szCs w:val="28"/>
            </w:rPr>
          </w:rPrChange>
        </w:rPr>
        <w:t xml:space="preserve">pada </w:t>
      </w:r>
      <w:r w:rsidRPr="002E4986">
        <w:rPr>
          <w:rStyle w:val="Strong"/>
          <w:b w:val="0"/>
          <w:rPrChange w:id="812" w:author="Henny  Warsilah" w:date="2018-10-26T23:06:00Z">
            <w:rPr>
              <w:rStyle w:val="Strong"/>
              <w:b w:val="0"/>
              <w:sz w:val="28"/>
              <w:szCs w:val="28"/>
            </w:rPr>
          </w:rPrChange>
        </w:rPr>
        <w:t xml:space="preserve">awal kata dasar juga sering ditemukan. </w:t>
      </w:r>
      <w:r w:rsidRPr="002E4986">
        <w:rPr>
          <w:rPrChange w:id="813" w:author="Henny  Warsilah" w:date="2018-10-26T23:06:00Z">
            <w:rPr>
              <w:sz w:val="28"/>
              <w:szCs w:val="28"/>
            </w:rPr>
          </w:rPrChange>
        </w:rPr>
        <w:t>Gejala ini sebenarnya adalah ragam bahasa lisan yang dipakai dalam ragam tulis yang mengakibatkan terjadinya pencapuradukan ragam lisan dan tulis yang menghasilkan satu be</w:t>
      </w:r>
      <w:r w:rsidR="00D86C0F" w:rsidRPr="002E4986">
        <w:rPr>
          <w:rPrChange w:id="814" w:author="Henny  Warsilah" w:date="2018-10-26T23:06:00Z">
            <w:rPr>
              <w:sz w:val="28"/>
              <w:szCs w:val="28"/>
            </w:rPr>
          </w:rPrChange>
        </w:rPr>
        <w:t xml:space="preserve">ntuk yang salah dalam pemakaian, misalnya kata </w:t>
      </w:r>
      <w:r w:rsidR="00D86C0F" w:rsidRPr="002E4986">
        <w:rPr>
          <w:i/>
          <w:rPrChange w:id="815" w:author="Henny  Warsilah" w:date="2018-10-26T23:06:00Z">
            <w:rPr>
              <w:i/>
              <w:sz w:val="28"/>
              <w:szCs w:val="28"/>
            </w:rPr>
          </w:rPrChange>
        </w:rPr>
        <w:t>menganggur</w:t>
      </w:r>
      <w:r w:rsidR="00D86C0F" w:rsidRPr="002E4986">
        <w:rPr>
          <w:rPrChange w:id="816" w:author="Henny  Warsilah" w:date="2018-10-26T23:06:00Z">
            <w:rPr>
              <w:sz w:val="28"/>
              <w:szCs w:val="28"/>
            </w:rPr>
          </w:rPrChange>
        </w:rPr>
        <w:t xml:space="preserve"> diganti dengan kata </w:t>
      </w:r>
      <w:r w:rsidR="00D86C0F" w:rsidRPr="002E4986">
        <w:rPr>
          <w:i/>
          <w:rPrChange w:id="817" w:author="Henny  Warsilah" w:date="2018-10-26T23:06:00Z">
            <w:rPr>
              <w:i/>
              <w:sz w:val="28"/>
              <w:szCs w:val="28"/>
            </w:rPr>
          </w:rPrChange>
        </w:rPr>
        <w:t>nganggur</w:t>
      </w:r>
      <w:r w:rsidR="00D86C0F" w:rsidRPr="002E4986">
        <w:rPr>
          <w:rPrChange w:id="818" w:author="Henny  Warsilah" w:date="2018-10-26T23:06:00Z">
            <w:rPr>
              <w:sz w:val="28"/>
              <w:szCs w:val="28"/>
            </w:rPr>
          </w:rPrChange>
        </w:rPr>
        <w:t>.</w:t>
      </w:r>
      <w:r w:rsidR="003C6E70" w:rsidRPr="002E4986">
        <w:rPr>
          <w:rPrChange w:id="819" w:author="Henny  Warsilah" w:date="2018-10-26T23:06:00Z">
            <w:rPr>
              <w:sz w:val="28"/>
              <w:szCs w:val="28"/>
            </w:rPr>
          </w:rPrChange>
        </w:rPr>
        <w:t xml:space="preserve"> </w:t>
      </w:r>
    </w:p>
    <w:p w14:paraId="38647047" w14:textId="77777777" w:rsidR="00A74CB1" w:rsidRPr="002E4986" w:rsidRDefault="00A74CB1" w:rsidP="00B36272">
      <w:pPr>
        <w:spacing w:after="0" w:line="240" w:lineRule="auto"/>
        <w:jc w:val="both"/>
        <w:rPr>
          <w:rFonts w:ascii="Times New Roman" w:hAnsi="Times New Roman" w:cs="Times New Roman"/>
          <w:b/>
          <w:sz w:val="24"/>
          <w:szCs w:val="24"/>
          <w:rPrChange w:id="820" w:author="Henny  Warsilah" w:date="2018-10-26T23:06:00Z">
            <w:rPr>
              <w:rFonts w:ascii="Times New Roman" w:hAnsi="Times New Roman" w:cs="Times New Roman"/>
              <w:b/>
              <w:sz w:val="28"/>
              <w:szCs w:val="28"/>
            </w:rPr>
          </w:rPrChange>
        </w:rPr>
      </w:pPr>
    </w:p>
    <w:p w14:paraId="00343474" w14:textId="77777777" w:rsidR="00BE4FE8" w:rsidRPr="002E4986" w:rsidRDefault="00BE4FE8" w:rsidP="00A74CB1">
      <w:pPr>
        <w:pStyle w:val="ListParagraph"/>
        <w:numPr>
          <w:ilvl w:val="0"/>
          <w:numId w:val="34"/>
        </w:numPr>
        <w:spacing w:after="0" w:line="240" w:lineRule="auto"/>
        <w:ind w:left="360"/>
        <w:jc w:val="both"/>
        <w:rPr>
          <w:rFonts w:ascii="Times New Roman" w:hAnsi="Times New Roman" w:cs="Times New Roman"/>
          <w:b/>
          <w:sz w:val="24"/>
          <w:szCs w:val="24"/>
          <w:rPrChange w:id="821"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822" w:author="Henny  Warsilah" w:date="2018-10-26T23:06:00Z">
            <w:rPr>
              <w:rFonts w:ascii="Times New Roman" w:hAnsi="Times New Roman" w:cs="Times New Roman"/>
              <w:b/>
              <w:sz w:val="28"/>
              <w:szCs w:val="28"/>
            </w:rPr>
          </w:rPrChange>
        </w:rPr>
        <w:t>Metode Penelitian</w:t>
      </w:r>
    </w:p>
    <w:p w14:paraId="6DCD05C1" w14:textId="77777777" w:rsidR="00722C22" w:rsidRPr="002E4986" w:rsidRDefault="00722C22" w:rsidP="00B36272">
      <w:pPr>
        <w:spacing w:after="0" w:line="240" w:lineRule="auto"/>
        <w:ind w:firstLine="709"/>
        <w:jc w:val="both"/>
        <w:rPr>
          <w:rFonts w:ascii="Times New Roman" w:hAnsi="Times New Roman" w:cs="Times New Roman"/>
          <w:sz w:val="24"/>
          <w:szCs w:val="24"/>
          <w:rPrChange w:id="82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824" w:author="Henny  Warsilah" w:date="2018-10-26T23:06:00Z">
            <w:rPr>
              <w:rFonts w:ascii="Times New Roman" w:hAnsi="Times New Roman" w:cs="Times New Roman"/>
              <w:sz w:val="28"/>
              <w:szCs w:val="28"/>
            </w:rPr>
          </w:rPrChange>
        </w:rPr>
        <w:t>Metode yang dipakai dalam penelitian</w:t>
      </w:r>
      <w:r w:rsidR="00AD2E5B" w:rsidRPr="002E4986">
        <w:rPr>
          <w:rFonts w:ascii="Times New Roman" w:hAnsi="Times New Roman" w:cs="Times New Roman"/>
          <w:sz w:val="24"/>
          <w:szCs w:val="24"/>
          <w:rPrChange w:id="825" w:author="Henny  Warsilah" w:date="2018-10-26T23:06:00Z">
            <w:rPr>
              <w:rFonts w:ascii="Times New Roman" w:hAnsi="Times New Roman" w:cs="Times New Roman"/>
              <w:sz w:val="28"/>
              <w:szCs w:val="28"/>
            </w:rPr>
          </w:rPrChange>
        </w:rPr>
        <w:t xml:space="preserve"> ini</w:t>
      </w:r>
      <w:r w:rsidRPr="002E4986">
        <w:rPr>
          <w:rFonts w:ascii="Times New Roman" w:hAnsi="Times New Roman" w:cs="Times New Roman"/>
          <w:sz w:val="24"/>
          <w:szCs w:val="24"/>
          <w:rPrChange w:id="826" w:author="Henny  Warsilah" w:date="2018-10-26T23:06:00Z">
            <w:rPr>
              <w:rFonts w:ascii="Times New Roman" w:hAnsi="Times New Roman" w:cs="Times New Roman"/>
              <w:sz w:val="28"/>
              <w:szCs w:val="28"/>
            </w:rPr>
          </w:rPrChange>
        </w:rPr>
        <w:t xml:space="preserve"> adalah metode deskriptif.  Metode ini dipakai untuk mendekripsikan dan menganalisis penggunaan bahasa Indonesia di media massa, baik dari segi penggunaan ejaan, diksi, maupun kalimatnya.</w:t>
      </w:r>
    </w:p>
    <w:p w14:paraId="6D629F1E" w14:textId="77777777" w:rsidR="009B0A9C" w:rsidRPr="002E4986" w:rsidRDefault="00BE4FE8" w:rsidP="00B36272">
      <w:pPr>
        <w:spacing w:after="0" w:line="240" w:lineRule="auto"/>
        <w:ind w:firstLine="720"/>
        <w:jc w:val="both"/>
        <w:rPr>
          <w:rFonts w:ascii="Times New Roman" w:hAnsi="Times New Roman" w:cs="Times New Roman"/>
          <w:sz w:val="24"/>
          <w:szCs w:val="24"/>
          <w:rPrChange w:id="827"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828" w:author="Henny  Warsilah" w:date="2018-10-26T23:06:00Z">
            <w:rPr>
              <w:rFonts w:ascii="Times New Roman" w:hAnsi="Times New Roman" w:cs="Times New Roman"/>
              <w:sz w:val="28"/>
              <w:szCs w:val="28"/>
            </w:rPr>
          </w:rPrChange>
        </w:rPr>
        <w:t xml:space="preserve">Populasi dalam penelitian ini adalah </w:t>
      </w:r>
      <w:r w:rsidR="00FE1569" w:rsidRPr="002E4986">
        <w:rPr>
          <w:rFonts w:ascii="Times New Roman" w:hAnsi="Times New Roman" w:cs="Times New Roman"/>
          <w:sz w:val="24"/>
          <w:szCs w:val="24"/>
          <w:rPrChange w:id="829" w:author="Henny  Warsilah" w:date="2018-10-26T23:06:00Z">
            <w:rPr>
              <w:rFonts w:ascii="Times New Roman" w:hAnsi="Times New Roman" w:cs="Times New Roman"/>
              <w:sz w:val="28"/>
              <w:szCs w:val="28"/>
            </w:rPr>
          </w:rPrChange>
        </w:rPr>
        <w:t xml:space="preserve">semua </w:t>
      </w:r>
      <w:r w:rsidRPr="002E4986">
        <w:rPr>
          <w:rFonts w:ascii="Times New Roman" w:hAnsi="Times New Roman" w:cs="Times New Roman"/>
          <w:sz w:val="24"/>
          <w:szCs w:val="24"/>
          <w:rPrChange w:id="830" w:author="Henny  Warsilah" w:date="2018-10-26T23:06:00Z">
            <w:rPr>
              <w:rFonts w:ascii="Times New Roman" w:hAnsi="Times New Roman" w:cs="Times New Roman"/>
              <w:sz w:val="28"/>
              <w:szCs w:val="28"/>
            </w:rPr>
          </w:rPrChange>
        </w:rPr>
        <w:t xml:space="preserve"> media massa</w:t>
      </w:r>
      <w:r w:rsidR="00FE1569" w:rsidRPr="002E4986">
        <w:rPr>
          <w:rFonts w:ascii="Times New Roman" w:hAnsi="Times New Roman" w:cs="Times New Roman"/>
          <w:sz w:val="24"/>
          <w:szCs w:val="24"/>
          <w:rPrChange w:id="831" w:author="Henny  Warsilah" w:date="2018-10-26T23:06:00Z">
            <w:rPr>
              <w:rFonts w:ascii="Times New Roman" w:hAnsi="Times New Roman" w:cs="Times New Roman"/>
              <w:sz w:val="28"/>
              <w:szCs w:val="28"/>
            </w:rPr>
          </w:rPrChange>
        </w:rPr>
        <w:t xml:space="preserve"> cetak</w:t>
      </w:r>
      <w:r w:rsidRPr="002E4986">
        <w:rPr>
          <w:rFonts w:ascii="Times New Roman" w:hAnsi="Times New Roman" w:cs="Times New Roman"/>
          <w:sz w:val="24"/>
          <w:szCs w:val="24"/>
          <w:rPrChange w:id="832" w:author="Henny  Warsilah" w:date="2018-10-26T23:06:00Z">
            <w:rPr>
              <w:rFonts w:ascii="Times New Roman" w:hAnsi="Times New Roman" w:cs="Times New Roman"/>
              <w:sz w:val="28"/>
              <w:szCs w:val="28"/>
            </w:rPr>
          </w:rPrChange>
        </w:rPr>
        <w:t xml:space="preserve"> </w:t>
      </w:r>
      <w:r w:rsidR="00FE1569" w:rsidRPr="002E4986">
        <w:rPr>
          <w:rFonts w:ascii="Times New Roman" w:hAnsi="Times New Roman" w:cs="Times New Roman"/>
          <w:sz w:val="24"/>
          <w:szCs w:val="24"/>
          <w:rPrChange w:id="833" w:author="Henny  Warsilah" w:date="2018-10-26T23:06:00Z">
            <w:rPr>
              <w:rFonts w:ascii="Times New Roman" w:hAnsi="Times New Roman" w:cs="Times New Roman"/>
              <w:sz w:val="28"/>
              <w:szCs w:val="28"/>
            </w:rPr>
          </w:rPrChange>
        </w:rPr>
        <w:t>yang ada</w:t>
      </w:r>
      <w:r w:rsidR="00180E3A" w:rsidRPr="002E4986">
        <w:rPr>
          <w:rFonts w:ascii="Times New Roman" w:hAnsi="Times New Roman" w:cs="Times New Roman"/>
          <w:sz w:val="24"/>
          <w:szCs w:val="24"/>
          <w:rPrChange w:id="834" w:author="Henny  Warsilah" w:date="2018-10-26T23:06:00Z">
            <w:rPr>
              <w:rFonts w:ascii="Times New Roman" w:hAnsi="Times New Roman" w:cs="Times New Roman"/>
              <w:sz w:val="28"/>
              <w:szCs w:val="28"/>
            </w:rPr>
          </w:rPrChange>
        </w:rPr>
        <w:t xml:space="preserve"> </w:t>
      </w:r>
      <w:r w:rsidRPr="002E4986">
        <w:rPr>
          <w:rFonts w:ascii="Times New Roman" w:hAnsi="Times New Roman" w:cs="Times New Roman"/>
          <w:sz w:val="24"/>
          <w:szCs w:val="24"/>
          <w:rPrChange w:id="835" w:author="Henny  Warsilah" w:date="2018-10-26T23:06:00Z">
            <w:rPr>
              <w:rFonts w:ascii="Times New Roman" w:hAnsi="Times New Roman" w:cs="Times New Roman"/>
              <w:sz w:val="28"/>
              <w:szCs w:val="28"/>
            </w:rPr>
          </w:rPrChange>
        </w:rPr>
        <w:t xml:space="preserve">di </w:t>
      </w:r>
      <w:r w:rsidR="00097F40" w:rsidRPr="002E4986">
        <w:rPr>
          <w:rFonts w:ascii="Times New Roman" w:hAnsi="Times New Roman" w:cs="Times New Roman"/>
          <w:sz w:val="24"/>
          <w:szCs w:val="24"/>
          <w:rPrChange w:id="836" w:author="Henny  Warsilah" w:date="2018-10-26T23:06:00Z">
            <w:rPr>
              <w:rFonts w:ascii="Times New Roman" w:hAnsi="Times New Roman" w:cs="Times New Roman"/>
              <w:sz w:val="28"/>
              <w:szCs w:val="28"/>
            </w:rPr>
          </w:rPrChange>
        </w:rPr>
        <w:t>Kabupaten Sumbawa</w:t>
      </w:r>
      <w:r w:rsidR="00DA153B" w:rsidRPr="002E4986">
        <w:rPr>
          <w:rFonts w:ascii="Times New Roman" w:hAnsi="Times New Roman" w:cs="Times New Roman"/>
          <w:sz w:val="24"/>
          <w:szCs w:val="24"/>
          <w:rPrChange w:id="837" w:author="Henny  Warsilah" w:date="2018-10-26T23:06:00Z">
            <w:rPr>
              <w:rFonts w:ascii="Times New Roman" w:hAnsi="Times New Roman" w:cs="Times New Roman"/>
              <w:sz w:val="28"/>
              <w:szCs w:val="28"/>
            </w:rPr>
          </w:rPrChange>
        </w:rPr>
        <w:t>,</w:t>
      </w:r>
      <w:r w:rsidRPr="002E4986">
        <w:rPr>
          <w:rFonts w:ascii="Times New Roman" w:hAnsi="Times New Roman" w:cs="Times New Roman"/>
          <w:sz w:val="24"/>
          <w:szCs w:val="24"/>
          <w:rPrChange w:id="838" w:author="Henny  Warsilah" w:date="2018-10-26T23:06:00Z">
            <w:rPr>
              <w:rFonts w:ascii="Times New Roman" w:hAnsi="Times New Roman" w:cs="Times New Roman"/>
              <w:sz w:val="28"/>
              <w:szCs w:val="28"/>
            </w:rPr>
          </w:rPrChange>
        </w:rPr>
        <w:t xml:space="preserve"> </w:t>
      </w:r>
      <w:r w:rsidR="00DA153B" w:rsidRPr="002E4986">
        <w:rPr>
          <w:rFonts w:ascii="Times New Roman" w:hAnsi="Times New Roman" w:cs="Times New Roman"/>
          <w:sz w:val="24"/>
          <w:szCs w:val="24"/>
          <w:rPrChange w:id="839" w:author="Henny  Warsilah" w:date="2018-10-26T23:06:00Z">
            <w:rPr>
              <w:rFonts w:ascii="Times New Roman" w:hAnsi="Times New Roman" w:cs="Times New Roman"/>
              <w:sz w:val="28"/>
              <w:szCs w:val="28"/>
            </w:rPr>
          </w:rPrChange>
        </w:rPr>
        <w:t>sedangkan</w:t>
      </w:r>
      <w:r w:rsidRPr="002E4986">
        <w:rPr>
          <w:rFonts w:ascii="Times New Roman" w:hAnsi="Times New Roman" w:cs="Times New Roman"/>
          <w:sz w:val="24"/>
          <w:szCs w:val="24"/>
          <w:rPrChange w:id="840" w:author="Henny  Warsilah" w:date="2018-10-26T23:06:00Z">
            <w:rPr>
              <w:rFonts w:ascii="Times New Roman" w:hAnsi="Times New Roman" w:cs="Times New Roman"/>
              <w:sz w:val="28"/>
              <w:szCs w:val="28"/>
            </w:rPr>
          </w:rPrChange>
        </w:rPr>
        <w:t xml:space="preserve"> sampel untuk penelitian ini </w:t>
      </w:r>
      <w:r w:rsidR="00ED1B51" w:rsidRPr="002E4986">
        <w:rPr>
          <w:rFonts w:ascii="Times New Roman" w:hAnsi="Times New Roman" w:cs="Times New Roman"/>
          <w:sz w:val="24"/>
          <w:szCs w:val="24"/>
          <w:rPrChange w:id="841" w:author="Henny  Warsilah" w:date="2018-10-26T23:06:00Z">
            <w:rPr>
              <w:rFonts w:ascii="Times New Roman" w:hAnsi="Times New Roman" w:cs="Times New Roman"/>
              <w:sz w:val="28"/>
              <w:szCs w:val="28"/>
            </w:rPr>
          </w:rPrChange>
        </w:rPr>
        <w:t>adalah</w:t>
      </w:r>
      <w:r w:rsidRPr="002E4986">
        <w:rPr>
          <w:rFonts w:ascii="Times New Roman" w:hAnsi="Times New Roman" w:cs="Times New Roman"/>
          <w:sz w:val="24"/>
          <w:szCs w:val="24"/>
          <w:rPrChange w:id="842" w:author="Henny  Warsilah" w:date="2018-10-26T23:06:00Z">
            <w:rPr>
              <w:rFonts w:ascii="Times New Roman" w:hAnsi="Times New Roman" w:cs="Times New Roman"/>
              <w:sz w:val="28"/>
              <w:szCs w:val="28"/>
            </w:rPr>
          </w:rPrChange>
        </w:rPr>
        <w:t xml:space="preserve"> </w:t>
      </w:r>
      <w:r w:rsidR="00BF2867" w:rsidRPr="002E4986">
        <w:rPr>
          <w:rFonts w:ascii="Times New Roman" w:hAnsi="Times New Roman" w:cs="Times New Roman"/>
          <w:sz w:val="24"/>
          <w:szCs w:val="24"/>
          <w:rPrChange w:id="843" w:author="Henny  Warsilah" w:date="2018-10-26T23:06:00Z">
            <w:rPr>
              <w:rFonts w:ascii="Times New Roman" w:hAnsi="Times New Roman" w:cs="Times New Roman"/>
              <w:sz w:val="28"/>
              <w:szCs w:val="28"/>
            </w:rPr>
          </w:rPrChange>
        </w:rPr>
        <w:t xml:space="preserve">media massa cetak </w:t>
      </w:r>
      <w:r w:rsidR="00FE1569" w:rsidRPr="002E4986">
        <w:rPr>
          <w:rFonts w:ascii="Times New Roman" w:hAnsi="Times New Roman" w:cs="Times New Roman"/>
          <w:sz w:val="24"/>
          <w:szCs w:val="24"/>
          <w:rPrChange w:id="844" w:author="Henny  Warsilah" w:date="2018-10-26T23:06:00Z">
            <w:rPr>
              <w:rFonts w:ascii="Times New Roman" w:hAnsi="Times New Roman" w:cs="Times New Roman"/>
              <w:sz w:val="28"/>
              <w:szCs w:val="28"/>
            </w:rPr>
          </w:rPrChange>
        </w:rPr>
        <w:t>lokal Kabupaten Sumbawa yang jumlah oplahnya cukup besar.</w:t>
      </w:r>
      <w:r w:rsidRPr="002E4986">
        <w:rPr>
          <w:rFonts w:ascii="Times New Roman" w:hAnsi="Times New Roman" w:cs="Times New Roman"/>
          <w:sz w:val="24"/>
          <w:szCs w:val="24"/>
          <w:rPrChange w:id="845" w:author="Henny  Warsilah" w:date="2018-10-26T23:06:00Z">
            <w:rPr>
              <w:rFonts w:ascii="Times New Roman" w:hAnsi="Times New Roman" w:cs="Times New Roman"/>
              <w:sz w:val="28"/>
              <w:szCs w:val="28"/>
            </w:rPr>
          </w:rPrChange>
        </w:rPr>
        <w:t xml:space="preserve"> </w:t>
      </w:r>
      <w:r w:rsidR="00BF2867" w:rsidRPr="002E4986">
        <w:rPr>
          <w:rFonts w:ascii="Times New Roman" w:hAnsi="Times New Roman" w:cs="Times New Roman"/>
          <w:sz w:val="24"/>
          <w:szCs w:val="24"/>
          <w:rPrChange w:id="846" w:author="Henny  Warsilah" w:date="2018-10-26T23:06:00Z">
            <w:rPr>
              <w:rFonts w:ascii="Times New Roman" w:hAnsi="Times New Roman" w:cs="Times New Roman"/>
              <w:sz w:val="28"/>
              <w:szCs w:val="28"/>
            </w:rPr>
          </w:rPrChange>
        </w:rPr>
        <w:t xml:space="preserve">Jumlah media massa yang dijadikan sampel sebanyak </w:t>
      </w:r>
      <w:r w:rsidR="00741C1E" w:rsidRPr="002E4986">
        <w:rPr>
          <w:rFonts w:ascii="Times New Roman" w:hAnsi="Times New Roman" w:cs="Times New Roman"/>
          <w:sz w:val="24"/>
          <w:szCs w:val="24"/>
          <w:rPrChange w:id="847" w:author="Henny  Warsilah" w:date="2018-10-26T23:06:00Z">
            <w:rPr>
              <w:rFonts w:ascii="Times New Roman" w:hAnsi="Times New Roman" w:cs="Times New Roman"/>
              <w:sz w:val="28"/>
              <w:szCs w:val="28"/>
            </w:rPr>
          </w:rPrChange>
        </w:rPr>
        <w:t>dua</w:t>
      </w:r>
      <w:r w:rsidR="00BF2867" w:rsidRPr="002E4986">
        <w:rPr>
          <w:rFonts w:ascii="Times New Roman" w:hAnsi="Times New Roman" w:cs="Times New Roman"/>
          <w:sz w:val="24"/>
          <w:szCs w:val="24"/>
          <w:rPrChange w:id="848" w:author="Henny  Warsilah" w:date="2018-10-26T23:06:00Z">
            <w:rPr>
              <w:rFonts w:ascii="Times New Roman" w:hAnsi="Times New Roman" w:cs="Times New Roman"/>
              <w:sz w:val="28"/>
              <w:szCs w:val="28"/>
            </w:rPr>
          </w:rPrChange>
        </w:rPr>
        <w:t xml:space="preserve"> media massa cetak.</w:t>
      </w:r>
    </w:p>
    <w:p w14:paraId="7B7F4099" w14:textId="77777777" w:rsidR="00FE1569" w:rsidRPr="002E4986" w:rsidRDefault="0097159B" w:rsidP="00B36272">
      <w:pPr>
        <w:spacing w:after="0" w:line="240" w:lineRule="auto"/>
        <w:ind w:firstLine="720"/>
        <w:jc w:val="both"/>
        <w:rPr>
          <w:rFonts w:ascii="Times New Roman" w:hAnsi="Times New Roman" w:cs="Times New Roman"/>
          <w:sz w:val="24"/>
          <w:szCs w:val="24"/>
          <w:rPrChange w:id="84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850" w:author="Henny  Warsilah" w:date="2018-10-26T23:06:00Z">
            <w:rPr>
              <w:rFonts w:ascii="Times New Roman" w:hAnsi="Times New Roman" w:cs="Times New Roman"/>
              <w:sz w:val="28"/>
              <w:szCs w:val="28"/>
            </w:rPr>
          </w:rPrChange>
        </w:rPr>
        <w:t xml:space="preserve">Data dalam penelitian ini </w:t>
      </w:r>
      <w:r w:rsidR="00FE1569" w:rsidRPr="002E4986">
        <w:rPr>
          <w:rFonts w:ascii="Times New Roman" w:hAnsi="Times New Roman" w:cs="Times New Roman"/>
          <w:sz w:val="24"/>
          <w:szCs w:val="24"/>
          <w:rPrChange w:id="851" w:author="Henny  Warsilah" w:date="2018-10-26T23:06:00Z">
            <w:rPr>
              <w:rFonts w:ascii="Times New Roman" w:hAnsi="Times New Roman" w:cs="Times New Roman"/>
              <w:sz w:val="28"/>
              <w:szCs w:val="28"/>
            </w:rPr>
          </w:rPrChange>
        </w:rPr>
        <w:t xml:space="preserve">adalah data penggunaan bahasa </w:t>
      </w:r>
      <w:r w:rsidRPr="002E4986">
        <w:rPr>
          <w:rFonts w:ascii="Times New Roman" w:hAnsi="Times New Roman" w:cs="Times New Roman"/>
          <w:sz w:val="24"/>
          <w:szCs w:val="24"/>
          <w:rPrChange w:id="852" w:author="Henny  Warsilah" w:date="2018-10-26T23:06:00Z">
            <w:rPr>
              <w:rFonts w:ascii="Times New Roman" w:hAnsi="Times New Roman" w:cs="Times New Roman"/>
              <w:sz w:val="28"/>
              <w:szCs w:val="28"/>
            </w:rPr>
          </w:rPrChange>
        </w:rPr>
        <w:t xml:space="preserve"> yang ada di media massa </w:t>
      </w:r>
      <w:r w:rsidR="00FE1569" w:rsidRPr="002E4986">
        <w:rPr>
          <w:rFonts w:ascii="Times New Roman" w:hAnsi="Times New Roman" w:cs="Times New Roman"/>
          <w:sz w:val="24"/>
          <w:szCs w:val="24"/>
          <w:rPrChange w:id="853" w:author="Henny  Warsilah" w:date="2018-10-26T23:06:00Z">
            <w:rPr>
              <w:rFonts w:ascii="Times New Roman" w:hAnsi="Times New Roman" w:cs="Times New Roman"/>
              <w:sz w:val="28"/>
              <w:szCs w:val="28"/>
            </w:rPr>
          </w:rPrChange>
        </w:rPr>
        <w:t>di Kabupaten Sumbawa</w:t>
      </w:r>
      <w:r w:rsidRPr="002E4986">
        <w:rPr>
          <w:rFonts w:ascii="Times New Roman" w:hAnsi="Times New Roman" w:cs="Times New Roman"/>
          <w:sz w:val="24"/>
          <w:szCs w:val="24"/>
          <w:rPrChange w:id="854" w:author="Henny  Warsilah" w:date="2018-10-26T23:06:00Z">
            <w:rPr>
              <w:rFonts w:ascii="Times New Roman" w:hAnsi="Times New Roman" w:cs="Times New Roman"/>
              <w:sz w:val="28"/>
              <w:szCs w:val="28"/>
            </w:rPr>
          </w:rPrChange>
        </w:rPr>
        <w:t xml:space="preserve">. Data </w:t>
      </w:r>
      <w:r w:rsidR="00FE1569" w:rsidRPr="002E4986">
        <w:rPr>
          <w:rFonts w:ascii="Times New Roman" w:hAnsi="Times New Roman" w:cs="Times New Roman"/>
          <w:sz w:val="24"/>
          <w:szCs w:val="24"/>
          <w:rPrChange w:id="855" w:author="Henny  Warsilah" w:date="2018-10-26T23:06:00Z">
            <w:rPr>
              <w:rFonts w:ascii="Times New Roman" w:hAnsi="Times New Roman" w:cs="Times New Roman"/>
              <w:sz w:val="28"/>
              <w:szCs w:val="28"/>
            </w:rPr>
          </w:rPrChange>
        </w:rPr>
        <w:t>ini</w:t>
      </w:r>
      <w:r w:rsidRPr="002E4986">
        <w:rPr>
          <w:rFonts w:ascii="Times New Roman" w:hAnsi="Times New Roman" w:cs="Times New Roman"/>
          <w:sz w:val="24"/>
          <w:szCs w:val="24"/>
          <w:rPrChange w:id="856" w:author="Henny  Warsilah" w:date="2018-10-26T23:06:00Z">
            <w:rPr>
              <w:rFonts w:ascii="Times New Roman" w:hAnsi="Times New Roman" w:cs="Times New Roman"/>
              <w:sz w:val="28"/>
              <w:szCs w:val="28"/>
            </w:rPr>
          </w:rPrChange>
        </w:rPr>
        <w:t xml:space="preserve"> dikumpulkan </w:t>
      </w:r>
      <w:r w:rsidR="00FE1569" w:rsidRPr="002E4986">
        <w:rPr>
          <w:rFonts w:ascii="Times New Roman" w:hAnsi="Times New Roman" w:cs="Times New Roman"/>
          <w:sz w:val="24"/>
          <w:szCs w:val="24"/>
          <w:rPrChange w:id="857" w:author="Henny  Warsilah" w:date="2018-10-26T23:06:00Z">
            <w:rPr>
              <w:rFonts w:ascii="Times New Roman" w:hAnsi="Times New Roman" w:cs="Times New Roman"/>
              <w:sz w:val="28"/>
              <w:szCs w:val="28"/>
            </w:rPr>
          </w:rPrChange>
        </w:rPr>
        <w:t xml:space="preserve">dengan </w:t>
      </w:r>
      <w:r w:rsidRPr="002E4986">
        <w:rPr>
          <w:rFonts w:ascii="Times New Roman" w:hAnsi="Times New Roman" w:cs="Times New Roman"/>
          <w:sz w:val="24"/>
          <w:szCs w:val="24"/>
          <w:rPrChange w:id="858" w:author="Henny  Warsilah" w:date="2018-10-26T23:06:00Z">
            <w:rPr>
              <w:rFonts w:ascii="Times New Roman" w:hAnsi="Times New Roman" w:cs="Times New Roman"/>
              <w:sz w:val="28"/>
              <w:szCs w:val="28"/>
            </w:rPr>
          </w:rPrChange>
        </w:rPr>
        <w:t>menggunakan metode dokumentasi</w:t>
      </w:r>
      <w:r w:rsidR="00FE1569" w:rsidRPr="002E4986">
        <w:rPr>
          <w:rFonts w:ascii="Times New Roman" w:hAnsi="Times New Roman" w:cs="Times New Roman"/>
          <w:sz w:val="24"/>
          <w:szCs w:val="24"/>
          <w:rPrChange w:id="859" w:author="Henny  Warsilah" w:date="2018-10-26T23:06:00Z">
            <w:rPr>
              <w:rFonts w:ascii="Times New Roman" w:hAnsi="Times New Roman" w:cs="Times New Roman"/>
              <w:sz w:val="28"/>
              <w:szCs w:val="28"/>
            </w:rPr>
          </w:rPrChange>
        </w:rPr>
        <w:t>.</w:t>
      </w:r>
    </w:p>
    <w:p w14:paraId="5BDE33C7" w14:textId="77777777" w:rsidR="00FE1569" w:rsidRPr="002E4986" w:rsidRDefault="0097159B" w:rsidP="00B36272">
      <w:pPr>
        <w:spacing w:after="0" w:line="240" w:lineRule="auto"/>
        <w:ind w:firstLine="720"/>
        <w:jc w:val="both"/>
        <w:rPr>
          <w:rFonts w:ascii="Times New Roman" w:hAnsi="Times New Roman" w:cs="Times New Roman"/>
          <w:sz w:val="24"/>
          <w:szCs w:val="24"/>
          <w:lang w:val="af-ZA"/>
          <w:rPrChange w:id="860" w:author="Henny  Warsilah" w:date="2018-10-26T23:06:00Z">
            <w:rPr>
              <w:rFonts w:ascii="Times New Roman" w:hAnsi="Times New Roman" w:cs="Times New Roman"/>
              <w:sz w:val="28"/>
              <w:szCs w:val="28"/>
              <w:lang w:val="af-ZA"/>
            </w:rPr>
          </w:rPrChange>
        </w:rPr>
      </w:pPr>
      <w:r w:rsidRPr="002E4986">
        <w:rPr>
          <w:rFonts w:ascii="Times New Roman" w:hAnsi="Times New Roman" w:cs="Times New Roman"/>
          <w:sz w:val="24"/>
          <w:szCs w:val="24"/>
          <w:lang w:val="id-ID"/>
          <w:rPrChange w:id="861" w:author="Henny  Warsilah" w:date="2018-10-26T23:06:00Z">
            <w:rPr>
              <w:rFonts w:ascii="Times New Roman" w:hAnsi="Times New Roman" w:cs="Times New Roman"/>
              <w:sz w:val="28"/>
              <w:szCs w:val="28"/>
              <w:lang w:val="id-ID"/>
            </w:rPr>
          </w:rPrChange>
        </w:rPr>
        <w:lastRenderedPageBreak/>
        <w:t xml:space="preserve">Metode </w:t>
      </w:r>
      <w:r w:rsidRPr="002E4986">
        <w:rPr>
          <w:rFonts w:ascii="Times New Roman" w:hAnsi="Times New Roman" w:cs="Times New Roman"/>
          <w:sz w:val="24"/>
          <w:szCs w:val="24"/>
          <w:rPrChange w:id="862" w:author="Henny  Warsilah" w:date="2018-10-26T23:06:00Z">
            <w:rPr>
              <w:rFonts w:ascii="Times New Roman" w:hAnsi="Times New Roman" w:cs="Times New Roman"/>
              <w:sz w:val="28"/>
              <w:szCs w:val="28"/>
            </w:rPr>
          </w:rPrChange>
        </w:rPr>
        <w:t xml:space="preserve">dokumentasi ini </w:t>
      </w:r>
      <w:r w:rsidRPr="002E4986">
        <w:rPr>
          <w:rFonts w:ascii="Times New Roman" w:hAnsi="Times New Roman" w:cs="Times New Roman"/>
          <w:sz w:val="24"/>
          <w:szCs w:val="24"/>
          <w:lang w:val="af-ZA"/>
          <w:rPrChange w:id="863" w:author="Henny  Warsilah" w:date="2018-10-26T23:06:00Z">
            <w:rPr>
              <w:rFonts w:ascii="Times New Roman" w:hAnsi="Times New Roman" w:cs="Times New Roman"/>
              <w:sz w:val="28"/>
              <w:szCs w:val="28"/>
              <w:lang w:val="af-ZA"/>
            </w:rPr>
          </w:rPrChange>
        </w:rPr>
        <w:t>digunakan untuk menentukan media cetak yang akan dianalisis kemudian dilakukan penentuan edisi, kolom judul, dan tema analisis. Metode ini juga dil</w:t>
      </w:r>
      <w:r w:rsidR="00FE1569" w:rsidRPr="002E4986">
        <w:rPr>
          <w:rFonts w:ascii="Times New Roman" w:hAnsi="Times New Roman" w:cs="Times New Roman"/>
          <w:sz w:val="24"/>
          <w:szCs w:val="24"/>
          <w:lang w:val="af-ZA"/>
          <w:rPrChange w:id="864" w:author="Henny  Warsilah" w:date="2018-10-26T23:06:00Z">
            <w:rPr>
              <w:rFonts w:ascii="Times New Roman" w:hAnsi="Times New Roman" w:cs="Times New Roman"/>
              <w:sz w:val="28"/>
              <w:szCs w:val="28"/>
              <w:lang w:val="af-ZA"/>
            </w:rPr>
          </w:rPrChange>
        </w:rPr>
        <w:t>ak</w:t>
      </w:r>
      <w:r w:rsidRPr="002E4986">
        <w:rPr>
          <w:rFonts w:ascii="Times New Roman" w:hAnsi="Times New Roman" w:cs="Times New Roman"/>
          <w:sz w:val="24"/>
          <w:szCs w:val="24"/>
          <w:lang w:val="af-ZA"/>
          <w:rPrChange w:id="865" w:author="Henny  Warsilah" w:date="2018-10-26T23:06:00Z">
            <w:rPr>
              <w:rFonts w:ascii="Times New Roman" w:hAnsi="Times New Roman" w:cs="Times New Roman"/>
              <w:sz w:val="28"/>
              <w:szCs w:val="28"/>
              <w:lang w:val="af-ZA"/>
            </w:rPr>
          </w:rPrChange>
        </w:rPr>
        <w:t xml:space="preserve">ukan untuk mengidentivikasi kesalahan penggunaan bahasa Indonesia di media massa cetak di Kabupaten Sumbawa. </w:t>
      </w:r>
    </w:p>
    <w:p w14:paraId="76753F6B" w14:textId="77777777" w:rsidR="00BE4FE8" w:rsidRPr="002E4986" w:rsidRDefault="00BF6268" w:rsidP="00B36272">
      <w:pPr>
        <w:spacing w:after="0" w:line="240" w:lineRule="auto"/>
        <w:ind w:firstLine="720"/>
        <w:jc w:val="both"/>
        <w:rPr>
          <w:rFonts w:ascii="Times New Roman" w:hAnsi="Times New Roman" w:cs="Times New Roman"/>
          <w:sz w:val="24"/>
          <w:szCs w:val="24"/>
          <w:lang w:val="af-ZA"/>
          <w:rPrChange w:id="866" w:author="Henny  Warsilah" w:date="2018-10-26T23:06:00Z">
            <w:rPr>
              <w:rFonts w:ascii="Times New Roman" w:hAnsi="Times New Roman" w:cs="Times New Roman"/>
              <w:sz w:val="28"/>
              <w:szCs w:val="28"/>
              <w:lang w:val="af-ZA"/>
            </w:rPr>
          </w:rPrChange>
        </w:rPr>
      </w:pPr>
      <w:r w:rsidRPr="002E4986">
        <w:rPr>
          <w:rFonts w:ascii="Times New Roman" w:hAnsi="Times New Roman" w:cs="Times New Roman"/>
          <w:sz w:val="24"/>
          <w:szCs w:val="24"/>
          <w:rPrChange w:id="867" w:author="Henny  Warsilah" w:date="2018-10-26T23:06:00Z">
            <w:rPr>
              <w:rFonts w:ascii="Times New Roman" w:hAnsi="Times New Roman" w:cs="Times New Roman"/>
              <w:sz w:val="28"/>
              <w:szCs w:val="28"/>
            </w:rPr>
          </w:rPrChange>
        </w:rPr>
        <w:t>Alat untuk keperluan pengumpulan data penggunaan bahasa di media massa berupa i</w:t>
      </w:r>
      <w:r w:rsidR="00741C1E" w:rsidRPr="002E4986">
        <w:rPr>
          <w:rFonts w:ascii="Times New Roman" w:hAnsi="Times New Roman" w:cs="Times New Roman"/>
          <w:sz w:val="24"/>
          <w:szCs w:val="24"/>
          <w:rPrChange w:id="868" w:author="Henny  Warsilah" w:date="2018-10-26T23:06:00Z">
            <w:rPr>
              <w:rFonts w:ascii="Times New Roman" w:hAnsi="Times New Roman" w:cs="Times New Roman"/>
              <w:sz w:val="28"/>
              <w:szCs w:val="28"/>
            </w:rPr>
          </w:rPrChange>
        </w:rPr>
        <w:t>nstrumen tanyaan dan pernyataan</w:t>
      </w:r>
      <w:r w:rsidRPr="002E4986">
        <w:rPr>
          <w:rFonts w:ascii="Times New Roman" w:hAnsi="Times New Roman" w:cs="Times New Roman"/>
          <w:sz w:val="24"/>
          <w:szCs w:val="24"/>
          <w:rPrChange w:id="869" w:author="Henny  Warsilah" w:date="2018-10-26T23:06:00Z">
            <w:rPr>
              <w:rFonts w:ascii="Times New Roman" w:hAnsi="Times New Roman" w:cs="Times New Roman"/>
              <w:sz w:val="28"/>
              <w:szCs w:val="28"/>
            </w:rPr>
          </w:rPrChange>
        </w:rPr>
        <w:t xml:space="preserve"> berupa daftar pernyataan yang mengidentivikasi kesalahan berbahasa Indonesia yang terdiri atas ejaan</w:t>
      </w:r>
      <w:r w:rsidR="00741C1E" w:rsidRPr="002E4986">
        <w:rPr>
          <w:rFonts w:ascii="Times New Roman" w:hAnsi="Times New Roman" w:cs="Times New Roman"/>
          <w:sz w:val="24"/>
          <w:szCs w:val="24"/>
          <w:rPrChange w:id="870" w:author="Henny  Warsilah" w:date="2018-10-26T23:06:00Z">
            <w:rPr>
              <w:rFonts w:ascii="Times New Roman" w:hAnsi="Times New Roman" w:cs="Times New Roman"/>
              <w:sz w:val="28"/>
              <w:szCs w:val="28"/>
            </w:rPr>
          </w:rPrChange>
        </w:rPr>
        <w:t>, diksi,</w:t>
      </w:r>
      <w:r w:rsidRPr="002E4986">
        <w:rPr>
          <w:rFonts w:ascii="Times New Roman" w:hAnsi="Times New Roman" w:cs="Times New Roman"/>
          <w:sz w:val="24"/>
          <w:szCs w:val="24"/>
          <w:rPrChange w:id="871" w:author="Henny  Warsilah" w:date="2018-10-26T23:06:00Z">
            <w:rPr>
              <w:rFonts w:ascii="Times New Roman" w:hAnsi="Times New Roman" w:cs="Times New Roman"/>
              <w:sz w:val="28"/>
              <w:szCs w:val="28"/>
            </w:rPr>
          </w:rPrChange>
        </w:rPr>
        <w:t xml:space="preserve"> dan tata kalimat.</w:t>
      </w:r>
      <w:r w:rsidR="00741C1E" w:rsidRPr="002E4986">
        <w:rPr>
          <w:rFonts w:ascii="Times New Roman" w:hAnsi="Times New Roman" w:cs="Times New Roman"/>
          <w:sz w:val="24"/>
          <w:szCs w:val="24"/>
          <w:rPrChange w:id="872" w:author="Henny  Warsilah" w:date="2018-10-26T23:06:00Z">
            <w:rPr>
              <w:rFonts w:ascii="Times New Roman" w:hAnsi="Times New Roman" w:cs="Times New Roman"/>
              <w:sz w:val="28"/>
              <w:szCs w:val="28"/>
            </w:rPr>
          </w:rPrChange>
        </w:rPr>
        <w:t xml:space="preserve"> </w:t>
      </w:r>
    </w:p>
    <w:p w14:paraId="0B0EDBD1" w14:textId="77777777" w:rsidR="00BF6268" w:rsidRPr="002E4986" w:rsidRDefault="00BF6268" w:rsidP="00B36272">
      <w:pPr>
        <w:spacing w:after="0" w:line="240" w:lineRule="auto"/>
        <w:ind w:firstLine="720"/>
        <w:jc w:val="both"/>
        <w:rPr>
          <w:rFonts w:ascii="Times New Roman" w:hAnsi="Times New Roman" w:cs="Times New Roman"/>
          <w:sz w:val="24"/>
          <w:szCs w:val="24"/>
          <w:rPrChange w:id="87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874" w:author="Henny  Warsilah" w:date="2018-10-26T23:06:00Z">
            <w:rPr>
              <w:rFonts w:ascii="Times New Roman" w:hAnsi="Times New Roman" w:cs="Times New Roman"/>
              <w:sz w:val="28"/>
              <w:szCs w:val="28"/>
            </w:rPr>
          </w:rPrChange>
        </w:rPr>
        <w:t>Metode yang digunakan untuk analisis data adalah metode komparatif interpretatif. Metode ini dipakai untuk membandingkan dokumen penggunaan bahasa Indonesia secara teoretis dan dokumen penggunaan bahasa Indonesia di media massa. Selanjutnya data yang sudah dibandingkan tersebut diinterpretasikan sesuai dengan tata kaidah bahasa Indonesia.</w:t>
      </w:r>
      <w:r w:rsidR="00BE4FE8" w:rsidRPr="002E4986">
        <w:rPr>
          <w:rFonts w:ascii="Times New Roman" w:hAnsi="Times New Roman" w:cs="Times New Roman"/>
          <w:sz w:val="24"/>
          <w:szCs w:val="24"/>
          <w:rPrChange w:id="875" w:author="Henny  Warsilah" w:date="2018-10-26T23:06:00Z">
            <w:rPr>
              <w:rFonts w:ascii="Times New Roman" w:hAnsi="Times New Roman" w:cs="Times New Roman"/>
              <w:sz w:val="28"/>
              <w:szCs w:val="28"/>
            </w:rPr>
          </w:rPrChange>
        </w:rPr>
        <w:t xml:space="preserve"> </w:t>
      </w:r>
    </w:p>
    <w:p w14:paraId="5413A2C9" w14:textId="77777777" w:rsidR="00A74CB1" w:rsidRPr="002E4986" w:rsidRDefault="00BF6268" w:rsidP="00A74CB1">
      <w:pPr>
        <w:spacing w:after="0" w:line="240" w:lineRule="auto"/>
        <w:ind w:firstLine="720"/>
        <w:jc w:val="both"/>
        <w:rPr>
          <w:rFonts w:ascii="Times New Roman" w:hAnsi="Times New Roman" w:cs="Times New Roman"/>
          <w:sz w:val="24"/>
          <w:szCs w:val="24"/>
          <w:rPrChange w:id="87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877" w:author="Henny  Warsilah" w:date="2018-10-26T23:06:00Z">
            <w:rPr>
              <w:rFonts w:ascii="Times New Roman" w:hAnsi="Times New Roman" w:cs="Times New Roman"/>
              <w:sz w:val="28"/>
              <w:szCs w:val="28"/>
            </w:rPr>
          </w:rPrChange>
        </w:rPr>
        <w:t xml:space="preserve">Dalam hal ini, langkah-langkah yang dilalui adalah </w:t>
      </w:r>
      <w:r w:rsidR="00BE4FE8" w:rsidRPr="002E4986">
        <w:rPr>
          <w:rFonts w:ascii="Times New Roman" w:hAnsi="Times New Roman" w:cs="Times New Roman"/>
          <w:sz w:val="24"/>
          <w:szCs w:val="24"/>
          <w:rPrChange w:id="878" w:author="Henny  Warsilah" w:date="2018-10-26T23:06:00Z">
            <w:rPr>
              <w:rFonts w:ascii="Times New Roman" w:hAnsi="Times New Roman" w:cs="Times New Roman"/>
              <w:sz w:val="28"/>
              <w:szCs w:val="28"/>
            </w:rPr>
          </w:rPrChange>
        </w:rPr>
        <w:t xml:space="preserve"> (1) pengumpulan dan pengelompokan fakta-fakta temuan dari pengumpulan data, (2) analisis kesalahan berbahasa, (3) Analisis berdasarkan aspek-aspek yang te</w:t>
      </w:r>
      <w:r w:rsidRPr="002E4986">
        <w:rPr>
          <w:rFonts w:ascii="Times New Roman" w:hAnsi="Times New Roman" w:cs="Times New Roman"/>
          <w:sz w:val="24"/>
          <w:szCs w:val="24"/>
          <w:rPrChange w:id="879" w:author="Henny  Warsilah" w:date="2018-10-26T23:06:00Z">
            <w:rPr>
              <w:rFonts w:ascii="Times New Roman" w:hAnsi="Times New Roman" w:cs="Times New Roman"/>
              <w:sz w:val="28"/>
              <w:szCs w:val="28"/>
            </w:rPr>
          </w:rPrChange>
        </w:rPr>
        <w:t xml:space="preserve">lah ditentukan, (4) pembuatan </w:t>
      </w:r>
      <w:r w:rsidR="00BE4FE8" w:rsidRPr="002E4986">
        <w:rPr>
          <w:rFonts w:ascii="Times New Roman" w:hAnsi="Times New Roman" w:cs="Times New Roman"/>
          <w:sz w:val="24"/>
          <w:szCs w:val="24"/>
          <w:rPrChange w:id="880" w:author="Henny  Warsilah" w:date="2018-10-26T23:06:00Z">
            <w:rPr>
              <w:rFonts w:ascii="Times New Roman" w:hAnsi="Times New Roman" w:cs="Times New Roman"/>
              <w:sz w:val="28"/>
              <w:szCs w:val="28"/>
            </w:rPr>
          </w:rPrChange>
        </w:rPr>
        <w:t xml:space="preserve">simpulan, dan (5) pembuatan rekomendasi. </w:t>
      </w:r>
    </w:p>
    <w:p w14:paraId="1058EC43" w14:textId="77777777" w:rsidR="00E616A4" w:rsidRPr="002E4986" w:rsidRDefault="00741C1E" w:rsidP="00A74CB1">
      <w:pPr>
        <w:spacing w:after="0" w:line="240" w:lineRule="auto"/>
        <w:ind w:firstLine="720"/>
        <w:jc w:val="both"/>
        <w:rPr>
          <w:rFonts w:ascii="Times New Roman" w:hAnsi="Times New Roman" w:cs="Times New Roman"/>
          <w:sz w:val="24"/>
          <w:szCs w:val="24"/>
          <w:rPrChange w:id="88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882" w:author="Henny  Warsilah" w:date="2018-10-26T23:06:00Z">
            <w:rPr>
              <w:rFonts w:ascii="Times New Roman" w:hAnsi="Times New Roman" w:cs="Times New Roman"/>
              <w:sz w:val="28"/>
              <w:szCs w:val="28"/>
            </w:rPr>
          </w:rPrChange>
        </w:rPr>
        <w:t xml:space="preserve">Hasil </w:t>
      </w:r>
      <w:r w:rsidR="00BE4FE8" w:rsidRPr="002E4986">
        <w:rPr>
          <w:rFonts w:ascii="Times New Roman" w:hAnsi="Times New Roman" w:cs="Times New Roman"/>
          <w:sz w:val="24"/>
          <w:szCs w:val="24"/>
          <w:rPrChange w:id="883" w:author="Henny  Warsilah" w:date="2018-10-26T23:06:00Z">
            <w:rPr>
              <w:rFonts w:ascii="Times New Roman" w:hAnsi="Times New Roman" w:cs="Times New Roman"/>
              <w:sz w:val="28"/>
              <w:szCs w:val="28"/>
            </w:rPr>
          </w:rPrChange>
        </w:rPr>
        <w:t xml:space="preserve"> penelitian ini disampaikan dalam </w:t>
      </w:r>
      <w:r w:rsidRPr="002E4986">
        <w:rPr>
          <w:rFonts w:ascii="Times New Roman" w:hAnsi="Times New Roman" w:cs="Times New Roman"/>
          <w:sz w:val="24"/>
          <w:szCs w:val="24"/>
          <w:rPrChange w:id="884" w:author="Henny  Warsilah" w:date="2018-10-26T23:06:00Z">
            <w:rPr>
              <w:rFonts w:ascii="Times New Roman" w:hAnsi="Times New Roman" w:cs="Times New Roman"/>
              <w:sz w:val="28"/>
              <w:szCs w:val="28"/>
            </w:rPr>
          </w:rPrChange>
        </w:rPr>
        <w:t xml:space="preserve">bentuk </w:t>
      </w:r>
      <w:r w:rsidR="00BE4FE8" w:rsidRPr="002E4986">
        <w:rPr>
          <w:rFonts w:ascii="Times New Roman" w:hAnsi="Times New Roman" w:cs="Times New Roman"/>
          <w:sz w:val="24"/>
          <w:szCs w:val="24"/>
          <w:rPrChange w:id="885" w:author="Henny  Warsilah" w:date="2018-10-26T23:06:00Z">
            <w:rPr>
              <w:rFonts w:ascii="Times New Roman" w:hAnsi="Times New Roman" w:cs="Times New Roman"/>
              <w:sz w:val="28"/>
              <w:szCs w:val="28"/>
            </w:rPr>
          </w:rPrChange>
        </w:rPr>
        <w:t>penggunaan bahasa Indonesia di media massa</w:t>
      </w:r>
      <w:r w:rsidR="00D91A05" w:rsidRPr="002E4986">
        <w:rPr>
          <w:rFonts w:ascii="Times New Roman" w:hAnsi="Times New Roman" w:cs="Times New Roman"/>
          <w:sz w:val="24"/>
          <w:szCs w:val="24"/>
          <w:rPrChange w:id="886" w:author="Henny  Warsilah" w:date="2018-10-26T23:06:00Z">
            <w:rPr>
              <w:rFonts w:ascii="Times New Roman" w:hAnsi="Times New Roman" w:cs="Times New Roman"/>
              <w:sz w:val="28"/>
              <w:szCs w:val="28"/>
            </w:rPr>
          </w:rPrChange>
        </w:rPr>
        <w:t xml:space="preserve"> lok</w:t>
      </w:r>
      <w:r w:rsidR="0062496F" w:rsidRPr="002E4986">
        <w:rPr>
          <w:rFonts w:ascii="Times New Roman" w:hAnsi="Times New Roman" w:cs="Times New Roman"/>
          <w:sz w:val="24"/>
          <w:szCs w:val="24"/>
          <w:rPrChange w:id="887" w:author="Henny  Warsilah" w:date="2018-10-26T23:06:00Z">
            <w:rPr>
              <w:rFonts w:ascii="Times New Roman" w:hAnsi="Times New Roman" w:cs="Times New Roman"/>
              <w:sz w:val="28"/>
              <w:szCs w:val="28"/>
            </w:rPr>
          </w:rPrChange>
        </w:rPr>
        <w:t>al di Kabupaten Sumbawa</w:t>
      </w:r>
      <w:r w:rsidRPr="002E4986">
        <w:rPr>
          <w:rFonts w:ascii="Times New Roman" w:hAnsi="Times New Roman" w:cs="Times New Roman"/>
          <w:sz w:val="24"/>
          <w:szCs w:val="24"/>
          <w:rPrChange w:id="888" w:author="Henny  Warsilah" w:date="2018-10-26T23:06:00Z">
            <w:rPr>
              <w:rFonts w:ascii="Times New Roman" w:hAnsi="Times New Roman" w:cs="Times New Roman"/>
              <w:sz w:val="28"/>
              <w:szCs w:val="28"/>
            </w:rPr>
          </w:rPrChange>
        </w:rPr>
        <w:t xml:space="preserve"> yang berupa</w:t>
      </w:r>
      <w:r w:rsidR="0062496F" w:rsidRPr="002E4986">
        <w:rPr>
          <w:rFonts w:ascii="Times New Roman" w:hAnsi="Times New Roman" w:cs="Times New Roman"/>
          <w:sz w:val="24"/>
          <w:szCs w:val="24"/>
          <w:rPrChange w:id="889" w:author="Henny  Warsilah" w:date="2018-10-26T23:06:00Z">
            <w:rPr>
              <w:rFonts w:ascii="Times New Roman" w:hAnsi="Times New Roman" w:cs="Times New Roman"/>
              <w:sz w:val="28"/>
              <w:szCs w:val="28"/>
            </w:rPr>
          </w:rPrChange>
        </w:rPr>
        <w:t xml:space="preserve"> </w:t>
      </w:r>
      <w:r w:rsidR="00BE4FE8" w:rsidRPr="002E4986">
        <w:rPr>
          <w:rFonts w:ascii="Times New Roman" w:hAnsi="Times New Roman" w:cs="Times New Roman"/>
          <w:sz w:val="24"/>
          <w:szCs w:val="24"/>
          <w:rPrChange w:id="890" w:author="Henny  Warsilah" w:date="2018-10-26T23:06:00Z">
            <w:rPr>
              <w:rFonts w:ascii="Times New Roman" w:hAnsi="Times New Roman" w:cs="Times New Roman"/>
              <w:sz w:val="28"/>
              <w:szCs w:val="28"/>
            </w:rPr>
          </w:rPrChange>
        </w:rPr>
        <w:t>deskripsi</w:t>
      </w:r>
      <w:r w:rsidR="00C6489E" w:rsidRPr="002E4986">
        <w:rPr>
          <w:rFonts w:ascii="Times New Roman" w:hAnsi="Times New Roman" w:cs="Times New Roman"/>
          <w:sz w:val="24"/>
          <w:szCs w:val="24"/>
          <w:rPrChange w:id="891" w:author="Henny  Warsilah" w:date="2018-10-26T23:06:00Z">
            <w:rPr>
              <w:rFonts w:ascii="Times New Roman" w:hAnsi="Times New Roman" w:cs="Times New Roman"/>
              <w:sz w:val="28"/>
              <w:szCs w:val="28"/>
            </w:rPr>
          </w:rPrChange>
        </w:rPr>
        <w:t xml:space="preserve"> penggunaan bahasa Indonesia</w:t>
      </w:r>
      <w:r w:rsidR="0062496F" w:rsidRPr="002E4986">
        <w:rPr>
          <w:rFonts w:ascii="Times New Roman" w:hAnsi="Times New Roman" w:cs="Times New Roman"/>
          <w:sz w:val="24"/>
          <w:szCs w:val="24"/>
          <w:rPrChange w:id="892" w:author="Henny  Warsilah" w:date="2018-10-26T23:06:00Z">
            <w:rPr>
              <w:rFonts w:ascii="Times New Roman" w:hAnsi="Times New Roman" w:cs="Times New Roman"/>
              <w:sz w:val="28"/>
              <w:szCs w:val="28"/>
            </w:rPr>
          </w:rPrChange>
        </w:rPr>
        <w:t xml:space="preserve"> </w:t>
      </w:r>
      <w:r w:rsidR="00C6489E" w:rsidRPr="002E4986">
        <w:rPr>
          <w:rFonts w:ascii="Times New Roman" w:hAnsi="Times New Roman" w:cs="Times New Roman"/>
          <w:sz w:val="24"/>
          <w:szCs w:val="24"/>
          <w:rPrChange w:id="893" w:author="Henny  Warsilah" w:date="2018-10-26T23:06:00Z">
            <w:rPr>
              <w:rFonts w:ascii="Times New Roman" w:hAnsi="Times New Roman" w:cs="Times New Roman"/>
              <w:sz w:val="28"/>
              <w:szCs w:val="28"/>
            </w:rPr>
          </w:rPrChange>
        </w:rPr>
        <w:t xml:space="preserve"> di media massa</w:t>
      </w:r>
      <w:r w:rsidR="0062496F" w:rsidRPr="002E4986">
        <w:rPr>
          <w:rFonts w:ascii="Times New Roman" w:hAnsi="Times New Roman" w:cs="Times New Roman"/>
          <w:sz w:val="24"/>
          <w:szCs w:val="24"/>
          <w:rPrChange w:id="894" w:author="Henny  Warsilah" w:date="2018-10-26T23:06:00Z">
            <w:rPr>
              <w:rFonts w:ascii="Times New Roman" w:hAnsi="Times New Roman" w:cs="Times New Roman"/>
              <w:sz w:val="28"/>
              <w:szCs w:val="28"/>
            </w:rPr>
          </w:rPrChange>
        </w:rPr>
        <w:t xml:space="preserve"> di Kabupaten Sumbawa yang disertai dengan analisisnya</w:t>
      </w:r>
      <w:r w:rsidR="00BE4FE8" w:rsidRPr="002E4986">
        <w:rPr>
          <w:rFonts w:ascii="Times New Roman" w:hAnsi="Times New Roman" w:cs="Times New Roman"/>
          <w:sz w:val="24"/>
          <w:szCs w:val="24"/>
          <w:rPrChange w:id="895" w:author="Henny  Warsilah" w:date="2018-10-26T23:06:00Z">
            <w:rPr>
              <w:rFonts w:ascii="Times New Roman" w:hAnsi="Times New Roman" w:cs="Times New Roman"/>
              <w:sz w:val="28"/>
              <w:szCs w:val="28"/>
            </w:rPr>
          </w:rPrChange>
        </w:rPr>
        <w:t xml:space="preserve">. </w:t>
      </w:r>
    </w:p>
    <w:p w14:paraId="3E6C87C1" w14:textId="77777777" w:rsidR="00BF6268" w:rsidRPr="002E4986" w:rsidRDefault="00BF6268" w:rsidP="00B36272">
      <w:pPr>
        <w:spacing w:after="0" w:line="240" w:lineRule="auto"/>
        <w:rPr>
          <w:rFonts w:ascii="Times New Roman" w:hAnsi="Times New Roman" w:cs="Times New Roman"/>
          <w:b/>
          <w:sz w:val="24"/>
          <w:szCs w:val="24"/>
          <w:rPrChange w:id="896"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897" w:author="Henny  Warsilah" w:date="2018-10-26T23:06:00Z">
            <w:rPr>
              <w:rFonts w:ascii="Times New Roman" w:hAnsi="Times New Roman" w:cs="Times New Roman"/>
              <w:b/>
              <w:sz w:val="28"/>
              <w:szCs w:val="28"/>
            </w:rPr>
          </w:rPrChange>
        </w:rPr>
        <w:br w:type="page"/>
      </w:r>
    </w:p>
    <w:p w14:paraId="64A0C08B" w14:textId="77777777" w:rsidR="00E616A4" w:rsidRPr="002E4986" w:rsidRDefault="00A74CB1" w:rsidP="00A74CB1">
      <w:pPr>
        <w:pStyle w:val="ListParagraph"/>
        <w:numPr>
          <w:ilvl w:val="0"/>
          <w:numId w:val="34"/>
        </w:numPr>
        <w:spacing w:after="0" w:line="240" w:lineRule="auto"/>
        <w:ind w:left="360"/>
        <w:rPr>
          <w:rFonts w:ascii="Times New Roman" w:hAnsi="Times New Roman" w:cs="Times New Roman"/>
          <w:b/>
          <w:sz w:val="24"/>
          <w:szCs w:val="24"/>
          <w:rPrChange w:id="898"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899" w:author="Henny  Warsilah" w:date="2018-10-26T23:06:00Z">
            <w:rPr>
              <w:rFonts w:ascii="Times New Roman" w:hAnsi="Times New Roman" w:cs="Times New Roman"/>
              <w:b/>
              <w:sz w:val="28"/>
              <w:szCs w:val="28"/>
            </w:rPr>
          </w:rPrChange>
        </w:rPr>
        <w:lastRenderedPageBreak/>
        <w:t>Pembahasan</w:t>
      </w:r>
    </w:p>
    <w:p w14:paraId="06076EA4"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0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01" w:author="Henny  Warsilah" w:date="2018-10-26T23:06:00Z">
            <w:rPr>
              <w:rFonts w:ascii="Times New Roman" w:hAnsi="Times New Roman" w:cs="Times New Roman"/>
              <w:sz w:val="28"/>
              <w:szCs w:val="28"/>
            </w:rPr>
          </w:rPrChange>
        </w:rPr>
        <w:t>Untuk kajian penggunaan bahasa Indonesia di media massa di Kabupaten Sumbawa, yang dijadikan sebagai sampel adalah Harian Radar Sumbawa dan Harian Umum Gaung NTB. Mengenai penggunaan bahasa Indonesia di kedua harian tersebut, berikut pemahasaannya.</w:t>
      </w:r>
    </w:p>
    <w:p w14:paraId="662C2A65" w14:textId="77777777" w:rsidR="00A23D3C" w:rsidRPr="002E4986" w:rsidRDefault="00A74CB1" w:rsidP="00B36272">
      <w:pPr>
        <w:spacing w:after="0" w:line="240" w:lineRule="auto"/>
        <w:rPr>
          <w:rFonts w:ascii="Times New Roman" w:hAnsi="Times New Roman" w:cs="Times New Roman"/>
          <w:b/>
          <w:sz w:val="24"/>
          <w:szCs w:val="24"/>
          <w:rPrChange w:id="902"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903" w:author="Henny  Warsilah" w:date="2018-10-26T23:06:00Z">
            <w:rPr>
              <w:rFonts w:ascii="Times New Roman" w:hAnsi="Times New Roman" w:cs="Times New Roman"/>
              <w:b/>
              <w:sz w:val="28"/>
              <w:szCs w:val="28"/>
            </w:rPr>
          </w:rPrChange>
        </w:rPr>
        <w:t xml:space="preserve">4.1 </w:t>
      </w:r>
      <w:r w:rsidR="00A23D3C" w:rsidRPr="002E4986">
        <w:rPr>
          <w:rFonts w:ascii="Times New Roman" w:hAnsi="Times New Roman" w:cs="Times New Roman"/>
          <w:b/>
          <w:sz w:val="24"/>
          <w:szCs w:val="24"/>
          <w:rPrChange w:id="904" w:author="Henny  Warsilah" w:date="2018-10-26T23:06:00Z">
            <w:rPr>
              <w:rFonts w:ascii="Times New Roman" w:hAnsi="Times New Roman" w:cs="Times New Roman"/>
              <w:b/>
              <w:sz w:val="28"/>
              <w:szCs w:val="28"/>
            </w:rPr>
          </w:rPrChange>
        </w:rPr>
        <w:t>Radar Sumbawa</w:t>
      </w:r>
    </w:p>
    <w:p w14:paraId="476353F6" w14:textId="77777777" w:rsidR="00A23D3C" w:rsidRPr="002E4986" w:rsidRDefault="00A74CB1" w:rsidP="00B36272">
      <w:pPr>
        <w:spacing w:after="0" w:line="240" w:lineRule="auto"/>
        <w:rPr>
          <w:rFonts w:ascii="Times New Roman" w:hAnsi="Times New Roman" w:cs="Times New Roman"/>
          <w:sz w:val="24"/>
          <w:szCs w:val="24"/>
          <w:rPrChange w:id="90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06" w:author="Henny  Warsilah" w:date="2018-10-26T23:06:00Z">
            <w:rPr>
              <w:rFonts w:ascii="Times New Roman" w:hAnsi="Times New Roman" w:cs="Times New Roman"/>
              <w:sz w:val="28"/>
              <w:szCs w:val="28"/>
            </w:rPr>
          </w:rPrChange>
        </w:rPr>
        <w:t xml:space="preserve">4.1.1 </w:t>
      </w:r>
      <w:r w:rsidR="00DA0258" w:rsidRPr="002E4986">
        <w:rPr>
          <w:rFonts w:ascii="Times New Roman" w:hAnsi="Times New Roman" w:cs="Times New Roman"/>
          <w:b/>
          <w:sz w:val="24"/>
          <w:szCs w:val="24"/>
          <w:rPrChange w:id="907" w:author="Henny  Warsilah" w:date="2018-10-26T23:06:00Z">
            <w:rPr>
              <w:rFonts w:ascii="Times New Roman" w:hAnsi="Times New Roman" w:cs="Times New Roman"/>
              <w:b/>
              <w:sz w:val="28"/>
              <w:szCs w:val="28"/>
            </w:rPr>
          </w:rPrChange>
        </w:rPr>
        <w:t xml:space="preserve">Perlu Dinaikkan untuk Cegah Korupsi Anggaran Parpol, </w:t>
      </w:r>
      <w:r w:rsidR="00A23D3C" w:rsidRPr="002E4986">
        <w:rPr>
          <w:rFonts w:ascii="Times New Roman" w:hAnsi="Times New Roman" w:cs="Times New Roman"/>
          <w:b/>
          <w:sz w:val="24"/>
          <w:szCs w:val="24"/>
          <w:rPrChange w:id="908" w:author="Henny  Warsilah" w:date="2018-10-26T23:06:00Z">
            <w:rPr>
              <w:rFonts w:ascii="Times New Roman" w:hAnsi="Times New Roman" w:cs="Times New Roman"/>
              <w:b/>
              <w:sz w:val="28"/>
              <w:szCs w:val="28"/>
            </w:rPr>
          </w:rPrChange>
        </w:rPr>
        <w:t>Selasa, 1 April 2017</w:t>
      </w:r>
    </w:p>
    <w:p w14:paraId="4898D417"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0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10" w:author="Henny  Warsilah" w:date="2018-10-26T23:06:00Z">
            <w:rPr>
              <w:rFonts w:ascii="Times New Roman" w:hAnsi="Times New Roman" w:cs="Times New Roman"/>
              <w:sz w:val="28"/>
              <w:szCs w:val="28"/>
            </w:rPr>
          </w:rPrChange>
        </w:rPr>
        <w:t>Secara garis besar, berita yang dijadikan salah satu sampel dalam pemantauan dan pengendalian media massa ini sudah cukup baik dari aspek kosakata, ejaan, dan kalimat. Namun, masih terdapat beberapa kesalahan yang berkaitan dengan ketiga aspek tersebut.</w:t>
      </w:r>
    </w:p>
    <w:p w14:paraId="2A0D5A63"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1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12" w:author="Henny  Warsilah" w:date="2018-10-26T23:06:00Z">
            <w:rPr>
              <w:rFonts w:ascii="Times New Roman" w:hAnsi="Times New Roman" w:cs="Times New Roman"/>
              <w:sz w:val="28"/>
              <w:szCs w:val="28"/>
            </w:rPr>
          </w:rPrChange>
        </w:rPr>
        <w:t xml:space="preserve">Berkaitan dengan kosakata, secara umum pembentukan kata dalam berita berita ini sudah cukup bagus. Tidak ditemukan adanya kesalahan pembentukan kata dalam berita tersebut. begitu juga terkait pilihan kata. Penulis menggunakan pilihan kata yang tepat.  Kosakata yang dipilih sesuai topik. Pilihan kosakata dalam berita itu sudah mengacu kepada topik tulisan dan menggunakan bahasa laras jurnaslistik. Dari segi tingkat variasi kosakata, sudah cukup variatif. Penulis mengurangi terjadinya pengulangan dan pemborosan kata. Kesalahan yang ditemukan hanya terdapat pada penggunaan kata </w:t>
      </w:r>
      <w:r w:rsidRPr="002E4986">
        <w:rPr>
          <w:rFonts w:ascii="Times New Roman" w:hAnsi="Times New Roman" w:cs="Times New Roman"/>
          <w:i/>
          <w:sz w:val="24"/>
          <w:szCs w:val="24"/>
          <w:rPrChange w:id="913" w:author="Henny  Warsilah" w:date="2018-10-26T23:06:00Z">
            <w:rPr>
              <w:rFonts w:ascii="Times New Roman" w:hAnsi="Times New Roman" w:cs="Times New Roman"/>
              <w:i/>
              <w:sz w:val="28"/>
              <w:szCs w:val="28"/>
            </w:rPr>
          </w:rPrChange>
        </w:rPr>
        <w:t xml:space="preserve">membangun </w:t>
      </w:r>
      <w:r w:rsidRPr="002E4986">
        <w:rPr>
          <w:rFonts w:ascii="Times New Roman" w:hAnsi="Times New Roman" w:cs="Times New Roman"/>
          <w:sz w:val="24"/>
          <w:szCs w:val="24"/>
          <w:rPrChange w:id="914" w:author="Henny  Warsilah" w:date="2018-10-26T23:06:00Z">
            <w:rPr>
              <w:rFonts w:ascii="Times New Roman" w:hAnsi="Times New Roman" w:cs="Times New Roman"/>
              <w:sz w:val="28"/>
              <w:szCs w:val="28"/>
            </w:rPr>
          </w:rPrChange>
        </w:rPr>
        <w:t xml:space="preserve">pada kalimat </w:t>
      </w:r>
      <w:r w:rsidRPr="002E4986">
        <w:rPr>
          <w:rFonts w:ascii="Times New Roman" w:hAnsi="Times New Roman" w:cs="Times New Roman"/>
          <w:i/>
          <w:sz w:val="24"/>
          <w:szCs w:val="24"/>
          <w:rPrChange w:id="915" w:author="Henny  Warsilah" w:date="2018-10-26T23:06:00Z">
            <w:rPr>
              <w:rFonts w:ascii="Times New Roman" w:hAnsi="Times New Roman" w:cs="Times New Roman"/>
              <w:i/>
              <w:sz w:val="28"/>
              <w:szCs w:val="28"/>
            </w:rPr>
          </w:rPrChange>
        </w:rPr>
        <w:t xml:space="preserve">Artinya, sistem politik di Indonesia membangun dan belum kokoh </w:t>
      </w:r>
      <w:r w:rsidRPr="002E4986">
        <w:rPr>
          <w:rFonts w:ascii="Times New Roman" w:hAnsi="Times New Roman" w:cs="Times New Roman"/>
          <w:sz w:val="24"/>
          <w:szCs w:val="24"/>
          <w:rPrChange w:id="916" w:author="Henny  Warsilah" w:date="2018-10-26T23:06:00Z">
            <w:rPr>
              <w:rFonts w:ascii="Times New Roman" w:hAnsi="Times New Roman" w:cs="Times New Roman"/>
              <w:sz w:val="28"/>
              <w:szCs w:val="28"/>
            </w:rPr>
          </w:rPrChange>
        </w:rPr>
        <w:t xml:space="preserve">(paragraph ke-5). Seharusnya, kata </w:t>
      </w:r>
      <w:r w:rsidRPr="002E4986">
        <w:rPr>
          <w:rFonts w:ascii="Times New Roman" w:hAnsi="Times New Roman" w:cs="Times New Roman"/>
          <w:i/>
          <w:sz w:val="24"/>
          <w:szCs w:val="24"/>
          <w:rPrChange w:id="917" w:author="Henny  Warsilah" w:date="2018-10-26T23:06:00Z">
            <w:rPr>
              <w:rFonts w:ascii="Times New Roman" w:hAnsi="Times New Roman" w:cs="Times New Roman"/>
              <w:i/>
              <w:sz w:val="28"/>
              <w:szCs w:val="28"/>
            </w:rPr>
          </w:rPrChange>
        </w:rPr>
        <w:t xml:space="preserve">membangun </w:t>
      </w:r>
      <w:r w:rsidRPr="002E4986">
        <w:rPr>
          <w:rFonts w:ascii="Times New Roman" w:hAnsi="Times New Roman" w:cs="Times New Roman"/>
          <w:sz w:val="24"/>
          <w:szCs w:val="24"/>
          <w:rPrChange w:id="918" w:author="Henny  Warsilah" w:date="2018-10-26T23:06:00Z">
            <w:rPr>
              <w:rFonts w:ascii="Times New Roman" w:hAnsi="Times New Roman" w:cs="Times New Roman"/>
              <w:sz w:val="28"/>
              <w:szCs w:val="28"/>
            </w:rPr>
          </w:rPrChange>
        </w:rPr>
        <w:t xml:space="preserve">dalam kalimat tersebut diganti dengan </w:t>
      </w:r>
      <w:r w:rsidRPr="002E4986">
        <w:rPr>
          <w:rFonts w:ascii="Times New Roman" w:hAnsi="Times New Roman" w:cs="Times New Roman"/>
          <w:i/>
          <w:sz w:val="24"/>
          <w:szCs w:val="24"/>
          <w:rPrChange w:id="919" w:author="Henny  Warsilah" w:date="2018-10-26T23:06:00Z">
            <w:rPr>
              <w:rFonts w:ascii="Times New Roman" w:hAnsi="Times New Roman" w:cs="Times New Roman"/>
              <w:i/>
              <w:sz w:val="28"/>
              <w:szCs w:val="28"/>
            </w:rPr>
          </w:rPrChange>
        </w:rPr>
        <w:t xml:space="preserve">belum terbangun </w:t>
      </w:r>
      <w:r w:rsidRPr="002E4986">
        <w:rPr>
          <w:rFonts w:ascii="Times New Roman" w:hAnsi="Times New Roman" w:cs="Times New Roman"/>
          <w:sz w:val="24"/>
          <w:szCs w:val="24"/>
          <w:rPrChange w:id="920" w:author="Henny  Warsilah" w:date="2018-10-26T23:06:00Z">
            <w:rPr>
              <w:rFonts w:ascii="Times New Roman" w:hAnsi="Times New Roman" w:cs="Times New Roman"/>
              <w:sz w:val="28"/>
              <w:szCs w:val="28"/>
            </w:rPr>
          </w:rPrChange>
        </w:rPr>
        <w:t>agar siknkron dengan kata setelahnya.</w:t>
      </w:r>
    </w:p>
    <w:p w14:paraId="5D514E3F"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2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22" w:author="Henny  Warsilah" w:date="2018-10-26T23:06:00Z">
            <w:rPr>
              <w:rFonts w:ascii="Times New Roman" w:hAnsi="Times New Roman" w:cs="Times New Roman"/>
              <w:sz w:val="28"/>
              <w:szCs w:val="28"/>
            </w:rPr>
          </w:rPrChange>
        </w:rPr>
        <w:t>Dari segi ejaan, sebagaimana pada bagian sebelumnya, secara garis besar sudah cukup baik. Akan tetapi, peneliti menemukan dua kesalahan, yaitu  kesalahan pemakaian ka</w:t>
      </w:r>
      <w:r w:rsidR="00EB0EF5" w:rsidRPr="002E4986">
        <w:rPr>
          <w:rFonts w:ascii="Times New Roman" w:hAnsi="Times New Roman" w:cs="Times New Roman"/>
          <w:sz w:val="24"/>
          <w:szCs w:val="24"/>
          <w:rPrChange w:id="923" w:author="Henny  Warsilah" w:date="2018-10-26T23:06:00Z">
            <w:rPr>
              <w:rFonts w:ascii="Times New Roman" w:hAnsi="Times New Roman" w:cs="Times New Roman"/>
              <w:sz w:val="28"/>
              <w:szCs w:val="28"/>
            </w:rPr>
          </w:rPrChange>
        </w:rPr>
        <w:t>ta depan dan tanda baca</w:t>
      </w:r>
      <w:r w:rsidRPr="002E4986">
        <w:rPr>
          <w:rFonts w:ascii="Times New Roman" w:hAnsi="Times New Roman" w:cs="Times New Roman"/>
          <w:sz w:val="24"/>
          <w:szCs w:val="24"/>
          <w:rPrChange w:id="924" w:author="Henny  Warsilah" w:date="2018-10-26T23:06:00Z">
            <w:rPr>
              <w:rFonts w:ascii="Times New Roman" w:hAnsi="Times New Roman" w:cs="Times New Roman"/>
              <w:sz w:val="28"/>
              <w:szCs w:val="28"/>
            </w:rPr>
          </w:rPrChange>
        </w:rPr>
        <w:t>.</w:t>
      </w:r>
    </w:p>
    <w:p w14:paraId="1333AF44"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2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26" w:author="Henny  Warsilah" w:date="2018-10-26T23:06:00Z">
            <w:rPr>
              <w:rFonts w:ascii="Times New Roman" w:hAnsi="Times New Roman" w:cs="Times New Roman"/>
              <w:sz w:val="28"/>
              <w:szCs w:val="28"/>
            </w:rPr>
          </w:rPrChange>
        </w:rPr>
        <w:t xml:space="preserve">Kesalahan penulisan kata depan  ditemukan pada paragraph ke-1 dan paragraph ke-3. Kesalahan penulisan kata depan yang dimaksud adalah pada kalimat: … </w:t>
      </w:r>
      <w:r w:rsidRPr="002E4986">
        <w:rPr>
          <w:rFonts w:ascii="Times New Roman" w:hAnsi="Times New Roman" w:cs="Times New Roman"/>
          <w:b/>
          <w:i/>
          <w:sz w:val="24"/>
          <w:szCs w:val="24"/>
          <w:rPrChange w:id="927" w:author="Henny  Warsilah" w:date="2018-10-26T23:06:00Z">
            <w:rPr>
              <w:rFonts w:ascii="Times New Roman" w:hAnsi="Times New Roman" w:cs="Times New Roman"/>
              <w:b/>
              <w:i/>
              <w:sz w:val="28"/>
              <w:szCs w:val="28"/>
            </w:rPr>
          </w:rPrChange>
        </w:rPr>
        <w:t>disela-sela</w:t>
      </w:r>
      <w:r w:rsidRPr="002E4986">
        <w:rPr>
          <w:rFonts w:ascii="Times New Roman" w:hAnsi="Times New Roman" w:cs="Times New Roman"/>
          <w:i/>
          <w:sz w:val="24"/>
          <w:szCs w:val="24"/>
          <w:rPrChange w:id="928" w:author="Henny  Warsilah" w:date="2018-10-26T23:06:00Z">
            <w:rPr>
              <w:rFonts w:ascii="Times New Roman" w:hAnsi="Times New Roman" w:cs="Times New Roman"/>
              <w:i/>
              <w:sz w:val="28"/>
              <w:szCs w:val="28"/>
            </w:rPr>
          </w:rPrChange>
        </w:rPr>
        <w:t xml:space="preserve"> Forum Dialog Pemerintah …. </w:t>
      </w:r>
      <w:r w:rsidRPr="002E4986">
        <w:rPr>
          <w:rFonts w:ascii="Times New Roman" w:hAnsi="Times New Roman" w:cs="Times New Roman"/>
          <w:sz w:val="24"/>
          <w:szCs w:val="24"/>
          <w:rPrChange w:id="929" w:author="Henny  Warsilah" w:date="2018-10-26T23:06:00Z">
            <w:rPr>
              <w:rFonts w:ascii="Times New Roman" w:hAnsi="Times New Roman" w:cs="Times New Roman"/>
              <w:sz w:val="28"/>
              <w:szCs w:val="28"/>
            </w:rPr>
          </w:rPrChange>
        </w:rPr>
        <w:t xml:space="preserve">dan pada kalimat … </w:t>
      </w:r>
      <w:r w:rsidRPr="002E4986">
        <w:rPr>
          <w:rFonts w:ascii="Times New Roman" w:hAnsi="Times New Roman" w:cs="Times New Roman"/>
          <w:i/>
          <w:sz w:val="24"/>
          <w:szCs w:val="24"/>
          <w:rPrChange w:id="930" w:author="Henny  Warsilah" w:date="2018-10-26T23:06:00Z">
            <w:rPr>
              <w:rFonts w:ascii="Times New Roman" w:hAnsi="Times New Roman" w:cs="Times New Roman"/>
              <w:i/>
              <w:sz w:val="28"/>
              <w:szCs w:val="28"/>
            </w:rPr>
          </w:rPrChange>
        </w:rPr>
        <w:t xml:space="preserve">terkosolidasi </w:t>
      </w:r>
      <w:r w:rsidRPr="002E4986">
        <w:rPr>
          <w:rFonts w:ascii="Times New Roman" w:hAnsi="Times New Roman" w:cs="Times New Roman"/>
          <w:b/>
          <w:i/>
          <w:sz w:val="24"/>
          <w:szCs w:val="24"/>
          <w:rPrChange w:id="931" w:author="Henny  Warsilah" w:date="2018-10-26T23:06:00Z">
            <w:rPr>
              <w:rFonts w:ascii="Times New Roman" w:hAnsi="Times New Roman" w:cs="Times New Roman"/>
              <w:b/>
              <w:i/>
              <w:sz w:val="28"/>
              <w:szCs w:val="28"/>
            </w:rPr>
          </w:rPrChange>
        </w:rPr>
        <w:t>diseluruh</w:t>
      </w:r>
      <w:r w:rsidRPr="002E4986">
        <w:rPr>
          <w:rFonts w:ascii="Times New Roman" w:hAnsi="Times New Roman" w:cs="Times New Roman"/>
          <w:i/>
          <w:sz w:val="24"/>
          <w:szCs w:val="24"/>
          <w:rPrChange w:id="932" w:author="Henny  Warsilah" w:date="2018-10-26T23:06:00Z">
            <w:rPr>
              <w:rFonts w:ascii="Times New Roman" w:hAnsi="Times New Roman" w:cs="Times New Roman"/>
              <w:i/>
              <w:sz w:val="28"/>
              <w:szCs w:val="28"/>
            </w:rPr>
          </w:rPrChange>
        </w:rPr>
        <w:t xml:space="preserve"> wilayah …</w:t>
      </w:r>
      <w:r w:rsidRPr="002E4986">
        <w:rPr>
          <w:rFonts w:ascii="Times New Roman" w:hAnsi="Times New Roman" w:cs="Times New Roman"/>
          <w:sz w:val="24"/>
          <w:szCs w:val="24"/>
          <w:rPrChange w:id="933" w:author="Henny  Warsilah" w:date="2018-10-26T23:06:00Z">
            <w:rPr>
              <w:rFonts w:ascii="Times New Roman" w:hAnsi="Times New Roman" w:cs="Times New Roman"/>
              <w:sz w:val="28"/>
              <w:szCs w:val="28"/>
            </w:rPr>
          </w:rPrChange>
        </w:rPr>
        <w:t xml:space="preserve"> Kata depan </w:t>
      </w:r>
      <w:r w:rsidRPr="002E4986">
        <w:rPr>
          <w:rFonts w:ascii="Times New Roman" w:hAnsi="Times New Roman" w:cs="Times New Roman"/>
          <w:i/>
          <w:sz w:val="24"/>
          <w:szCs w:val="24"/>
          <w:rPrChange w:id="934" w:author="Henny  Warsilah" w:date="2018-10-26T23:06:00Z">
            <w:rPr>
              <w:rFonts w:ascii="Times New Roman" w:hAnsi="Times New Roman" w:cs="Times New Roman"/>
              <w:i/>
              <w:sz w:val="28"/>
              <w:szCs w:val="28"/>
            </w:rPr>
          </w:rPrChange>
        </w:rPr>
        <w:t xml:space="preserve"> di </w:t>
      </w:r>
      <w:r w:rsidRPr="002E4986">
        <w:rPr>
          <w:rFonts w:ascii="Times New Roman" w:hAnsi="Times New Roman" w:cs="Times New Roman"/>
          <w:sz w:val="24"/>
          <w:szCs w:val="24"/>
          <w:rPrChange w:id="935" w:author="Henny  Warsilah" w:date="2018-10-26T23:06:00Z">
            <w:rPr>
              <w:rFonts w:ascii="Times New Roman" w:hAnsi="Times New Roman" w:cs="Times New Roman"/>
              <w:sz w:val="28"/>
              <w:szCs w:val="28"/>
            </w:rPr>
          </w:rPrChange>
        </w:rPr>
        <w:t>pada kedua paragraph tersebut ditulis serangkai dengan kata di depannya. Padahal, jika kita mengacu pada Permendikbud Republik Indonesia Nomor 50 Tahun 2015, penulisan kata depan harus dipisah dengan kata di depannya.</w:t>
      </w:r>
    </w:p>
    <w:p w14:paraId="40D77827"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3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37" w:author="Henny  Warsilah" w:date="2018-10-26T23:06:00Z">
            <w:rPr>
              <w:rFonts w:ascii="Times New Roman" w:hAnsi="Times New Roman" w:cs="Times New Roman"/>
              <w:sz w:val="28"/>
              <w:szCs w:val="28"/>
            </w:rPr>
          </w:rPrChange>
        </w:rPr>
        <w:t>Adapun kesalahan pemakaian tanda baca yang ditemukan adalah kesalahan pemakaian tanda baca koma (,) dan tanda baca titik (.). Kesalahan pemakaian tanda baca koma (,) adalah ketidakkonsistenan dalam penulisan atau penggunaan tanda koma, terutama pada pemakaian tanda koma di belakang kata atau ungkapan penghubung antarkalimat. Di beberapa bagian, penggunaan tanda koma pada posisi yang dimaksud sudah tepat. Akan tetapi, hal tersebut tidak diikuti atau tidak konsisten penggunaannya pada bagian lainnya. Kesalahan yang dimaksud dapat dilihat pada paragraf  ke-2, ke-3, ke-4, dan ke-5.</w:t>
      </w:r>
    </w:p>
    <w:p w14:paraId="25294FB4"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3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39" w:author="Henny  Warsilah" w:date="2018-10-26T23:06:00Z">
            <w:rPr>
              <w:rFonts w:ascii="Times New Roman" w:hAnsi="Times New Roman" w:cs="Times New Roman"/>
              <w:sz w:val="28"/>
              <w:szCs w:val="28"/>
            </w:rPr>
          </w:rPrChange>
        </w:rPr>
        <w:t xml:space="preserve">Kesalahan pemakaian tanda baca koma (,) dapat dilihat pada kalimat-kalimat berikut ini. </w:t>
      </w:r>
    </w:p>
    <w:p w14:paraId="3CE37692" w14:textId="77777777" w:rsidR="00A23D3C" w:rsidRPr="002E4986" w:rsidRDefault="00A23D3C" w:rsidP="00B36272">
      <w:pPr>
        <w:pStyle w:val="ListParagraph"/>
        <w:numPr>
          <w:ilvl w:val="0"/>
          <w:numId w:val="12"/>
        </w:numPr>
        <w:spacing w:after="0" w:line="240" w:lineRule="auto"/>
        <w:ind w:left="426" w:hanging="426"/>
        <w:jc w:val="both"/>
        <w:rPr>
          <w:rFonts w:ascii="Times New Roman" w:hAnsi="Times New Roman" w:cs="Times New Roman"/>
          <w:i/>
          <w:sz w:val="24"/>
          <w:szCs w:val="24"/>
          <w:rPrChange w:id="940" w:author="Henny  Warsilah" w:date="2018-10-26T23:06:00Z">
            <w:rPr>
              <w:rFonts w:ascii="Times New Roman" w:hAnsi="Times New Roman" w:cs="Times New Roman"/>
              <w:i/>
              <w:sz w:val="28"/>
              <w:szCs w:val="28"/>
            </w:rPr>
          </w:rPrChange>
        </w:rPr>
      </w:pPr>
      <w:r w:rsidRPr="002E4986">
        <w:rPr>
          <w:rFonts w:ascii="Times New Roman" w:hAnsi="Times New Roman" w:cs="Times New Roman"/>
          <w:i/>
          <w:sz w:val="24"/>
          <w:szCs w:val="24"/>
          <w:rPrChange w:id="941" w:author="Henny  Warsilah" w:date="2018-10-26T23:06:00Z">
            <w:rPr>
              <w:rFonts w:ascii="Times New Roman" w:hAnsi="Times New Roman" w:cs="Times New Roman"/>
              <w:i/>
              <w:sz w:val="28"/>
              <w:szCs w:val="28"/>
            </w:rPr>
          </w:rPrChange>
        </w:rPr>
        <w:t xml:space="preserve">Padahal untuk membangun kondisi parpol yang sehat, salah satu indikatornya adalah pembiayaan </w:t>
      </w:r>
      <w:r w:rsidRPr="002E4986">
        <w:rPr>
          <w:rFonts w:ascii="Times New Roman" w:hAnsi="Times New Roman" w:cs="Times New Roman"/>
          <w:sz w:val="24"/>
          <w:szCs w:val="24"/>
          <w:rPrChange w:id="942" w:author="Henny  Warsilah" w:date="2018-10-26T23:06:00Z">
            <w:rPr>
              <w:rFonts w:ascii="Times New Roman" w:hAnsi="Times New Roman" w:cs="Times New Roman"/>
              <w:sz w:val="28"/>
              <w:szCs w:val="28"/>
            </w:rPr>
          </w:rPrChange>
        </w:rPr>
        <w:t>(paragraph ke-2)</w:t>
      </w:r>
      <w:r w:rsidRPr="002E4986">
        <w:rPr>
          <w:rFonts w:ascii="Times New Roman" w:hAnsi="Times New Roman" w:cs="Times New Roman"/>
          <w:i/>
          <w:sz w:val="24"/>
          <w:szCs w:val="24"/>
          <w:rPrChange w:id="943" w:author="Henny  Warsilah" w:date="2018-10-26T23:06:00Z">
            <w:rPr>
              <w:rFonts w:ascii="Times New Roman" w:hAnsi="Times New Roman" w:cs="Times New Roman"/>
              <w:i/>
              <w:sz w:val="28"/>
              <w:szCs w:val="28"/>
            </w:rPr>
          </w:rPrChange>
        </w:rPr>
        <w:t xml:space="preserve"> </w:t>
      </w:r>
    </w:p>
    <w:p w14:paraId="7D489222" w14:textId="77777777" w:rsidR="00A23D3C" w:rsidRPr="002E4986" w:rsidRDefault="00A23D3C" w:rsidP="00B36272">
      <w:pPr>
        <w:pStyle w:val="ListParagraph"/>
        <w:numPr>
          <w:ilvl w:val="0"/>
          <w:numId w:val="12"/>
        </w:numPr>
        <w:spacing w:after="0" w:line="240" w:lineRule="auto"/>
        <w:ind w:left="426" w:hanging="426"/>
        <w:jc w:val="both"/>
        <w:rPr>
          <w:rFonts w:ascii="Times New Roman" w:hAnsi="Times New Roman" w:cs="Times New Roman"/>
          <w:i/>
          <w:sz w:val="24"/>
          <w:szCs w:val="24"/>
          <w:rPrChange w:id="944" w:author="Henny  Warsilah" w:date="2018-10-26T23:06:00Z">
            <w:rPr>
              <w:rFonts w:ascii="Times New Roman" w:hAnsi="Times New Roman" w:cs="Times New Roman"/>
              <w:i/>
              <w:sz w:val="28"/>
              <w:szCs w:val="28"/>
            </w:rPr>
          </w:rPrChange>
        </w:rPr>
      </w:pPr>
      <w:r w:rsidRPr="002E4986">
        <w:rPr>
          <w:rFonts w:ascii="Times New Roman" w:hAnsi="Times New Roman" w:cs="Times New Roman"/>
          <w:i/>
          <w:sz w:val="24"/>
          <w:szCs w:val="24"/>
          <w:rPrChange w:id="945" w:author="Henny  Warsilah" w:date="2018-10-26T23:06:00Z">
            <w:rPr>
              <w:rFonts w:ascii="Times New Roman" w:hAnsi="Times New Roman" w:cs="Times New Roman"/>
              <w:i/>
              <w:sz w:val="28"/>
              <w:szCs w:val="28"/>
            </w:rPr>
          </w:rPrChange>
        </w:rPr>
        <w:t xml:space="preserve">Karena itu dalam forum dialog nasional ini, diharapkan ada urun rembug dalam mengatasi soal sumber pembiayaan parpol </w:t>
      </w:r>
      <w:r w:rsidRPr="002E4986">
        <w:rPr>
          <w:rFonts w:ascii="Times New Roman" w:hAnsi="Times New Roman" w:cs="Times New Roman"/>
          <w:sz w:val="24"/>
          <w:szCs w:val="24"/>
          <w:rPrChange w:id="946" w:author="Henny  Warsilah" w:date="2018-10-26T23:06:00Z">
            <w:rPr>
              <w:rFonts w:ascii="Times New Roman" w:hAnsi="Times New Roman" w:cs="Times New Roman"/>
              <w:sz w:val="28"/>
              <w:szCs w:val="28"/>
            </w:rPr>
          </w:rPrChange>
        </w:rPr>
        <w:t>(paragraph ke-3)</w:t>
      </w:r>
    </w:p>
    <w:p w14:paraId="641B0D0C" w14:textId="77777777" w:rsidR="00A23D3C" w:rsidRPr="002E4986" w:rsidRDefault="00A23D3C" w:rsidP="00B36272">
      <w:pPr>
        <w:pStyle w:val="ListParagraph"/>
        <w:numPr>
          <w:ilvl w:val="0"/>
          <w:numId w:val="12"/>
        </w:numPr>
        <w:spacing w:after="0" w:line="240" w:lineRule="auto"/>
        <w:ind w:left="426" w:hanging="426"/>
        <w:jc w:val="both"/>
        <w:rPr>
          <w:rFonts w:ascii="Times New Roman" w:hAnsi="Times New Roman" w:cs="Times New Roman"/>
          <w:i/>
          <w:sz w:val="24"/>
          <w:szCs w:val="24"/>
          <w:rPrChange w:id="947" w:author="Henny  Warsilah" w:date="2018-10-26T23:06:00Z">
            <w:rPr>
              <w:rFonts w:ascii="Times New Roman" w:hAnsi="Times New Roman" w:cs="Times New Roman"/>
              <w:i/>
              <w:sz w:val="28"/>
              <w:szCs w:val="28"/>
            </w:rPr>
          </w:rPrChange>
        </w:rPr>
      </w:pPr>
      <w:r w:rsidRPr="002E4986">
        <w:rPr>
          <w:rFonts w:ascii="Times New Roman" w:hAnsi="Times New Roman" w:cs="Times New Roman"/>
          <w:i/>
          <w:sz w:val="24"/>
          <w:szCs w:val="24"/>
          <w:rPrChange w:id="948" w:author="Henny  Warsilah" w:date="2018-10-26T23:06:00Z">
            <w:rPr>
              <w:rFonts w:ascii="Times New Roman" w:hAnsi="Times New Roman" w:cs="Times New Roman"/>
              <w:i/>
              <w:sz w:val="28"/>
              <w:szCs w:val="28"/>
            </w:rPr>
          </w:rPrChange>
        </w:rPr>
        <w:t xml:space="preserve">Saat ini sumber pembiayaan parpol dari Negara hanya 0,0056 persen dari APBN </w:t>
      </w:r>
      <w:r w:rsidRPr="002E4986">
        <w:rPr>
          <w:rFonts w:ascii="Times New Roman" w:hAnsi="Times New Roman" w:cs="Times New Roman"/>
          <w:sz w:val="24"/>
          <w:szCs w:val="24"/>
          <w:rPrChange w:id="949" w:author="Henny  Warsilah" w:date="2018-10-26T23:06:00Z">
            <w:rPr>
              <w:rFonts w:ascii="Times New Roman" w:hAnsi="Times New Roman" w:cs="Times New Roman"/>
              <w:sz w:val="28"/>
              <w:szCs w:val="28"/>
            </w:rPr>
          </w:rPrChange>
        </w:rPr>
        <w:t>(paragraph ke-4)</w:t>
      </w:r>
    </w:p>
    <w:p w14:paraId="7CD0785F" w14:textId="77777777" w:rsidR="00A23D3C" w:rsidRPr="002E4986" w:rsidRDefault="00A23D3C" w:rsidP="00B36272">
      <w:pPr>
        <w:pStyle w:val="ListParagraph"/>
        <w:numPr>
          <w:ilvl w:val="0"/>
          <w:numId w:val="12"/>
        </w:numPr>
        <w:spacing w:after="0" w:line="240" w:lineRule="auto"/>
        <w:ind w:left="426" w:hanging="426"/>
        <w:jc w:val="both"/>
        <w:rPr>
          <w:rFonts w:ascii="Times New Roman" w:hAnsi="Times New Roman" w:cs="Times New Roman"/>
          <w:i/>
          <w:sz w:val="24"/>
          <w:szCs w:val="24"/>
          <w:rPrChange w:id="950" w:author="Henny  Warsilah" w:date="2018-10-26T23:06:00Z">
            <w:rPr>
              <w:rFonts w:ascii="Times New Roman" w:hAnsi="Times New Roman" w:cs="Times New Roman"/>
              <w:i/>
              <w:sz w:val="28"/>
              <w:szCs w:val="28"/>
            </w:rPr>
          </w:rPrChange>
        </w:rPr>
      </w:pPr>
      <w:r w:rsidRPr="002E4986">
        <w:rPr>
          <w:rFonts w:ascii="Times New Roman" w:hAnsi="Times New Roman" w:cs="Times New Roman"/>
          <w:i/>
          <w:sz w:val="24"/>
          <w:szCs w:val="24"/>
          <w:rPrChange w:id="951" w:author="Henny  Warsilah" w:date="2018-10-26T23:06:00Z">
            <w:rPr>
              <w:rFonts w:ascii="Times New Roman" w:hAnsi="Times New Roman" w:cs="Times New Roman"/>
              <w:i/>
              <w:sz w:val="28"/>
              <w:szCs w:val="28"/>
            </w:rPr>
          </w:rPrChange>
        </w:rPr>
        <w:lastRenderedPageBreak/>
        <w:t xml:space="preserve">Maka mau tidak mau negara harus turun tangan membiayai parpol </w:t>
      </w:r>
      <w:r w:rsidRPr="002E4986">
        <w:rPr>
          <w:rFonts w:ascii="Times New Roman" w:hAnsi="Times New Roman" w:cs="Times New Roman"/>
          <w:sz w:val="24"/>
          <w:szCs w:val="24"/>
          <w:rPrChange w:id="952" w:author="Henny  Warsilah" w:date="2018-10-26T23:06:00Z">
            <w:rPr>
              <w:rFonts w:ascii="Times New Roman" w:hAnsi="Times New Roman" w:cs="Times New Roman"/>
              <w:sz w:val="28"/>
              <w:szCs w:val="28"/>
            </w:rPr>
          </w:rPrChange>
        </w:rPr>
        <w:t>(paragraph ke-5)</w:t>
      </w:r>
    </w:p>
    <w:p w14:paraId="64A6CDBE" w14:textId="77777777" w:rsidR="00A23D3C" w:rsidRPr="002E4986" w:rsidRDefault="00A23D3C" w:rsidP="00B36272">
      <w:pPr>
        <w:pStyle w:val="ListParagraph"/>
        <w:numPr>
          <w:ilvl w:val="0"/>
          <w:numId w:val="12"/>
        </w:numPr>
        <w:spacing w:after="0" w:line="240" w:lineRule="auto"/>
        <w:ind w:left="426" w:hanging="426"/>
        <w:jc w:val="both"/>
        <w:rPr>
          <w:rFonts w:ascii="Times New Roman" w:hAnsi="Times New Roman" w:cs="Times New Roman"/>
          <w:i/>
          <w:sz w:val="24"/>
          <w:szCs w:val="24"/>
          <w:rPrChange w:id="953" w:author="Henny  Warsilah" w:date="2018-10-26T23:06:00Z">
            <w:rPr>
              <w:rFonts w:ascii="Times New Roman" w:hAnsi="Times New Roman" w:cs="Times New Roman"/>
              <w:i/>
              <w:sz w:val="28"/>
              <w:szCs w:val="28"/>
            </w:rPr>
          </w:rPrChange>
        </w:rPr>
      </w:pPr>
      <w:r w:rsidRPr="002E4986">
        <w:rPr>
          <w:rFonts w:ascii="Times New Roman" w:hAnsi="Times New Roman" w:cs="Times New Roman"/>
          <w:i/>
          <w:sz w:val="24"/>
          <w:szCs w:val="24"/>
          <w:rPrChange w:id="954" w:author="Henny  Warsilah" w:date="2018-10-26T23:06:00Z">
            <w:rPr>
              <w:rFonts w:ascii="Times New Roman" w:hAnsi="Times New Roman" w:cs="Times New Roman"/>
              <w:i/>
              <w:sz w:val="28"/>
              <w:szCs w:val="28"/>
            </w:rPr>
          </w:rPrChange>
        </w:rPr>
        <w:t xml:space="preserve">Ingin membuat system politik sehat tapi pilarnya rapuh </w:t>
      </w:r>
      <w:r w:rsidRPr="002E4986">
        <w:rPr>
          <w:rFonts w:ascii="Times New Roman" w:hAnsi="Times New Roman" w:cs="Times New Roman"/>
          <w:sz w:val="24"/>
          <w:szCs w:val="24"/>
          <w:rPrChange w:id="955" w:author="Henny  Warsilah" w:date="2018-10-26T23:06:00Z">
            <w:rPr>
              <w:rFonts w:ascii="Times New Roman" w:hAnsi="Times New Roman" w:cs="Times New Roman"/>
              <w:sz w:val="28"/>
              <w:szCs w:val="28"/>
            </w:rPr>
          </w:rPrChange>
        </w:rPr>
        <w:t>(paragraph ke-5)</w:t>
      </w:r>
    </w:p>
    <w:p w14:paraId="6E2FEE54"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5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57" w:author="Henny  Warsilah" w:date="2018-10-26T23:06:00Z">
            <w:rPr>
              <w:rFonts w:ascii="Times New Roman" w:hAnsi="Times New Roman" w:cs="Times New Roman"/>
              <w:sz w:val="28"/>
              <w:szCs w:val="28"/>
            </w:rPr>
          </w:rPrChange>
        </w:rPr>
        <w:t xml:space="preserve">Berdasarkan Permendikbud Republik Indonesia Nomor 50 Tahun 2015 tentang Pedoman Umum Ejaan Bahasa Indonesia, tanda baca koma (,) dipakai di belakang kata atau ungkapan penghubung antarkalimat, seperti </w:t>
      </w:r>
      <w:r w:rsidRPr="002E4986">
        <w:rPr>
          <w:rFonts w:ascii="Times New Roman" w:hAnsi="Times New Roman" w:cs="Times New Roman"/>
          <w:i/>
          <w:sz w:val="24"/>
          <w:szCs w:val="24"/>
          <w:rPrChange w:id="958" w:author="Henny  Warsilah" w:date="2018-10-26T23:06:00Z">
            <w:rPr>
              <w:rFonts w:ascii="Times New Roman" w:hAnsi="Times New Roman" w:cs="Times New Roman"/>
              <w:i/>
              <w:sz w:val="28"/>
              <w:szCs w:val="28"/>
            </w:rPr>
          </w:rPrChange>
        </w:rPr>
        <w:t xml:space="preserve">oleh karena itu, jadi, dengan demikian, sehubungan dengan itu, </w:t>
      </w:r>
      <w:r w:rsidRPr="002E4986">
        <w:rPr>
          <w:rFonts w:ascii="Times New Roman" w:hAnsi="Times New Roman" w:cs="Times New Roman"/>
          <w:sz w:val="24"/>
          <w:szCs w:val="24"/>
          <w:rPrChange w:id="959" w:author="Henny  Warsilah" w:date="2018-10-26T23:06:00Z">
            <w:rPr>
              <w:rFonts w:ascii="Times New Roman" w:hAnsi="Times New Roman" w:cs="Times New Roman"/>
              <w:sz w:val="28"/>
              <w:szCs w:val="28"/>
            </w:rPr>
          </w:rPrChange>
        </w:rPr>
        <w:t xml:space="preserve">dan </w:t>
      </w:r>
      <w:r w:rsidRPr="002E4986">
        <w:rPr>
          <w:rFonts w:ascii="Times New Roman" w:hAnsi="Times New Roman" w:cs="Times New Roman"/>
          <w:i/>
          <w:sz w:val="24"/>
          <w:szCs w:val="24"/>
          <w:rPrChange w:id="960" w:author="Henny  Warsilah" w:date="2018-10-26T23:06:00Z">
            <w:rPr>
              <w:rFonts w:ascii="Times New Roman" w:hAnsi="Times New Roman" w:cs="Times New Roman"/>
              <w:i/>
              <w:sz w:val="28"/>
              <w:szCs w:val="28"/>
            </w:rPr>
          </w:rPrChange>
        </w:rPr>
        <w:t xml:space="preserve">meskipun demikian. </w:t>
      </w:r>
      <w:r w:rsidRPr="002E4986">
        <w:rPr>
          <w:rFonts w:ascii="Times New Roman" w:hAnsi="Times New Roman" w:cs="Times New Roman"/>
          <w:sz w:val="24"/>
          <w:szCs w:val="24"/>
          <w:rPrChange w:id="961" w:author="Henny  Warsilah" w:date="2018-10-26T23:06:00Z">
            <w:rPr>
              <w:rFonts w:ascii="Times New Roman" w:hAnsi="Times New Roman" w:cs="Times New Roman"/>
              <w:sz w:val="28"/>
              <w:szCs w:val="28"/>
            </w:rPr>
          </w:rPrChange>
        </w:rPr>
        <w:t xml:space="preserve">Tanda koma (,) dapat juga dipakai sebelum kata penghubung, seperti </w:t>
      </w:r>
      <w:r w:rsidRPr="002E4986">
        <w:rPr>
          <w:rFonts w:ascii="Times New Roman" w:hAnsi="Times New Roman" w:cs="Times New Roman"/>
          <w:i/>
          <w:sz w:val="24"/>
          <w:szCs w:val="24"/>
          <w:rPrChange w:id="962" w:author="Henny  Warsilah" w:date="2018-10-26T23:06:00Z">
            <w:rPr>
              <w:rFonts w:ascii="Times New Roman" w:hAnsi="Times New Roman" w:cs="Times New Roman"/>
              <w:i/>
              <w:sz w:val="28"/>
              <w:szCs w:val="28"/>
            </w:rPr>
          </w:rPrChange>
        </w:rPr>
        <w:t xml:space="preserve">tetapi, melainkan, dan sedangkan </w:t>
      </w:r>
      <w:r w:rsidRPr="002E4986">
        <w:rPr>
          <w:rFonts w:ascii="Times New Roman" w:hAnsi="Times New Roman" w:cs="Times New Roman"/>
          <w:sz w:val="24"/>
          <w:szCs w:val="24"/>
          <w:rPrChange w:id="963" w:author="Henny  Warsilah" w:date="2018-10-26T23:06:00Z">
            <w:rPr>
              <w:rFonts w:ascii="Times New Roman" w:hAnsi="Times New Roman" w:cs="Times New Roman"/>
              <w:sz w:val="28"/>
              <w:szCs w:val="28"/>
            </w:rPr>
          </w:rPrChange>
        </w:rPr>
        <w:t xml:space="preserve">dan di belakang keterangan yang terdapat pada awal kalimat untuk menghindari salah baca atau salah pengertian. Jadi, pada kalimat-kalimat berita yang dimaksud, tanda baca koma tidak digunakan setelah kata penghubung antarkalimat tersebut (paragraph ke-3 dan ke-5) dan sebelum kata penghubung (paragraph ke-5), serta tanda baca koma tidak digunakan </w:t>
      </w:r>
      <w:r w:rsidRPr="002E4986">
        <w:rPr>
          <w:rFonts w:ascii="Times New Roman" w:hAnsi="Times New Roman" w:cs="Times New Roman"/>
          <w:i/>
          <w:sz w:val="24"/>
          <w:szCs w:val="24"/>
          <w:rPrChange w:id="964" w:author="Henny  Warsilah" w:date="2018-10-26T23:06:00Z">
            <w:rPr>
              <w:rFonts w:ascii="Times New Roman" w:hAnsi="Times New Roman" w:cs="Times New Roman"/>
              <w:i/>
              <w:sz w:val="28"/>
              <w:szCs w:val="28"/>
            </w:rPr>
          </w:rPrChange>
        </w:rPr>
        <w:t xml:space="preserve"> </w:t>
      </w:r>
      <w:r w:rsidRPr="002E4986">
        <w:rPr>
          <w:rFonts w:ascii="Times New Roman" w:hAnsi="Times New Roman" w:cs="Times New Roman"/>
          <w:sz w:val="24"/>
          <w:szCs w:val="24"/>
          <w:rPrChange w:id="965" w:author="Henny  Warsilah" w:date="2018-10-26T23:06:00Z">
            <w:rPr>
              <w:rFonts w:ascii="Times New Roman" w:hAnsi="Times New Roman" w:cs="Times New Roman"/>
              <w:sz w:val="28"/>
              <w:szCs w:val="28"/>
            </w:rPr>
          </w:rPrChange>
        </w:rPr>
        <w:t xml:space="preserve"> di belakang keterangan yang terdapat pada awal kalimat (paragraph ke-2, paragraph ke-4, dan paragraph ke-5).</w:t>
      </w:r>
    </w:p>
    <w:p w14:paraId="3FD6F378"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6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67" w:author="Henny  Warsilah" w:date="2018-10-26T23:06:00Z">
            <w:rPr>
              <w:rFonts w:ascii="Times New Roman" w:hAnsi="Times New Roman" w:cs="Times New Roman"/>
              <w:sz w:val="28"/>
              <w:szCs w:val="28"/>
            </w:rPr>
          </w:rPrChange>
        </w:rPr>
        <w:t>Sedangkan kesalahan pemakaian tanda titik (.) pada berita tersebut dapat dilihat pada penulisan gelar yang ada pada paragraph ke-1. Pada berita tersebut, penulisan gelar tidak diikuti dengan tanad titik (.). Padahal, jika kita merujuk pada   Permendikbud Republik Indonesia Nomor 50 Tahun 2015, singkatan nama orang, gelar, sapaan, jabatan, atau pangkat diikuti tanda titik pada setiap unsur singkatan tersebut.</w:t>
      </w:r>
    </w:p>
    <w:p w14:paraId="34470C40"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6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69" w:author="Henny  Warsilah" w:date="2018-10-26T23:06:00Z">
            <w:rPr>
              <w:rFonts w:ascii="Times New Roman" w:hAnsi="Times New Roman" w:cs="Times New Roman"/>
              <w:sz w:val="28"/>
              <w:szCs w:val="28"/>
            </w:rPr>
          </w:rPrChange>
        </w:rPr>
        <w:t xml:space="preserve">Dari segi kalimat, peneliti menemukan kesalahan dalam berita tersebut dari segi struktur kalimat. Kesalahan yang dimaksud terdapat pada kalimat </w:t>
      </w:r>
      <w:r w:rsidRPr="002E4986">
        <w:rPr>
          <w:rFonts w:ascii="Times New Roman" w:hAnsi="Times New Roman" w:cs="Times New Roman"/>
          <w:i/>
          <w:sz w:val="24"/>
          <w:szCs w:val="24"/>
          <w:rPrChange w:id="970" w:author="Henny  Warsilah" w:date="2018-10-26T23:06:00Z">
            <w:rPr>
              <w:rFonts w:ascii="Times New Roman" w:hAnsi="Times New Roman" w:cs="Times New Roman"/>
              <w:i/>
              <w:sz w:val="28"/>
              <w:szCs w:val="28"/>
            </w:rPr>
          </w:rPrChange>
        </w:rPr>
        <w:t xml:space="preserve">Dengan anggaran yang cukup, dapat mencegah parpol melakukan korupsi….. </w:t>
      </w:r>
      <w:r w:rsidRPr="002E4986">
        <w:rPr>
          <w:rFonts w:ascii="Times New Roman" w:hAnsi="Times New Roman" w:cs="Times New Roman"/>
          <w:sz w:val="24"/>
          <w:szCs w:val="24"/>
          <w:rPrChange w:id="971" w:author="Henny  Warsilah" w:date="2018-10-26T23:06:00Z">
            <w:rPr>
              <w:rFonts w:ascii="Times New Roman" w:hAnsi="Times New Roman" w:cs="Times New Roman"/>
              <w:sz w:val="28"/>
              <w:szCs w:val="28"/>
            </w:rPr>
          </w:rPrChange>
        </w:rPr>
        <w:t xml:space="preserve">yang terdapat pada paragraph ke-1. Kalau melihat konteks secara keseluruhan wacana dalam teks berita tersebut, dapat dipahami maksud dari kalimat tersebut, apa subjek dan mana predikatnya. Akan tetapi, secara struktur, kalimat tersebut belumlah lengkap. Kalimat tersebut belum dapat dikatakan sebagai kalimat efektif karena ada unsur yang belum terpenuhi. Kalimat tersebut belum menunjukkan apa yang dapat </w:t>
      </w:r>
      <w:r w:rsidRPr="002E4986">
        <w:rPr>
          <w:rFonts w:ascii="Times New Roman" w:hAnsi="Times New Roman" w:cs="Times New Roman"/>
          <w:i/>
          <w:sz w:val="24"/>
          <w:szCs w:val="24"/>
          <w:rPrChange w:id="972" w:author="Henny  Warsilah" w:date="2018-10-26T23:06:00Z">
            <w:rPr>
              <w:rFonts w:ascii="Times New Roman" w:hAnsi="Times New Roman" w:cs="Times New Roman"/>
              <w:i/>
              <w:sz w:val="28"/>
              <w:szCs w:val="28"/>
            </w:rPr>
          </w:rPrChange>
        </w:rPr>
        <w:t>mencegah</w:t>
      </w:r>
      <w:r w:rsidRPr="002E4986">
        <w:rPr>
          <w:rFonts w:ascii="Times New Roman" w:hAnsi="Times New Roman" w:cs="Times New Roman"/>
          <w:i/>
          <w:iCs/>
          <w:sz w:val="24"/>
          <w:szCs w:val="24"/>
          <w:rPrChange w:id="973" w:author="Henny  Warsilah" w:date="2018-10-26T23:06:00Z">
            <w:rPr>
              <w:rFonts w:ascii="Times New Roman" w:hAnsi="Times New Roman" w:cs="Times New Roman"/>
              <w:i/>
              <w:iCs/>
              <w:sz w:val="28"/>
              <w:szCs w:val="28"/>
            </w:rPr>
          </w:rPrChange>
        </w:rPr>
        <w:t xml:space="preserve">. </w:t>
      </w:r>
      <w:r w:rsidRPr="002E4986">
        <w:rPr>
          <w:rFonts w:ascii="Times New Roman" w:hAnsi="Times New Roman" w:cs="Times New Roman"/>
          <w:sz w:val="24"/>
          <w:szCs w:val="24"/>
          <w:rPrChange w:id="974" w:author="Henny  Warsilah" w:date="2018-10-26T23:06:00Z">
            <w:rPr>
              <w:rFonts w:ascii="Times New Roman" w:hAnsi="Times New Roman" w:cs="Times New Roman"/>
              <w:sz w:val="28"/>
              <w:szCs w:val="28"/>
            </w:rPr>
          </w:rPrChange>
        </w:rPr>
        <w:t>Kata</w:t>
      </w:r>
      <w:r w:rsidRPr="002E4986">
        <w:rPr>
          <w:rFonts w:ascii="Times New Roman" w:hAnsi="Times New Roman" w:cs="Times New Roman"/>
          <w:i/>
          <w:iCs/>
          <w:sz w:val="24"/>
          <w:szCs w:val="24"/>
          <w:rPrChange w:id="975" w:author="Henny  Warsilah" w:date="2018-10-26T23:06:00Z">
            <w:rPr>
              <w:rFonts w:ascii="Times New Roman" w:hAnsi="Times New Roman" w:cs="Times New Roman"/>
              <w:i/>
              <w:iCs/>
              <w:sz w:val="28"/>
              <w:szCs w:val="28"/>
            </w:rPr>
          </w:rPrChange>
        </w:rPr>
        <w:t xml:space="preserve"> Dengan anggaran yang cukup </w:t>
      </w:r>
      <w:r w:rsidRPr="002E4986">
        <w:rPr>
          <w:rFonts w:ascii="Times New Roman" w:hAnsi="Times New Roman" w:cs="Times New Roman"/>
          <w:sz w:val="24"/>
          <w:szCs w:val="24"/>
          <w:rPrChange w:id="976" w:author="Henny  Warsilah" w:date="2018-10-26T23:06:00Z">
            <w:rPr>
              <w:rFonts w:ascii="Times New Roman" w:hAnsi="Times New Roman" w:cs="Times New Roman"/>
              <w:sz w:val="28"/>
              <w:szCs w:val="28"/>
            </w:rPr>
          </w:rPrChange>
        </w:rPr>
        <w:t xml:space="preserve">tidak dapat dijadikan sebagai subjek karena diawali oleh kata keterangan </w:t>
      </w:r>
      <w:r w:rsidRPr="002E4986">
        <w:rPr>
          <w:rFonts w:ascii="Times New Roman" w:hAnsi="Times New Roman" w:cs="Times New Roman"/>
          <w:i/>
          <w:sz w:val="24"/>
          <w:szCs w:val="24"/>
          <w:rPrChange w:id="977" w:author="Henny  Warsilah" w:date="2018-10-26T23:06:00Z">
            <w:rPr>
              <w:rFonts w:ascii="Times New Roman" w:hAnsi="Times New Roman" w:cs="Times New Roman"/>
              <w:i/>
              <w:sz w:val="28"/>
              <w:szCs w:val="28"/>
            </w:rPr>
          </w:rPrChange>
        </w:rPr>
        <w:t xml:space="preserve">dengan. </w:t>
      </w:r>
      <w:r w:rsidRPr="002E4986">
        <w:rPr>
          <w:rFonts w:ascii="Times New Roman" w:hAnsi="Times New Roman" w:cs="Times New Roman"/>
          <w:sz w:val="24"/>
          <w:szCs w:val="24"/>
          <w:rPrChange w:id="978" w:author="Henny  Warsilah" w:date="2018-10-26T23:06:00Z">
            <w:rPr>
              <w:rFonts w:ascii="Times New Roman" w:hAnsi="Times New Roman" w:cs="Times New Roman"/>
              <w:sz w:val="28"/>
              <w:szCs w:val="28"/>
            </w:rPr>
          </w:rPrChange>
        </w:rPr>
        <w:t>Kata keterangan tidak bisa dijadikan subjek. Kalimat tersebut akan menjadi efektif jika kata keterangan tersebut dibuang.</w:t>
      </w:r>
    </w:p>
    <w:p w14:paraId="24ADBBEF"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7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80" w:author="Henny  Warsilah" w:date="2018-10-26T23:06:00Z">
            <w:rPr>
              <w:rFonts w:ascii="Times New Roman" w:hAnsi="Times New Roman" w:cs="Times New Roman"/>
              <w:sz w:val="28"/>
              <w:szCs w:val="28"/>
            </w:rPr>
          </w:rPrChange>
        </w:rPr>
        <w:t xml:space="preserve">Kesalahan serupa juga ditemukan pada kalimat </w:t>
      </w:r>
      <w:r w:rsidRPr="002E4986">
        <w:rPr>
          <w:rFonts w:ascii="Times New Roman" w:hAnsi="Times New Roman" w:cs="Times New Roman"/>
          <w:i/>
          <w:sz w:val="24"/>
          <w:szCs w:val="24"/>
          <w:rPrChange w:id="981" w:author="Henny  Warsilah" w:date="2018-10-26T23:06:00Z">
            <w:rPr>
              <w:rFonts w:ascii="Times New Roman" w:hAnsi="Times New Roman" w:cs="Times New Roman"/>
              <w:i/>
              <w:sz w:val="28"/>
              <w:szCs w:val="28"/>
            </w:rPr>
          </w:rPrChange>
        </w:rPr>
        <w:t xml:space="preserve">Selain itu, mencegah pungutan liar parpol terhadap kadernya </w:t>
      </w:r>
      <w:r w:rsidRPr="002E4986">
        <w:rPr>
          <w:rFonts w:ascii="Times New Roman" w:hAnsi="Times New Roman" w:cs="Times New Roman"/>
          <w:sz w:val="24"/>
          <w:szCs w:val="24"/>
          <w:rPrChange w:id="982" w:author="Henny  Warsilah" w:date="2018-10-26T23:06:00Z">
            <w:rPr>
              <w:rFonts w:ascii="Times New Roman" w:hAnsi="Times New Roman" w:cs="Times New Roman"/>
              <w:sz w:val="28"/>
              <w:szCs w:val="28"/>
            </w:rPr>
          </w:rPrChange>
        </w:rPr>
        <w:t>pada paragraph ke-1. Kalimat tersebut belum dapat dikatakan sebagai kalimat efektif karena tidak ada subjek yang dapat mencegah pungutan liar.</w:t>
      </w:r>
    </w:p>
    <w:p w14:paraId="380F7AA5"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8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84" w:author="Henny  Warsilah" w:date="2018-10-26T23:06:00Z">
            <w:rPr>
              <w:rFonts w:ascii="Times New Roman" w:hAnsi="Times New Roman" w:cs="Times New Roman"/>
              <w:sz w:val="28"/>
              <w:szCs w:val="28"/>
            </w:rPr>
          </w:rPrChange>
        </w:rPr>
        <w:t>Kesalahan berikutnya yang ditemukan adalah terdapat beberapa kalimat yang tidak lengkap, seperti pada kalimat:</w:t>
      </w:r>
    </w:p>
    <w:p w14:paraId="44E0D5F8" w14:textId="77777777" w:rsidR="00A23D3C" w:rsidRPr="002E4986" w:rsidRDefault="00A23D3C" w:rsidP="00B36272">
      <w:pPr>
        <w:pStyle w:val="ListParagraph"/>
        <w:numPr>
          <w:ilvl w:val="0"/>
          <w:numId w:val="13"/>
        </w:numPr>
        <w:spacing w:after="0" w:line="240" w:lineRule="auto"/>
        <w:ind w:left="284" w:hanging="284"/>
        <w:jc w:val="both"/>
        <w:rPr>
          <w:rFonts w:ascii="Times New Roman" w:hAnsi="Times New Roman" w:cs="Times New Roman"/>
          <w:sz w:val="24"/>
          <w:szCs w:val="24"/>
          <w:rPrChange w:id="985"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986" w:author="Henny  Warsilah" w:date="2018-10-26T23:06:00Z">
            <w:rPr>
              <w:rFonts w:ascii="Times New Roman" w:hAnsi="Times New Roman" w:cs="Times New Roman"/>
              <w:i/>
              <w:sz w:val="28"/>
              <w:szCs w:val="28"/>
            </w:rPr>
          </w:rPrChange>
        </w:rPr>
        <w:t>Dengan mengharapkan parpol terkonsolidasi diseluruh wilayah Indonesia</w:t>
      </w:r>
      <w:r w:rsidRPr="002E4986">
        <w:rPr>
          <w:rFonts w:ascii="Times New Roman" w:hAnsi="Times New Roman" w:cs="Times New Roman"/>
          <w:sz w:val="24"/>
          <w:szCs w:val="24"/>
          <w:rPrChange w:id="987" w:author="Henny  Warsilah" w:date="2018-10-26T23:06:00Z">
            <w:rPr>
              <w:rFonts w:ascii="Times New Roman" w:hAnsi="Times New Roman" w:cs="Times New Roman"/>
              <w:sz w:val="28"/>
              <w:szCs w:val="28"/>
            </w:rPr>
          </w:rPrChange>
        </w:rPr>
        <w:t xml:space="preserve"> (paragraph ke-3)</w:t>
      </w:r>
    </w:p>
    <w:p w14:paraId="007D769F" w14:textId="77777777" w:rsidR="00A23D3C" w:rsidRPr="002E4986" w:rsidRDefault="00A23D3C" w:rsidP="00B36272">
      <w:pPr>
        <w:pStyle w:val="ListParagraph"/>
        <w:numPr>
          <w:ilvl w:val="0"/>
          <w:numId w:val="13"/>
        </w:numPr>
        <w:spacing w:after="0" w:line="240" w:lineRule="auto"/>
        <w:ind w:left="284" w:hanging="284"/>
        <w:jc w:val="both"/>
        <w:rPr>
          <w:rFonts w:ascii="Times New Roman" w:hAnsi="Times New Roman" w:cs="Times New Roman"/>
          <w:sz w:val="24"/>
          <w:szCs w:val="24"/>
          <w:rPrChange w:id="98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89" w:author="Henny  Warsilah" w:date="2018-10-26T23:06:00Z">
            <w:rPr>
              <w:rFonts w:ascii="Times New Roman" w:hAnsi="Times New Roman" w:cs="Times New Roman"/>
              <w:sz w:val="28"/>
              <w:szCs w:val="28"/>
            </w:rPr>
          </w:rPrChange>
        </w:rPr>
        <w:t xml:space="preserve"> </w:t>
      </w:r>
      <w:r w:rsidRPr="002E4986">
        <w:rPr>
          <w:rFonts w:ascii="Times New Roman" w:hAnsi="Times New Roman" w:cs="Times New Roman"/>
          <w:i/>
          <w:sz w:val="24"/>
          <w:szCs w:val="24"/>
          <w:rPrChange w:id="990" w:author="Henny  Warsilah" w:date="2018-10-26T23:06:00Z">
            <w:rPr>
              <w:rFonts w:ascii="Times New Roman" w:hAnsi="Times New Roman" w:cs="Times New Roman"/>
              <w:i/>
              <w:sz w:val="28"/>
              <w:szCs w:val="28"/>
            </w:rPr>
          </w:rPrChange>
        </w:rPr>
        <w:t xml:space="preserve">Jumlah yang kecil sekali </w:t>
      </w:r>
      <w:r w:rsidRPr="002E4986">
        <w:rPr>
          <w:rFonts w:ascii="Times New Roman" w:hAnsi="Times New Roman" w:cs="Times New Roman"/>
          <w:sz w:val="24"/>
          <w:szCs w:val="24"/>
          <w:rPrChange w:id="991" w:author="Henny  Warsilah" w:date="2018-10-26T23:06:00Z">
            <w:rPr>
              <w:rFonts w:ascii="Times New Roman" w:hAnsi="Times New Roman" w:cs="Times New Roman"/>
              <w:sz w:val="28"/>
              <w:szCs w:val="28"/>
            </w:rPr>
          </w:rPrChange>
        </w:rPr>
        <w:t>(paragraph ke-4)</w:t>
      </w:r>
    </w:p>
    <w:p w14:paraId="683C57F9" w14:textId="77777777" w:rsidR="00A23D3C" w:rsidRPr="002E4986" w:rsidRDefault="00A23D3C" w:rsidP="00B36272">
      <w:pPr>
        <w:pStyle w:val="ListParagraph"/>
        <w:numPr>
          <w:ilvl w:val="0"/>
          <w:numId w:val="13"/>
        </w:numPr>
        <w:spacing w:after="0" w:line="240" w:lineRule="auto"/>
        <w:ind w:left="284" w:hanging="284"/>
        <w:jc w:val="both"/>
        <w:rPr>
          <w:rFonts w:ascii="Times New Roman" w:hAnsi="Times New Roman" w:cs="Times New Roman"/>
          <w:sz w:val="24"/>
          <w:szCs w:val="24"/>
          <w:rPrChange w:id="992"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993" w:author="Henny  Warsilah" w:date="2018-10-26T23:06:00Z">
            <w:rPr>
              <w:rFonts w:ascii="Times New Roman" w:hAnsi="Times New Roman" w:cs="Times New Roman"/>
              <w:i/>
              <w:sz w:val="28"/>
              <w:szCs w:val="28"/>
            </w:rPr>
          </w:rPrChange>
        </w:rPr>
        <w:t xml:space="preserve"> Khususnya Kesbangpol dalam melayani parpol, serta tata kelola bantuan keuangan bagi parpol </w:t>
      </w:r>
      <w:r w:rsidRPr="002E4986">
        <w:rPr>
          <w:rFonts w:ascii="Times New Roman" w:hAnsi="Times New Roman" w:cs="Times New Roman"/>
          <w:sz w:val="24"/>
          <w:szCs w:val="24"/>
          <w:rPrChange w:id="994" w:author="Henny  Warsilah" w:date="2018-10-26T23:06:00Z">
            <w:rPr>
              <w:rFonts w:ascii="Times New Roman" w:hAnsi="Times New Roman" w:cs="Times New Roman"/>
              <w:sz w:val="28"/>
              <w:szCs w:val="28"/>
            </w:rPr>
          </w:rPrChange>
        </w:rPr>
        <w:t>(paragraph ke-6)</w:t>
      </w:r>
    </w:p>
    <w:p w14:paraId="6E07DDB9" w14:textId="77777777" w:rsidR="00A23D3C" w:rsidRPr="002E4986" w:rsidRDefault="00A23D3C" w:rsidP="00B36272">
      <w:pPr>
        <w:spacing w:after="0" w:line="240" w:lineRule="auto"/>
        <w:jc w:val="both"/>
        <w:rPr>
          <w:rFonts w:ascii="Times New Roman" w:hAnsi="Times New Roman" w:cs="Times New Roman"/>
          <w:sz w:val="24"/>
          <w:szCs w:val="24"/>
          <w:rPrChange w:id="99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96" w:author="Henny  Warsilah" w:date="2018-10-26T23:06:00Z">
            <w:rPr>
              <w:rFonts w:ascii="Times New Roman" w:hAnsi="Times New Roman" w:cs="Times New Roman"/>
              <w:sz w:val="28"/>
              <w:szCs w:val="28"/>
            </w:rPr>
          </w:rPrChange>
        </w:rPr>
        <w:t xml:space="preserve">Kalimat-kalimat di atas belum dikatakan efektif karena kalimat-kalimat tersebut memerlukan kalimat-kalimat penyempurna. Kalimat-kalimat penyempurna yang dimaksud bisa di awal atau di akhir kalimat-kalimat tersebut.  </w:t>
      </w:r>
    </w:p>
    <w:p w14:paraId="3ED1E796" w14:textId="77777777" w:rsidR="00A23D3C" w:rsidRPr="002E4986" w:rsidRDefault="00A23D3C" w:rsidP="00B36272">
      <w:pPr>
        <w:spacing w:after="0" w:line="240" w:lineRule="auto"/>
        <w:ind w:firstLine="720"/>
        <w:jc w:val="both"/>
        <w:rPr>
          <w:rFonts w:ascii="Times New Roman" w:hAnsi="Times New Roman" w:cs="Times New Roman"/>
          <w:sz w:val="24"/>
          <w:szCs w:val="24"/>
          <w:rPrChange w:id="997"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998" w:author="Henny  Warsilah" w:date="2018-10-26T23:06:00Z">
            <w:rPr>
              <w:rFonts w:ascii="Times New Roman" w:hAnsi="Times New Roman" w:cs="Times New Roman"/>
              <w:sz w:val="28"/>
              <w:szCs w:val="28"/>
            </w:rPr>
          </w:rPrChange>
        </w:rPr>
        <w:t xml:space="preserve">Kesalahan berikutnya yang ditemukan adalah kesalahan dari segi penalaran kalimat. Kesalahan yang dimaksud terdapat pada judul berita tersebut. Judul berita tersebut adalah </w:t>
      </w:r>
      <w:r w:rsidRPr="002E4986">
        <w:rPr>
          <w:rFonts w:ascii="Times New Roman" w:hAnsi="Times New Roman" w:cs="Times New Roman"/>
          <w:i/>
          <w:sz w:val="24"/>
          <w:szCs w:val="24"/>
          <w:rPrChange w:id="999" w:author="Henny  Warsilah" w:date="2018-10-26T23:06:00Z">
            <w:rPr>
              <w:rFonts w:ascii="Times New Roman" w:hAnsi="Times New Roman" w:cs="Times New Roman"/>
              <w:i/>
              <w:sz w:val="28"/>
              <w:szCs w:val="28"/>
            </w:rPr>
          </w:rPrChange>
        </w:rPr>
        <w:t xml:space="preserve">Perlu Dinaikkan untuk Cegah Korupsi. </w:t>
      </w:r>
      <w:r w:rsidRPr="002E4986">
        <w:rPr>
          <w:rFonts w:ascii="Times New Roman" w:hAnsi="Times New Roman" w:cs="Times New Roman"/>
          <w:sz w:val="24"/>
          <w:szCs w:val="24"/>
          <w:rPrChange w:id="1000" w:author="Henny  Warsilah" w:date="2018-10-26T23:06:00Z">
            <w:rPr>
              <w:rFonts w:ascii="Times New Roman" w:hAnsi="Times New Roman" w:cs="Times New Roman"/>
              <w:sz w:val="28"/>
              <w:szCs w:val="28"/>
            </w:rPr>
          </w:rPrChange>
        </w:rPr>
        <w:t xml:space="preserve">Jika judul berita tersebut </w:t>
      </w:r>
      <w:r w:rsidRPr="002E4986">
        <w:rPr>
          <w:rFonts w:ascii="Times New Roman" w:hAnsi="Times New Roman" w:cs="Times New Roman"/>
          <w:sz w:val="24"/>
          <w:szCs w:val="24"/>
          <w:rPrChange w:id="1001" w:author="Henny  Warsilah" w:date="2018-10-26T23:06:00Z">
            <w:rPr>
              <w:rFonts w:ascii="Times New Roman" w:hAnsi="Times New Roman" w:cs="Times New Roman"/>
              <w:sz w:val="28"/>
              <w:szCs w:val="28"/>
            </w:rPr>
          </w:rPrChange>
        </w:rPr>
        <w:lastRenderedPageBreak/>
        <w:t xml:space="preserve">dinalar, akan timbul pertanyaan apa yang perlu dinaikkan. Namun, jawabannya tidak disebutkan dalam judul tersebut. Judul tersebut seharusnya menyebutkan apa yang perlu dinaikkan. </w:t>
      </w:r>
    </w:p>
    <w:p w14:paraId="15AE3631" w14:textId="77777777" w:rsidR="00A23D3C" w:rsidRPr="002E4986" w:rsidRDefault="00DA0258" w:rsidP="00A74CB1">
      <w:pPr>
        <w:pStyle w:val="ListParagraph"/>
        <w:numPr>
          <w:ilvl w:val="2"/>
          <w:numId w:val="36"/>
        </w:numPr>
        <w:spacing w:after="0" w:line="240" w:lineRule="auto"/>
        <w:rPr>
          <w:rFonts w:ascii="Times New Roman" w:hAnsi="Times New Roman" w:cs="Times New Roman"/>
          <w:b/>
          <w:sz w:val="24"/>
          <w:szCs w:val="24"/>
          <w:rPrChange w:id="1002"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1003" w:author="Henny  Warsilah" w:date="2018-10-26T23:06:00Z">
            <w:rPr>
              <w:rFonts w:ascii="Times New Roman" w:hAnsi="Times New Roman" w:cs="Times New Roman"/>
              <w:b/>
              <w:sz w:val="28"/>
              <w:szCs w:val="28"/>
            </w:rPr>
          </w:rPrChange>
        </w:rPr>
        <w:t xml:space="preserve">JM Daftar Jadi Cawagub, </w:t>
      </w:r>
      <w:r w:rsidR="00A23D3C" w:rsidRPr="002E4986">
        <w:rPr>
          <w:rFonts w:ascii="Times New Roman" w:hAnsi="Times New Roman" w:cs="Times New Roman"/>
          <w:b/>
          <w:sz w:val="24"/>
          <w:szCs w:val="24"/>
          <w:rPrChange w:id="1004" w:author="Henny  Warsilah" w:date="2018-10-26T23:06:00Z">
            <w:rPr>
              <w:rFonts w:ascii="Times New Roman" w:hAnsi="Times New Roman" w:cs="Times New Roman"/>
              <w:b/>
              <w:sz w:val="28"/>
              <w:szCs w:val="28"/>
            </w:rPr>
          </w:rPrChange>
        </w:rPr>
        <w:t>Selasa 18 April 2017</w:t>
      </w:r>
    </w:p>
    <w:p w14:paraId="5761C154" w14:textId="77777777" w:rsidR="00DA0258" w:rsidRPr="002E4986" w:rsidRDefault="00DA0258" w:rsidP="00B36272">
      <w:pPr>
        <w:spacing w:after="0" w:line="240" w:lineRule="auto"/>
        <w:rPr>
          <w:rFonts w:ascii="Times New Roman" w:hAnsi="Times New Roman" w:cs="Times New Roman"/>
          <w:sz w:val="24"/>
          <w:szCs w:val="24"/>
          <w:rPrChange w:id="100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06" w:author="Henny  Warsilah" w:date="2018-10-26T23:06:00Z">
            <w:rPr>
              <w:rFonts w:ascii="Times New Roman" w:hAnsi="Times New Roman" w:cs="Times New Roman"/>
              <w:sz w:val="28"/>
              <w:szCs w:val="28"/>
            </w:rPr>
          </w:rPrChange>
        </w:rPr>
        <w:t xml:space="preserve">Kosakata </w:t>
      </w:r>
    </w:p>
    <w:p w14:paraId="5C4290F3"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07"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08" w:author="Henny  Warsilah" w:date="2018-10-26T23:06:00Z">
            <w:rPr>
              <w:rFonts w:ascii="Times New Roman" w:hAnsi="Times New Roman" w:cs="Times New Roman"/>
              <w:sz w:val="28"/>
              <w:szCs w:val="28"/>
            </w:rPr>
          </w:rPrChange>
        </w:rPr>
        <w:t xml:space="preserve">Secara umum, pembentukan kata dalam artikel berjudul </w:t>
      </w:r>
      <w:r w:rsidRPr="002E4986">
        <w:rPr>
          <w:rFonts w:ascii="Times New Roman" w:hAnsi="Times New Roman" w:cs="Times New Roman"/>
          <w:i/>
          <w:sz w:val="24"/>
          <w:szCs w:val="24"/>
          <w:rPrChange w:id="1009" w:author="Henny  Warsilah" w:date="2018-10-26T23:06:00Z">
            <w:rPr>
              <w:rFonts w:ascii="Times New Roman" w:hAnsi="Times New Roman" w:cs="Times New Roman"/>
              <w:i/>
              <w:sz w:val="28"/>
              <w:szCs w:val="28"/>
            </w:rPr>
          </w:rPrChange>
        </w:rPr>
        <w:t>JM daftar Jadi Cawagub</w:t>
      </w:r>
      <w:r w:rsidRPr="002E4986">
        <w:rPr>
          <w:rFonts w:ascii="Times New Roman" w:hAnsi="Times New Roman" w:cs="Times New Roman"/>
          <w:sz w:val="24"/>
          <w:szCs w:val="24"/>
          <w:rPrChange w:id="1010" w:author="Henny  Warsilah" w:date="2018-10-26T23:06:00Z">
            <w:rPr>
              <w:rFonts w:ascii="Times New Roman" w:hAnsi="Times New Roman" w:cs="Times New Roman"/>
              <w:sz w:val="28"/>
              <w:szCs w:val="28"/>
            </w:rPr>
          </w:rPrChange>
        </w:rPr>
        <w:t xml:space="preserve"> sudah cukup bagus. Tidak ditemukan adanya kesalahan pembentukan kata dalam artikel tersebut. begitu juga terkait pilihan kata, penulis menggunakan pilihan kata yang tepat.  Kosakata sesuai topik. Pilihan kosakata dalam artikel itu sudah mengacu kepada topik tulisan dan menggunakan bahasa laras jurnslistik. Kosakata yang digunakan variatif. Dari segi tingkat variasi kosakata, sudah cukup variatif. Penulisan mengurangi terjadinya pengulangan dan pemborosan kata. </w:t>
      </w:r>
    </w:p>
    <w:p w14:paraId="00BFA787" w14:textId="77777777" w:rsidR="00DA0258" w:rsidRPr="002E4986" w:rsidRDefault="00DA0258" w:rsidP="00B36272">
      <w:pPr>
        <w:spacing w:after="0" w:line="240" w:lineRule="auto"/>
        <w:rPr>
          <w:rFonts w:ascii="Times New Roman" w:hAnsi="Times New Roman" w:cs="Times New Roman"/>
          <w:sz w:val="24"/>
          <w:szCs w:val="24"/>
          <w:rPrChange w:id="101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12" w:author="Henny  Warsilah" w:date="2018-10-26T23:06:00Z">
            <w:rPr>
              <w:rFonts w:ascii="Times New Roman" w:hAnsi="Times New Roman" w:cs="Times New Roman"/>
              <w:sz w:val="28"/>
              <w:szCs w:val="28"/>
            </w:rPr>
          </w:rPrChange>
        </w:rPr>
        <w:t xml:space="preserve">Ejaan </w:t>
      </w:r>
    </w:p>
    <w:p w14:paraId="538A9313"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1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14" w:author="Henny  Warsilah" w:date="2018-10-26T23:06:00Z">
            <w:rPr>
              <w:rFonts w:ascii="Times New Roman" w:hAnsi="Times New Roman" w:cs="Times New Roman"/>
              <w:sz w:val="28"/>
              <w:szCs w:val="28"/>
            </w:rPr>
          </w:rPrChange>
        </w:rPr>
        <w:t>Berikutnya adalah terkait dengan ejaan yang digunakan dalam artike</w:t>
      </w:r>
      <w:r w:rsidR="00885A8D" w:rsidRPr="002E4986">
        <w:rPr>
          <w:rFonts w:ascii="Times New Roman" w:hAnsi="Times New Roman" w:cs="Times New Roman"/>
          <w:sz w:val="24"/>
          <w:szCs w:val="24"/>
          <w:rPrChange w:id="1015" w:author="Henny  Warsilah" w:date="2018-10-26T23:06:00Z">
            <w:rPr>
              <w:rFonts w:ascii="Times New Roman" w:hAnsi="Times New Roman" w:cs="Times New Roman"/>
              <w:sz w:val="28"/>
              <w:szCs w:val="28"/>
            </w:rPr>
          </w:rPrChange>
        </w:rPr>
        <w:t>l</w:t>
      </w:r>
      <w:r w:rsidRPr="002E4986">
        <w:rPr>
          <w:rFonts w:ascii="Times New Roman" w:hAnsi="Times New Roman" w:cs="Times New Roman"/>
          <w:sz w:val="24"/>
          <w:szCs w:val="24"/>
          <w:rPrChange w:id="1016" w:author="Henny  Warsilah" w:date="2018-10-26T23:06:00Z">
            <w:rPr>
              <w:rFonts w:ascii="Times New Roman" w:hAnsi="Times New Roman" w:cs="Times New Roman"/>
              <w:sz w:val="28"/>
              <w:szCs w:val="28"/>
            </w:rPr>
          </w:rPrChange>
        </w:rPr>
        <w:t xml:space="preserve"> berjudul JM Daftar jadi Cawagun.  Unsur yang pertama adalah mengenai penulisan kata. Terdapat kesalahan dalam penulisan bahasa asing, contohnya kata colling down dalam paragraf kedua tidak menggunakan garis miring. Kesalahan berikutnya ditemukan pada paragraf keempat, yakni kata “mengkombinasikan”. Penulisan yang benar adalah mengombinasikan karena huruf k pada awal kata semestinya luluh jika dirangkai dengan imbuhan. </w:t>
      </w:r>
    </w:p>
    <w:p w14:paraId="0639201E"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17"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18" w:author="Henny  Warsilah" w:date="2018-10-26T23:06:00Z">
            <w:rPr>
              <w:rFonts w:ascii="Times New Roman" w:hAnsi="Times New Roman" w:cs="Times New Roman"/>
              <w:sz w:val="28"/>
              <w:szCs w:val="28"/>
            </w:rPr>
          </w:rPrChange>
        </w:rPr>
        <w:t>Adapun unsur berikutnya adalah penulisan tanda baca. Terdapat kesalahan penulisan singkatan dalam tulisan berjudul JM Daftar Jadi Cawagub. Penulisan singkatan JM seharusnya disisipi tanda baca titik yakni J.M. Selain itu,  terdapa</w:t>
      </w:r>
      <w:r w:rsidR="00885A8D" w:rsidRPr="002E4986">
        <w:rPr>
          <w:rFonts w:ascii="Times New Roman" w:hAnsi="Times New Roman" w:cs="Times New Roman"/>
          <w:sz w:val="24"/>
          <w:szCs w:val="24"/>
          <w:rPrChange w:id="1019" w:author="Henny  Warsilah" w:date="2018-10-26T23:06:00Z">
            <w:rPr>
              <w:rFonts w:ascii="Times New Roman" w:hAnsi="Times New Roman" w:cs="Times New Roman"/>
              <w:sz w:val="28"/>
              <w:szCs w:val="28"/>
            </w:rPr>
          </w:rPrChange>
        </w:rPr>
        <w:t>t juga kesalahan penulisan huruf</w:t>
      </w:r>
      <w:r w:rsidRPr="002E4986">
        <w:rPr>
          <w:rFonts w:ascii="Times New Roman" w:hAnsi="Times New Roman" w:cs="Times New Roman"/>
          <w:sz w:val="24"/>
          <w:szCs w:val="24"/>
          <w:rPrChange w:id="1020" w:author="Henny  Warsilah" w:date="2018-10-26T23:06:00Z">
            <w:rPr>
              <w:rFonts w:ascii="Times New Roman" w:hAnsi="Times New Roman" w:cs="Times New Roman"/>
              <w:sz w:val="28"/>
              <w:szCs w:val="28"/>
            </w:rPr>
          </w:rPrChange>
        </w:rPr>
        <w:t xml:space="preserve"> kapital pada paragraf keempat. Penulis menggunakan huruf besar di awal kata dalam nama jabatan “Wakil Gubernur” yang tidak disertai dengan nama. Sebalinya pada paragraf pertama nama jabatan yang disertai nama justru ditulis huruf kecil. Tertulis “calon wakil gubernur NTB. seharusnya Calon Wakil Gubernur NTB. Pada paragraf kelima baris pertama, penulis keliru menempatkan tanda baca koma. Tertulis, “JM kepada wartawan, mengatakan, keinginannya …… seharusnya tanda koma yang mengapit kata “mengatakan” tidak perlu ada tanda koma. Ditemukan juga kesalahan penulisan tanda titik pada gelar akademik, tertulis M.Si, seharusnya M.Si. Kesalahan tanda baca selanjutnya adalah pada paragraf terahir. Tertulis “ Hal ini diungkap Yeyen, membuktikan bahwa ……. Seharusnya  setelah kata Yeyen tidak perlu tanda koma.     </w:t>
      </w:r>
    </w:p>
    <w:p w14:paraId="5891C02A" w14:textId="77777777" w:rsidR="00DA0258" w:rsidRPr="002E4986" w:rsidRDefault="00DA0258" w:rsidP="00B36272">
      <w:pPr>
        <w:spacing w:after="0" w:line="240" w:lineRule="auto"/>
        <w:rPr>
          <w:rFonts w:ascii="Times New Roman" w:hAnsi="Times New Roman" w:cs="Times New Roman"/>
          <w:sz w:val="24"/>
          <w:szCs w:val="24"/>
          <w:rPrChange w:id="102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22" w:author="Henny  Warsilah" w:date="2018-10-26T23:06:00Z">
            <w:rPr>
              <w:rFonts w:ascii="Times New Roman" w:hAnsi="Times New Roman" w:cs="Times New Roman"/>
              <w:sz w:val="28"/>
              <w:szCs w:val="28"/>
            </w:rPr>
          </w:rPrChange>
        </w:rPr>
        <w:t>Kalimat</w:t>
      </w:r>
    </w:p>
    <w:p w14:paraId="6A85FDF9"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2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24" w:author="Henny  Warsilah" w:date="2018-10-26T23:06:00Z">
            <w:rPr>
              <w:rFonts w:ascii="Times New Roman" w:hAnsi="Times New Roman" w:cs="Times New Roman"/>
              <w:sz w:val="28"/>
              <w:szCs w:val="28"/>
            </w:rPr>
          </w:rPrChange>
        </w:rPr>
        <w:t xml:space="preserve">Selanjutnya adalah pembahasan tentang struktur kalimat dalam artikel berjudul JM Daftar Jadi Cawagub tersebut. Unsur pertama yang dibahas adalah terkait dengan struktur kalimat. Terdapat kesalahan penulisan struktur kalimat pada paragraf keenam. Kalimat tersebut berbunyi “Nantinya akan diseleksi untuk memastikan tingkat elektabilitas baik sebagai calon gubernur maupun calon wakil gubernur,” kalimat pasif di atas tidak memiliki subjek. Oleh karena itu kalimat itu termasuk kalimat tidak sempurna. Semestinya pada awal kalimat didahului oleh subjek, baik persona maupun kata ganti persona.  </w:t>
      </w:r>
    </w:p>
    <w:p w14:paraId="316D16D2"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2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26" w:author="Henny  Warsilah" w:date="2018-10-26T23:06:00Z">
            <w:rPr>
              <w:rFonts w:ascii="Times New Roman" w:hAnsi="Times New Roman" w:cs="Times New Roman"/>
              <w:sz w:val="28"/>
              <w:szCs w:val="28"/>
            </w:rPr>
          </w:rPrChange>
        </w:rPr>
        <w:t xml:space="preserve">Selanjutnya adalah terkait dengan penggunaan kalimat efektif. Adapun dari segi efektfitas kalimat, penulis sudah cukup baik dan menggunakan kalimat dengan efektif. Tidak ditemukan adanya pemborosan kata dalam kalimat. Penalaran kalimat. Dari segi penalaran kalimat, artikel berjudul JM Daftar jadi Cawagub itu juga sudah cukup baik. </w:t>
      </w:r>
      <w:r w:rsidRPr="002E4986">
        <w:rPr>
          <w:rFonts w:ascii="Times New Roman" w:hAnsi="Times New Roman" w:cs="Times New Roman"/>
          <w:sz w:val="24"/>
          <w:szCs w:val="24"/>
          <w:rPrChange w:id="1027" w:author="Henny  Warsilah" w:date="2018-10-26T23:06:00Z">
            <w:rPr>
              <w:rFonts w:ascii="Times New Roman" w:hAnsi="Times New Roman" w:cs="Times New Roman"/>
              <w:sz w:val="28"/>
              <w:szCs w:val="28"/>
            </w:rPr>
          </w:rPrChange>
        </w:rPr>
        <w:lastRenderedPageBreak/>
        <w:t>Paragraf dibangun secara kronologis. Tiap-tiap paragraf memiliki ide utama -- dalam kalimat utama – dan kalimat pendukung. Semua kalimat pendukung sudah cukup sesuai dengan kalimat utamanya.</w:t>
      </w:r>
    </w:p>
    <w:p w14:paraId="41113634" w14:textId="77777777" w:rsidR="00DA0258" w:rsidRPr="002E4986" w:rsidRDefault="00DA0258" w:rsidP="00A74CB1">
      <w:pPr>
        <w:pStyle w:val="ListParagraph"/>
        <w:numPr>
          <w:ilvl w:val="2"/>
          <w:numId w:val="35"/>
        </w:numPr>
        <w:spacing w:after="0" w:line="240" w:lineRule="auto"/>
        <w:rPr>
          <w:rFonts w:ascii="Times New Roman" w:hAnsi="Times New Roman" w:cs="Times New Roman"/>
          <w:b/>
          <w:sz w:val="24"/>
          <w:szCs w:val="24"/>
          <w:rPrChange w:id="1028" w:author="Henny  Warsilah" w:date="2018-10-26T23:06:00Z">
            <w:rPr>
              <w:rFonts w:ascii="Times New Roman" w:hAnsi="Times New Roman" w:cs="Times New Roman"/>
              <w:b/>
              <w:sz w:val="28"/>
              <w:szCs w:val="28"/>
            </w:rPr>
          </w:rPrChange>
        </w:rPr>
      </w:pPr>
      <w:r w:rsidRPr="002E4986">
        <w:rPr>
          <w:rFonts w:ascii="Times New Roman" w:hAnsi="Times New Roman" w:cs="Times New Roman"/>
          <w:b/>
          <w:i/>
          <w:iCs/>
          <w:sz w:val="24"/>
          <w:szCs w:val="24"/>
          <w:rPrChange w:id="1029" w:author="Henny  Warsilah" w:date="2018-10-26T23:06:00Z">
            <w:rPr>
              <w:rFonts w:ascii="Times New Roman" w:hAnsi="Times New Roman" w:cs="Times New Roman"/>
              <w:b/>
              <w:i/>
              <w:iCs/>
              <w:sz w:val="28"/>
              <w:szCs w:val="28"/>
            </w:rPr>
          </w:rPrChange>
        </w:rPr>
        <w:t>GOW KSB Gelar Sunatan Massal</w:t>
      </w:r>
      <w:r w:rsidRPr="002E4986">
        <w:rPr>
          <w:rFonts w:ascii="Times New Roman" w:hAnsi="Times New Roman" w:cs="Times New Roman"/>
          <w:b/>
          <w:sz w:val="24"/>
          <w:szCs w:val="24"/>
          <w:rPrChange w:id="1030" w:author="Henny  Warsilah" w:date="2018-10-26T23:06:00Z">
            <w:rPr>
              <w:rFonts w:ascii="Times New Roman" w:hAnsi="Times New Roman" w:cs="Times New Roman"/>
              <w:b/>
              <w:sz w:val="28"/>
              <w:szCs w:val="28"/>
            </w:rPr>
          </w:rPrChange>
        </w:rPr>
        <w:t xml:space="preserve"> , Senin, 17 April 2017</w:t>
      </w:r>
    </w:p>
    <w:p w14:paraId="4C594068"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3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32" w:author="Henny  Warsilah" w:date="2018-10-26T23:06:00Z">
            <w:rPr>
              <w:rFonts w:ascii="Times New Roman" w:hAnsi="Times New Roman" w:cs="Times New Roman"/>
              <w:sz w:val="28"/>
              <w:szCs w:val="28"/>
            </w:rPr>
          </w:rPrChange>
        </w:rPr>
        <w:t xml:space="preserve">Pada teks berita ini terdapat cukup banyak permasalahan yang tidak hanya berkaitan dengan kosakata, ejaan, dan kalimat tetapi berkaitan juga dengan kesalahan ketik dan atau penulisan. Karena hampir pada setiap bagian teks terdapat kesalahan, bagi para pembaca yang perhaitan dengan unsur kebahasaan akan merasa terganggu atau akan tidak nyaman ketika berhadapan dengan teks berita ini. </w:t>
      </w:r>
    </w:p>
    <w:p w14:paraId="1708B59E"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3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34" w:author="Henny  Warsilah" w:date="2018-10-26T23:06:00Z">
            <w:rPr>
              <w:rFonts w:ascii="Times New Roman" w:hAnsi="Times New Roman" w:cs="Times New Roman"/>
              <w:sz w:val="28"/>
              <w:szCs w:val="28"/>
            </w:rPr>
          </w:rPrChange>
        </w:rPr>
        <w:t xml:space="preserve">Dari segi kosakata, teks berita ini memiliki beberapa kesalahan dalam hal pembentukan kata yang. Kesalahan yang dimaksud terdapat pada paragraf kedua dan terakhir. Pada paragraf tersebut terdapat kata </w:t>
      </w:r>
      <w:r w:rsidRPr="002E4986">
        <w:rPr>
          <w:rFonts w:ascii="Times New Roman" w:hAnsi="Times New Roman" w:cs="Times New Roman"/>
          <w:i/>
          <w:iCs/>
          <w:sz w:val="24"/>
          <w:szCs w:val="24"/>
          <w:rPrChange w:id="1035" w:author="Henny  Warsilah" w:date="2018-10-26T23:06:00Z">
            <w:rPr>
              <w:rFonts w:ascii="Times New Roman" w:hAnsi="Times New Roman" w:cs="Times New Roman"/>
              <w:i/>
              <w:iCs/>
              <w:sz w:val="28"/>
              <w:szCs w:val="28"/>
            </w:rPr>
          </w:rPrChange>
        </w:rPr>
        <w:t>mensosialisasikan</w:t>
      </w:r>
      <w:r w:rsidRPr="002E4986">
        <w:rPr>
          <w:rFonts w:ascii="Times New Roman" w:hAnsi="Times New Roman" w:cs="Times New Roman"/>
          <w:sz w:val="24"/>
          <w:szCs w:val="24"/>
          <w:rPrChange w:id="1036" w:author="Henny  Warsilah" w:date="2018-10-26T23:06:00Z">
            <w:rPr>
              <w:rFonts w:ascii="Times New Roman" w:hAnsi="Times New Roman" w:cs="Times New Roman"/>
              <w:sz w:val="28"/>
              <w:szCs w:val="28"/>
            </w:rPr>
          </w:rPrChange>
        </w:rPr>
        <w:t xml:space="preserve"> dan </w:t>
      </w:r>
      <w:r w:rsidRPr="002E4986">
        <w:rPr>
          <w:rFonts w:ascii="Times New Roman" w:hAnsi="Times New Roman" w:cs="Times New Roman"/>
          <w:i/>
          <w:iCs/>
          <w:sz w:val="24"/>
          <w:szCs w:val="24"/>
          <w:rPrChange w:id="1037" w:author="Henny  Warsilah" w:date="2018-10-26T23:06:00Z">
            <w:rPr>
              <w:rFonts w:ascii="Times New Roman" w:hAnsi="Times New Roman" w:cs="Times New Roman"/>
              <w:i/>
              <w:iCs/>
              <w:sz w:val="28"/>
              <w:szCs w:val="28"/>
            </w:rPr>
          </w:rPrChange>
        </w:rPr>
        <w:t>mensukseskan.</w:t>
      </w:r>
      <w:r w:rsidRPr="002E4986">
        <w:rPr>
          <w:rFonts w:ascii="Times New Roman" w:hAnsi="Times New Roman" w:cs="Times New Roman"/>
          <w:sz w:val="24"/>
          <w:szCs w:val="24"/>
          <w:rPrChange w:id="1038" w:author="Henny  Warsilah" w:date="2018-10-26T23:06:00Z">
            <w:rPr>
              <w:rFonts w:ascii="Times New Roman" w:hAnsi="Times New Roman" w:cs="Times New Roman"/>
              <w:sz w:val="28"/>
              <w:szCs w:val="28"/>
            </w:rPr>
          </w:rPrChange>
        </w:rPr>
        <w:t xml:space="preserve"> Kata dasar dari kedua kata tersebut adalah </w:t>
      </w:r>
      <w:r w:rsidRPr="002E4986">
        <w:rPr>
          <w:rFonts w:ascii="Times New Roman" w:hAnsi="Times New Roman" w:cs="Times New Roman"/>
          <w:i/>
          <w:iCs/>
          <w:sz w:val="24"/>
          <w:szCs w:val="24"/>
          <w:rPrChange w:id="1039" w:author="Henny  Warsilah" w:date="2018-10-26T23:06:00Z">
            <w:rPr>
              <w:rFonts w:ascii="Times New Roman" w:hAnsi="Times New Roman" w:cs="Times New Roman"/>
              <w:i/>
              <w:iCs/>
              <w:sz w:val="28"/>
              <w:szCs w:val="28"/>
            </w:rPr>
          </w:rPrChange>
        </w:rPr>
        <w:t>sosialisasi</w:t>
      </w:r>
      <w:r w:rsidRPr="002E4986">
        <w:rPr>
          <w:rFonts w:ascii="Times New Roman" w:hAnsi="Times New Roman" w:cs="Times New Roman"/>
          <w:sz w:val="24"/>
          <w:szCs w:val="24"/>
          <w:rPrChange w:id="1040" w:author="Henny  Warsilah" w:date="2018-10-26T23:06:00Z">
            <w:rPr>
              <w:rFonts w:ascii="Times New Roman" w:hAnsi="Times New Roman" w:cs="Times New Roman"/>
              <w:sz w:val="28"/>
              <w:szCs w:val="28"/>
            </w:rPr>
          </w:rPrChange>
        </w:rPr>
        <w:t xml:space="preserve"> dan </w:t>
      </w:r>
      <w:r w:rsidRPr="002E4986">
        <w:rPr>
          <w:rFonts w:ascii="Times New Roman" w:hAnsi="Times New Roman" w:cs="Times New Roman"/>
          <w:i/>
          <w:iCs/>
          <w:sz w:val="24"/>
          <w:szCs w:val="24"/>
          <w:rPrChange w:id="1041" w:author="Henny  Warsilah" w:date="2018-10-26T23:06:00Z">
            <w:rPr>
              <w:rFonts w:ascii="Times New Roman" w:hAnsi="Times New Roman" w:cs="Times New Roman"/>
              <w:i/>
              <w:iCs/>
              <w:sz w:val="28"/>
              <w:szCs w:val="28"/>
            </w:rPr>
          </w:rPrChange>
        </w:rPr>
        <w:t xml:space="preserve">sukses. </w:t>
      </w:r>
      <w:r w:rsidRPr="002E4986">
        <w:rPr>
          <w:rFonts w:ascii="Times New Roman" w:hAnsi="Times New Roman" w:cs="Times New Roman"/>
          <w:sz w:val="24"/>
          <w:szCs w:val="24"/>
          <w:rPrChange w:id="1042" w:author="Henny  Warsilah" w:date="2018-10-26T23:06:00Z">
            <w:rPr>
              <w:rFonts w:ascii="Times New Roman" w:hAnsi="Times New Roman" w:cs="Times New Roman"/>
              <w:sz w:val="28"/>
              <w:szCs w:val="28"/>
            </w:rPr>
          </w:rPrChange>
        </w:rPr>
        <w:t xml:space="preserve">Keduakata tersebut masuk dalam kategori kata yang berawalan </w:t>
      </w:r>
      <w:r w:rsidRPr="002E4986">
        <w:rPr>
          <w:rFonts w:ascii="Times New Roman" w:hAnsi="Times New Roman" w:cs="Times New Roman"/>
          <w:i/>
          <w:iCs/>
          <w:sz w:val="24"/>
          <w:szCs w:val="24"/>
          <w:rPrChange w:id="1043" w:author="Henny  Warsilah" w:date="2018-10-26T23:06:00Z">
            <w:rPr>
              <w:rFonts w:ascii="Times New Roman" w:hAnsi="Times New Roman" w:cs="Times New Roman"/>
              <w:i/>
              <w:iCs/>
              <w:sz w:val="28"/>
              <w:szCs w:val="28"/>
            </w:rPr>
          </w:rPrChange>
        </w:rPr>
        <w:t>S</w:t>
      </w:r>
      <w:r w:rsidRPr="002E4986">
        <w:rPr>
          <w:rFonts w:ascii="Times New Roman" w:hAnsi="Times New Roman" w:cs="Times New Roman"/>
          <w:sz w:val="24"/>
          <w:szCs w:val="24"/>
          <w:rPrChange w:id="1044" w:author="Henny  Warsilah" w:date="2018-10-26T23:06:00Z">
            <w:rPr>
              <w:rFonts w:ascii="Times New Roman" w:hAnsi="Times New Roman" w:cs="Times New Roman"/>
              <w:sz w:val="28"/>
              <w:szCs w:val="28"/>
            </w:rPr>
          </w:rPrChange>
        </w:rPr>
        <w:t xml:space="preserve"> (salah satu dari KPTS). Hal itu berarti konsonan awal dari kata tersebut seharusnya luluh jika mendapatkan imbuhan </w:t>
      </w:r>
      <w:r w:rsidRPr="002E4986">
        <w:rPr>
          <w:rFonts w:ascii="Times New Roman" w:hAnsi="Times New Roman" w:cs="Times New Roman"/>
          <w:i/>
          <w:iCs/>
          <w:sz w:val="24"/>
          <w:szCs w:val="24"/>
          <w:rPrChange w:id="1045" w:author="Henny  Warsilah" w:date="2018-10-26T23:06:00Z">
            <w:rPr>
              <w:rFonts w:ascii="Times New Roman" w:hAnsi="Times New Roman" w:cs="Times New Roman"/>
              <w:i/>
              <w:iCs/>
              <w:sz w:val="28"/>
              <w:szCs w:val="28"/>
            </w:rPr>
          </w:rPrChange>
        </w:rPr>
        <w:t>me</w:t>
      </w:r>
      <w:r w:rsidR="00EE1187" w:rsidRPr="002E4986">
        <w:rPr>
          <w:rFonts w:ascii="Times New Roman" w:hAnsi="Times New Roman" w:cs="Times New Roman"/>
          <w:i/>
          <w:iCs/>
          <w:sz w:val="24"/>
          <w:szCs w:val="24"/>
          <w:rPrChange w:id="1046" w:author="Henny  Warsilah" w:date="2018-10-26T23:06:00Z">
            <w:rPr>
              <w:rFonts w:ascii="Times New Roman" w:hAnsi="Times New Roman" w:cs="Times New Roman"/>
              <w:i/>
              <w:iCs/>
              <w:sz w:val="28"/>
              <w:szCs w:val="28"/>
            </w:rPr>
          </w:rPrChange>
        </w:rPr>
        <w:t xml:space="preserve"> </w:t>
      </w:r>
      <w:r w:rsidRPr="002E4986">
        <w:rPr>
          <w:rFonts w:ascii="Times New Roman" w:hAnsi="Times New Roman" w:cs="Times New Roman"/>
          <w:sz w:val="24"/>
          <w:szCs w:val="24"/>
          <w:rPrChange w:id="1047" w:author="Henny  Warsilah" w:date="2018-10-26T23:06:00Z">
            <w:rPr>
              <w:rFonts w:ascii="Times New Roman" w:hAnsi="Times New Roman" w:cs="Times New Roman"/>
              <w:sz w:val="28"/>
              <w:szCs w:val="28"/>
            </w:rPr>
          </w:rPrChange>
        </w:rPr>
        <w:t xml:space="preserve">sehingga kedua kata tersebut seharusnya ditulis </w:t>
      </w:r>
      <w:r w:rsidRPr="002E4986">
        <w:rPr>
          <w:rFonts w:ascii="Times New Roman" w:hAnsi="Times New Roman" w:cs="Times New Roman"/>
          <w:i/>
          <w:iCs/>
          <w:sz w:val="24"/>
          <w:szCs w:val="24"/>
          <w:rPrChange w:id="1048" w:author="Henny  Warsilah" w:date="2018-10-26T23:06:00Z">
            <w:rPr>
              <w:rFonts w:ascii="Times New Roman" w:hAnsi="Times New Roman" w:cs="Times New Roman"/>
              <w:i/>
              <w:iCs/>
              <w:sz w:val="28"/>
              <w:szCs w:val="28"/>
            </w:rPr>
          </w:rPrChange>
        </w:rPr>
        <w:t>menyosialisasikan</w:t>
      </w:r>
      <w:r w:rsidRPr="002E4986">
        <w:rPr>
          <w:rFonts w:ascii="Times New Roman" w:hAnsi="Times New Roman" w:cs="Times New Roman"/>
          <w:sz w:val="24"/>
          <w:szCs w:val="24"/>
          <w:rPrChange w:id="1049" w:author="Henny  Warsilah" w:date="2018-10-26T23:06:00Z">
            <w:rPr>
              <w:rFonts w:ascii="Times New Roman" w:hAnsi="Times New Roman" w:cs="Times New Roman"/>
              <w:sz w:val="28"/>
              <w:szCs w:val="28"/>
            </w:rPr>
          </w:rPrChange>
        </w:rPr>
        <w:t xml:space="preserve"> dan </w:t>
      </w:r>
      <w:r w:rsidRPr="002E4986">
        <w:rPr>
          <w:rFonts w:ascii="Times New Roman" w:hAnsi="Times New Roman" w:cs="Times New Roman"/>
          <w:i/>
          <w:iCs/>
          <w:sz w:val="24"/>
          <w:szCs w:val="24"/>
          <w:rPrChange w:id="1050" w:author="Henny  Warsilah" w:date="2018-10-26T23:06:00Z">
            <w:rPr>
              <w:rFonts w:ascii="Times New Roman" w:hAnsi="Times New Roman" w:cs="Times New Roman"/>
              <w:i/>
              <w:iCs/>
              <w:sz w:val="28"/>
              <w:szCs w:val="28"/>
            </w:rPr>
          </w:rPrChange>
        </w:rPr>
        <w:t>menyukseskan</w:t>
      </w:r>
      <w:r w:rsidRPr="002E4986">
        <w:rPr>
          <w:rFonts w:ascii="Times New Roman" w:hAnsi="Times New Roman" w:cs="Times New Roman"/>
          <w:sz w:val="24"/>
          <w:szCs w:val="24"/>
          <w:rPrChange w:id="1051" w:author="Henny  Warsilah" w:date="2018-10-26T23:06:00Z">
            <w:rPr>
              <w:rFonts w:ascii="Times New Roman" w:hAnsi="Times New Roman" w:cs="Times New Roman"/>
              <w:sz w:val="28"/>
              <w:szCs w:val="28"/>
            </w:rPr>
          </w:rPrChange>
        </w:rPr>
        <w:t>.</w:t>
      </w:r>
    </w:p>
    <w:p w14:paraId="442C2E16"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5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53" w:author="Henny  Warsilah" w:date="2018-10-26T23:06:00Z">
            <w:rPr>
              <w:rFonts w:ascii="Times New Roman" w:hAnsi="Times New Roman" w:cs="Times New Roman"/>
              <w:sz w:val="28"/>
              <w:szCs w:val="28"/>
            </w:rPr>
          </w:rPrChange>
        </w:rPr>
        <w:t xml:space="preserve">Selain dua hal di atas, ada lagi yang berkaitan dengan kosakata bahkan masuk dalam permasalahan ejaan secara umum. Pada paragraf ketiga terdapat kata atau pasangan kata </w:t>
      </w:r>
      <w:r w:rsidRPr="002E4986">
        <w:rPr>
          <w:rFonts w:ascii="Times New Roman" w:hAnsi="Times New Roman" w:cs="Times New Roman"/>
          <w:i/>
          <w:iCs/>
          <w:sz w:val="24"/>
          <w:szCs w:val="24"/>
          <w:rPrChange w:id="1054" w:author="Henny  Warsilah" w:date="2018-10-26T23:06:00Z">
            <w:rPr>
              <w:rFonts w:ascii="Times New Roman" w:hAnsi="Times New Roman" w:cs="Times New Roman"/>
              <w:i/>
              <w:iCs/>
              <w:sz w:val="28"/>
              <w:szCs w:val="28"/>
            </w:rPr>
          </w:rPrChange>
        </w:rPr>
        <w:t>fashion show</w:t>
      </w:r>
      <w:r w:rsidRPr="002E4986">
        <w:rPr>
          <w:rFonts w:ascii="Times New Roman" w:hAnsi="Times New Roman" w:cs="Times New Roman"/>
          <w:sz w:val="24"/>
          <w:szCs w:val="24"/>
          <w:rPrChange w:id="1055" w:author="Henny  Warsilah" w:date="2018-10-26T23:06:00Z">
            <w:rPr>
              <w:rFonts w:ascii="Times New Roman" w:hAnsi="Times New Roman" w:cs="Times New Roman"/>
              <w:sz w:val="28"/>
              <w:szCs w:val="28"/>
            </w:rPr>
          </w:rPrChange>
        </w:rPr>
        <w:t xml:space="preserve">. Kalau dicari dalam KBBI, kedua kata tersebut tidak akan ditemukan di dalamnya. Hal itu berarti kedua kata tersebut bukan bahasa Indonesia, bahasa asing. Dengan demikian, berdasarkan Pedoman Umum Bahasa Indonesia, pasangan kata tersebut atau kata yang bukan bahasa Indonesia harus dicetak miring. </w:t>
      </w:r>
    </w:p>
    <w:p w14:paraId="6DF0EAF7"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5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57" w:author="Henny  Warsilah" w:date="2018-10-26T23:06:00Z">
            <w:rPr>
              <w:rFonts w:ascii="Times New Roman" w:hAnsi="Times New Roman" w:cs="Times New Roman"/>
              <w:sz w:val="28"/>
              <w:szCs w:val="28"/>
            </w:rPr>
          </w:rPrChange>
        </w:rPr>
        <w:t xml:space="preserve">Perrmasalahan ejaan lain banyak berkaitan dengan kesalahan penulisan tanda baca. Pada sub judul, terdapat penulisan bialangan tingkat </w:t>
      </w:r>
      <w:r w:rsidRPr="002E4986">
        <w:rPr>
          <w:rFonts w:ascii="Times New Roman" w:hAnsi="Times New Roman" w:cs="Times New Roman"/>
          <w:i/>
          <w:iCs/>
          <w:sz w:val="24"/>
          <w:szCs w:val="24"/>
          <w:rPrChange w:id="1058" w:author="Henny  Warsilah" w:date="2018-10-26T23:06:00Z">
            <w:rPr>
              <w:rFonts w:ascii="Times New Roman" w:hAnsi="Times New Roman" w:cs="Times New Roman"/>
              <w:i/>
              <w:iCs/>
              <w:sz w:val="28"/>
              <w:szCs w:val="28"/>
            </w:rPr>
          </w:rPrChange>
        </w:rPr>
        <w:t>ke 13</w:t>
      </w:r>
      <w:r w:rsidRPr="002E4986">
        <w:rPr>
          <w:rFonts w:ascii="Times New Roman" w:hAnsi="Times New Roman" w:cs="Times New Roman"/>
          <w:sz w:val="24"/>
          <w:szCs w:val="24"/>
          <w:rPrChange w:id="1059" w:author="Henny  Warsilah" w:date="2018-10-26T23:06:00Z">
            <w:rPr>
              <w:rFonts w:ascii="Times New Roman" w:hAnsi="Times New Roman" w:cs="Times New Roman"/>
              <w:sz w:val="28"/>
              <w:szCs w:val="28"/>
            </w:rPr>
          </w:rPrChange>
        </w:rPr>
        <w:t>. Berdasarkan Ped</w:t>
      </w:r>
      <w:r w:rsidR="0031196C" w:rsidRPr="002E4986">
        <w:rPr>
          <w:rFonts w:ascii="Times New Roman" w:hAnsi="Times New Roman" w:cs="Times New Roman"/>
          <w:sz w:val="24"/>
          <w:szCs w:val="24"/>
          <w:rPrChange w:id="1060" w:author="Henny  Warsilah" w:date="2018-10-26T23:06:00Z">
            <w:rPr>
              <w:rFonts w:ascii="Times New Roman" w:hAnsi="Times New Roman" w:cs="Times New Roman"/>
              <w:sz w:val="28"/>
              <w:szCs w:val="28"/>
            </w:rPr>
          </w:rPrChange>
        </w:rPr>
        <w:t>oman Umum Ejaan Bahasa Indonesia</w:t>
      </w:r>
      <w:r w:rsidRPr="002E4986">
        <w:rPr>
          <w:rFonts w:ascii="Times New Roman" w:hAnsi="Times New Roman" w:cs="Times New Roman"/>
          <w:sz w:val="24"/>
          <w:szCs w:val="24"/>
          <w:rPrChange w:id="1061" w:author="Henny  Warsilah" w:date="2018-10-26T23:06:00Z">
            <w:rPr>
              <w:rFonts w:ascii="Times New Roman" w:hAnsi="Times New Roman" w:cs="Times New Roman"/>
              <w:sz w:val="28"/>
              <w:szCs w:val="28"/>
            </w:rPr>
          </w:rPrChange>
        </w:rPr>
        <w:t xml:space="preserve">, penulisan bilangan tingkat seperti itu harusnya menggunakan kata hubung (-) antara </w:t>
      </w:r>
      <w:r w:rsidRPr="002E4986">
        <w:rPr>
          <w:rFonts w:ascii="Times New Roman" w:hAnsi="Times New Roman" w:cs="Times New Roman"/>
          <w:i/>
          <w:iCs/>
          <w:sz w:val="24"/>
          <w:szCs w:val="24"/>
          <w:rPrChange w:id="1062" w:author="Henny  Warsilah" w:date="2018-10-26T23:06:00Z">
            <w:rPr>
              <w:rFonts w:ascii="Times New Roman" w:hAnsi="Times New Roman" w:cs="Times New Roman"/>
              <w:i/>
              <w:iCs/>
              <w:sz w:val="28"/>
              <w:szCs w:val="28"/>
            </w:rPr>
          </w:rPrChange>
        </w:rPr>
        <w:t>ke</w:t>
      </w:r>
      <w:r w:rsidRPr="002E4986">
        <w:rPr>
          <w:rFonts w:ascii="Times New Roman" w:hAnsi="Times New Roman" w:cs="Times New Roman"/>
          <w:sz w:val="24"/>
          <w:szCs w:val="24"/>
          <w:rPrChange w:id="1063" w:author="Henny  Warsilah" w:date="2018-10-26T23:06:00Z">
            <w:rPr>
              <w:rFonts w:ascii="Times New Roman" w:hAnsi="Times New Roman" w:cs="Times New Roman"/>
              <w:sz w:val="28"/>
              <w:szCs w:val="28"/>
            </w:rPr>
          </w:rPrChange>
        </w:rPr>
        <w:t xml:space="preserve"> dan </w:t>
      </w:r>
      <w:r w:rsidRPr="002E4986">
        <w:rPr>
          <w:rFonts w:ascii="Times New Roman" w:hAnsi="Times New Roman" w:cs="Times New Roman"/>
          <w:i/>
          <w:iCs/>
          <w:sz w:val="24"/>
          <w:szCs w:val="24"/>
          <w:rPrChange w:id="1064" w:author="Henny  Warsilah" w:date="2018-10-26T23:06:00Z">
            <w:rPr>
              <w:rFonts w:ascii="Times New Roman" w:hAnsi="Times New Roman" w:cs="Times New Roman"/>
              <w:i/>
              <w:iCs/>
              <w:sz w:val="28"/>
              <w:szCs w:val="28"/>
            </w:rPr>
          </w:rPrChange>
        </w:rPr>
        <w:t>13</w:t>
      </w:r>
      <w:r w:rsidRPr="002E4986">
        <w:rPr>
          <w:rFonts w:ascii="Times New Roman" w:hAnsi="Times New Roman" w:cs="Times New Roman"/>
          <w:sz w:val="24"/>
          <w:szCs w:val="24"/>
          <w:rPrChange w:id="1065" w:author="Henny  Warsilah" w:date="2018-10-26T23:06:00Z">
            <w:rPr>
              <w:rFonts w:ascii="Times New Roman" w:hAnsi="Times New Roman" w:cs="Times New Roman"/>
              <w:sz w:val="28"/>
              <w:szCs w:val="28"/>
            </w:rPr>
          </w:rPrChange>
        </w:rPr>
        <w:t xml:space="preserve"> (bilangan). Dengan demikian, bilangan tingkat tersebut seharusnya ditulis </w:t>
      </w:r>
      <w:r w:rsidRPr="002E4986">
        <w:rPr>
          <w:rFonts w:ascii="Times New Roman" w:hAnsi="Times New Roman" w:cs="Times New Roman"/>
          <w:i/>
          <w:iCs/>
          <w:sz w:val="24"/>
          <w:szCs w:val="24"/>
          <w:rPrChange w:id="1066" w:author="Henny  Warsilah" w:date="2018-10-26T23:06:00Z">
            <w:rPr>
              <w:rFonts w:ascii="Times New Roman" w:hAnsi="Times New Roman" w:cs="Times New Roman"/>
              <w:i/>
              <w:iCs/>
              <w:sz w:val="28"/>
              <w:szCs w:val="28"/>
            </w:rPr>
          </w:rPrChange>
        </w:rPr>
        <w:t>ke-13.</w:t>
      </w:r>
      <w:r w:rsidRPr="002E4986">
        <w:rPr>
          <w:rFonts w:ascii="Times New Roman" w:hAnsi="Times New Roman" w:cs="Times New Roman"/>
          <w:sz w:val="24"/>
          <w:szCs w:val="24"/>
          <w:rPrChange w:id="1067" w:author="Henny  Warsilah" w:date="2018-10-26T23:06:00Z">
            <w:rPr>
              <w:rFonts w:ascii="Times New Roman" w:hAnsi="Times New Roman" w:cs="Times New Roman"/>
              <w:sz w:val="28"/>
              <w:szCs w:val="28"/>
            </w:rPr>
          </w:rPrChange>
        </w:rPr>
        <w:t xml:space="preserve"> Kesalahan penulisan seperti itu terdapat juga pada paragraf kedua dan ketiga. </w:t>
      </w:r>
    </w:p>
    <w:p w14:paraId="4E72F1ED"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6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69" w:author="Henny  Warsilah" w:date="2018-10-26T23:06:00Z">
            <w:rPr>
              <w:rFonts w:ascii="Times New Roman" w:hAnsi="Times New Roman" w:cs="Times New Roman"/>
              <w:sz w:val="28"/>
              <w:szCs w:val="28"/>
            </w:rPr>
          </w:rPrChange>
        </w:rPr>
        <w:t xml:space="preserve">Selain kesalahan tersebut, kesalahan penggunaan tanda baca juga terdapat pada penulisan tanda baca koma (,). Kesalahan yang dimaksud terdapat pada paragraf kelima kalimat kedua. Seharusnya, pada kalimat tersebut tanda koma digunakan pada kata akhir sebelum kata </w:t>
      </w:r>
      <w:r w:rsidRPr="002E4986">
        <w:rPr>
          <w:rFonts w:ascii="Times New Roman" w:hAnsi="Times New Roman" w:cs="Times New Roman"/>
          <w:i/>
          <w:iCs/>
          <w:sz w:val="24"/>
          <w:szCs w:val="24"/>
          <w:rPrChange w:id="1070" w:author="Henny  Warsilah" w:date="2018-10-26T23:06:00Z">
            <w:rPr>
              <w:rFonts w:ascii="Times New Roman" w:hAnsi="Times New Roman" w:cs="Times New Roman"/>
              <w:i/>
              <w:iCs/>
              <w:sz w:val="28"/>
              <w:szCs w:val="28"/>
            </w:rPr>
          </w:rPrChange>
        </w:rPr>
        <w:t>dan</w:t>
      </w:r>
      <w:r w:rsidRPr="002E4986">
        <w:rPr>
          <w:rFonts w:ascii="Times New Roman" w:hAnsi="Times New Roman" w:cs="Times New Roman"/>
          <w:sz w:val="24"/>
          <w:szCs w:val="24"/>
          <w:rPrChange w:id="1071" w:author="Henny  Warsilah" w:date="2018-10-26T23:06:00Z">
            <w:rPr>
              <w:rFonts w:ascii="Times New Roman" w:hAnsi="Times New Roman" w:cs="Times New Roman"/>
              <w:sz w:val="28"/>
              <w:szCs w:val="28"/>
            </w:rPr>
          </w:rPrChange>
        </w:rPr>
        <w:t xml:space="preserve"> yang merupakan uraian dari sebuah rangkaian. </w:t>
      </w:r>
    </w:p>
    <w:p w14:paraId="2AB7F607"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7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73" w:author="Henny  Warsilah" w:date="2018-10-26T23:06:00Z">
            <w:rPr>
              <w:rFonts w:ascii="Times New Roman" w:hAnsi="Times New Roman" w:cs="Times New Roman"/>
              <w:sz w:val="28"/>
              <w:szCs w:val="28"/>
            </w:rPr>
          </w:rPrChange>
        </w:rPr>
        <w:t xml:space="preserve">Kesalahan ejaan yang berkaitan penulisan gelar terdapat pada paragraf keenam. Pada paragraf tersebut ditulis </w:t>
      </w:r>
      <w:r w:rsidRPr="002E4986">
        <w:rPr>
          <w:rFonts w:ascii="Times New Roman" w:hAnsi="Times New Roman" w:cs="Times New Roman"/>
          <w:i/>
          <w:iCs/>
          <w:sz w:val="24"/>
          <w:szCs w:val="24"/>
          <w:rPrChange w:id="1074" w:author="Henny  Warsilah" w:date="2018-10-26T23:06:00Z">
            <w:rPr>
              <w:rFonts w:ascii="Times New Roman" w:hAnsi="Times New Roman" w:cs="Times New Roman"/>
              <w:i/>
              <w:iCs/>
              <w:sz w:val="28"/>
              <w:szCs w:val="28"/>
            </w:rPr>
          </w:rPrChange>
        </w:rPr>
        <w:t>Fud Syaifuddin, ST</w:t>
      </w:r>
      <w:r w:rsidRPr="002E4986">
        <w:rPr>
          <w:rFonts w:ascii="Times New Roman" w:hAnsi="Times New Roman" w:cs="Times New Roman"/>
          <w:sz w:val="24"/>
          <w:szCs w:val="24"/>
          <w:rPrChange w:id="1075" w:author="Henny  Warsilah" w:date="2018-10-26T23:06:00Z">
            <w:rPr>
              <w:rFonts w:ascii="Times New Roman" w:hAnsi="Times New Roman" w:cs="Times New Roman"/>
              <w:sz w:val="28"/>
              <w:szCs w:val="28"/>
            </w:rPr>
          </w:rPrChange>
        </w:rPr>
        <w:t xml:space="preserve">. Berdasarkan Pedoman Umum Ejaan Bahasa Indonesia, penulisan singkatan harus diikuti dengan tanda titik padda setiap unsur singkatan itu. Jadi, penulisan yang benar untuk teks yang dimaksud adalah </w:t>
      </w:r>
      <w:r w:rsidRPr="002E4986">
        <w:rPr>
          <w:rFonts w:ascii="Times New Roman" w:hAnsi="Times New Roman" w:cs="Times New Roman"/>
          <w:i/>
          <w:iCs/>
          <w:sz w:val="24"/>
          <w:szCs w:val="24"/>
          <w:rPrChange w:id="1076" w:author="Henny  Warsilah" w:date="2018-10-26T23:06:00Z">
            <w:rPr>
              <w:rFonts w:ascii="Times New Roman" w:hAnsi="Times New Roman" w:cs="Times New Roman"/>
              <w:i/>
              <w:iCs/>
              <w:sz w:val="28"/>
              <w:szCs w:val="28"/>
            </w:rPr>
          </w:rPrChange>
        </w:rPr>
        <w:t>Fud Syaifudin, S.T.</w:t>
      </w:r>
      <w:r w:rsidRPr="002E4986">
        <w:rPr>
          <w:rFonts w:ascii="Times New Roman" w:hAnsi="Times New Roman" w:cs="Times New Roman"/>
          <w:sz w:val="24"/>
          <w:szCs w:val="24"/>
          <w:rPrChange w:id="1077" w:author="Henny  Warsilah" w:date="2018-10-26T23:06:00Z">
            <w:rPr>
              <w:rFonts w:ascii="Times New Roman" w:hAnsi="Times New Roman" w:cs="Times New Roman"/>
              <w:sz w:val="28"/>
              <w:szCs w:val="28"/>
            </w:rPr>
          </w:rPrChange>
        </w:rPr>
        <w:t xml:space="preserve">. </w:t>
      </w:r>
    </w:p>
    <w:p w14:paraId="6E6637B7"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7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79" w:author="Henny  Warsilah" w:date="2018-10-26T23:06:00Z">
            <w:rPr>
              <w:rFonts w:ascii="Times New Roman" w:hAnsi="Times New Roman" w:cs="Times New Roman"/>
              <w:sz w:val="28"/>
              <w:szCs w:val="28"/>
            </w:rPr>
          </w:rPrChange>
        </w:rPr>
        <w:t xml:space="preserve">Pada paragraf keempat terdapat kesalahan penggunaan huruf kapital. Pada paragraf tersebut terdapat prasa </w:t>
      </w:r>
      <w:r w:rsidRPr="002E4986">
        <w:rPr>
          <w:rFonts w:ascii="Times New Roman" w:hAnsi="Times New Roman" w:cs="Times New Roman"/>
          <w:i/>
          <w:iCs/>
          <w:sz w:val="24"/>
          <w:szCs w:val="24"/>
          <w:rPrChange w:id="1080" w:author="Henny  Warsilah" w:date="2018-10-26T23:06:00Z">
            <w:rPr>
              <w:rFonts w:ascii="Times New Roman" w:hAnsi="Times New Roman" w:cs="Times New Roman"/>
              <w:i/>
              <w:iCs/>
              <w:sz w:val="28"/>
              <w:szCs w:val="28"/>
            </w:rPr>
          </w:rPrChange>
        </w:rPr>
        <w:t>…, Maupun salin bertukas pikir,</w:t>
      </w:r>
      <w:r w:rsidRPr="002E4986">
        <w:rPr>
          <w:rFonts w:ascii="Times New Roman" w:hAnsi="Times New Roman" w:cs="Times New Roman"/>
          <w:sz w:val="24"/>
          <w:szCs w:val="24"/>
          <w:rPrChange w:id="1081" w:author="Henny  Warsilah" w:date="2018-10-26T23:06:00Z">
            <w:rPr>
              <w:rFonts w:ascii="Times New Roman" w:hAnsi="Times New Roman" w:cs="Times New Roman"/>
              <w:sz w:val="28"/>
              <w:szCs w:val="28"/>
            </w:rPr>
          </w:rPrChange>
        </w:rPr>
        <w:t xml:space="preserve">. Pada prasa tersebut dapat dilihat penggunaan kapital pada kata </w:t>
      </w:r>
      <w:r w:rsidRPr="002E4986">
        <w:rPr>
          <w:rFonts w:ascii="Times New Roman" w:hAnsi="Times New Roman" w:cs="Times New Roman"/>
          <w:i/>
          <w:iCs/>
          <w:sz w:val="24"/>
          <w:szCs w:val="24"/>
          <w:rPrChange w:id="1082" w:author="Henny  Warsilah" w:date="2018-10-26T23:06:00Z">
            <w:rPr>
              <w:rFonts w:ascii="Times New Roman" w:hAnsi="Times New Roman" w:cs="Times New Roman"/>
              <w:i/>
              <w:iCs/>
              <w:sz w:val="28"/>
              <w:szCs w:val="28"/>
            </w:rPr>
          </w:rPrChange>
        </w:rPr>
        <w:t>Maupun</w:t>
      </w:r>
      <w:r w:rsidRPr="002E4986">
        <w:rPr>
          <w:rFonts w:ascii="Times New Roman" w:hAnsi="Times New Roman" w:cs="Times New Roman"/>
          <w:sz w:val="24"/>
          <w:szCs w:val="24"/>
          <w:rPrChange w:id="1083" w:author="Henny  Warsilah" w:date="2018-10-26T23:06:00Z">
            <w:rPr>
              <w:rFonts w:ascii="Times New Roman" w:hAnsi="Times New Roman" w:cs="Times New Roman"/>
              <w:sz w:val="28"/>
              <w:szCs w:val="28"/>
            </w:rPr>
          </w:rPrChange>
        </w:rPr>
        <w:t xml:space="preserve">. Prasa tersebut tidak berposisi pada awal kalimat. Tidak ada ada satu aturan atau alasan yang menjadikan kata tersebut menggunakan </w:t>
      </w:r>
      <w:r w:rsidR="0031196C" w:rsidRPr="002E4986">
        <w:rPr>
          <w:rFonts w:ascii="Times New Roman" w:hAnsi="Times New Roman" w:cs="Times New Roman"/>
          <w:sz w:val="24"/>
          <w:szCs w:val="24"/>
          <w:rPrChange w:id="1084" w:author="Henny  Warsilah" w:date="2018-10-26T23:06:00Z">
            <w:rPr>
              <w:rFonts w:ascii="Times New Roman" w:hAnsi="Times New Roman" w:cs="Times New Roman"/>
              <w:sz w:val="28"/>
              <w:szCs w:val="28"/>
            </w:rPr>
          </w:rPrChange>
        </w:rPr>
        <w:t>huruf</w:t>
      </w:r>
      <w:r w:rsidRPr="002E4986">
        <w:rPr>
          <w:rFonts w:ascii="Times New Roman" w:hAnsi="Times New Roman" w:cs="Times New Roman"/>
          <w:sz w:val="24"/>
          <w:szCs w:val="24"/>
          <w:rPrChange w:id="1085" w:author="Henny  Warsilah" w:date="2018-10-26T23:06:00Z">
            <w:rPr>
              <w:rFonts w:ascii="Times New Roman" w:hAnsi="Times New Roman" w:cs="Times New Roman"/>
              <w:sz w:val="28"/>
              <w:szCs w:val="28"/>
            </w:rPr>
          </w:rPrChange>
        </w:rPr>
        <w:t xml:space="preserve"> kapital. Akan tetapi,bagi peneliti hal ini merupakan kesalahan penulisan atau kesalahan ketik saja. Menurut perkiraan peneliti, prasa tersebut seharusnya ditulis </w:t>
      </w:r>
      <w:r w:rsidRPr="002E4986">
        <w:rPr>
          <w:rFonts w:ascii="Times New Roman" w:hAnsi="Times New Roman" w:cs="Times New Roman"/>
          <w:i/>
          <w:iCs/>
          <w:sz w:val="24"/>
          <w:szCs w:val="24"/>
          <w:rPrChange w:id="1086" w:author="Henny  Warsilah" w:date="2018-10-26T23:06:00Z">
            <w:rPr>
              <w:rFonts w:ascii="Times New Roman" w:hAnsi="Times New Roman" w:cs="Times New Roman"/>
              <w:i/>
              <w:iCs/>
              <w:sz w:val="28"/>
              <w:szCs w:val="28"/>
            </w:rPr>
          </w:rPrChange>
        </w:rPr>
        <w:t>maupun saling bertukar pikir</w:t>
      </w:r>
      <w:r w:rsidRPr="002E4986">
        <w:rPr>
          <w:rFonts w:ascii="Times New Roman" w:hAnsi="Times New Roman" w:cs="Times New Roman"/>
          <w:sz w:val="24"/>
          <w:szCs w:val="24"/>
          <w:rPrChange w:id="1087" w:author="Henny  Warsilah" w:date="2018-10-26T23:06:00Z">
            <w:rPr>
              <w:rFonts w:ascii="Times New Roman" w:hAnsi="Times New Roman" w:cs="Times New Roman"/>
              <w:sz w:val="28"/>
              <w:szCs w:val="28"/>
            </w:rPr>
          </w:rPrChange>
        </w:rPr>
        <w:t xml:space="preserve">. Kesalahan yang sama juga dapat ditemukan pada paragraf selanjutnya. Pada paragraf tersebut tertulis </w:t>
      </w:r>
      <w:r w:rsidRPr="002E4986">
        <w:rPr>
          <w:rFonts w:ascii="Times New Roman" w:hAnsi="Times New Roman" w:cs="Times New Roman"/>
          <w:i/>
          <w:iCs/>
          <w:sz w:val="24"/>
          <w:szCs w:val="24"/>
          <w:rPrChange w:id="1088" w:author="Henny  Warsilah" w:date="2018-10-26T23:06:00Z">
            <w:rPr>
              <w:rFonts w:ascii="Times New Roman" w:hAnsi="Times New Roman" w:cs="Times New Roman"/>
              <w:i/>
              <w:iCs/>
              <w:sz w:val="28"/>
              <w:szCs w:val="28"/>
            </w:rPr>
          </w:rPrChange>
        </w:rPr>
        <w:t>Peratusan.</w:t>
      </w:r>
      <w:r w:rsidRPr="002E4986">
        <w:rPr>
          <w:rFonts w:ascii="Times New Roman" w:hAnsi="Times New Roman" w:cs="Times New Roman"/>
          <w:sz w:val="24"/>
          <w:szCs w:val="24"/>
          <w:rPrChange w:id="1089" w:author="Henny  Warsilah" w:date="2018-10-26T23:06:00Z">
            <w:rPr>
              <w:rFonts w:ascii="Times New Roman" w:hAnsi="Times New Roman" w:cs="Times New Roman"/>
              <w:sz w:val="28"/>
              <w:szCs w:val="28"/>
            </w:rPr>
          </w:rPrChange>
        </w:rPr>
        <w:t xml:space="preserve"> Dari konteks, peneliti dapat menyimpulkan</w:t>
      </w:r>
      <w:r w:rsidR="0031196C" w:rsidRPr="002E4986">
        <w:rPr>
          <w:rFonts w:ascii="Times New Roman" w:hAnsi="Times New Roman" w:cs="Times New Roman"/>
          <w:sz w:val="24"/>
          <w:szCs w:val="24"/>
          <w:rPrChange w:id="1090" w:author="Henny  Warsilah" w:date="2018-10-26T23:06:00Z">
            <w:rPr>
              <w:rFonts w:ascii="Times New Roman" w:hAnsi="Times New Roman" w:cs="Times New Roman"/>
              <w:sz w:val="28"/>
              <w:szCs w:val="28"/>
            </w:rPr>
          </w:rPrChange>
        </w:rPr>
        <w:t xml:space="preserve"> </w:t>
      </w:r>
      <w:r w:rsidRPr="002E4986">
        <w:rPr>
          <w:rFonts w:ascii="Times New Roman" w:hAnsi="Times New Roman" w:cs="Times New Roman"/>
          <w:sz w:val="24"/>
          <w:szCs w:val="24"/>
          <w:rPrChange w:id="1091" w:author="Henny  Warsilah" w:date="2018-10-26T23:06:00Z">
            <w:rPr>
              <w:rFonts w:ascii="Times New Roman" w:hAnsi="Times New Roman" w:cs="Times New Roman"/>
              <w:sz w:val="28"/>
              <w:szCs w:val="28"/>
            </w:rPr>
          </w:rPrChange>
        </w:rPr>
        <w:t xml:space="preserve">bahwa maksud yang dituju sebenarnya adalah </w:t>
      </w:r>
      <w:r w:rsidRPr="002E4986">
        <w:rPr>
          <w:rFonts w:ascii="Times New Roman" w:hAnsi="Times New Roman" w:cs="Times New Roman"/>
          <w:sz w:val="24"/>
          <w:szCs w:val="24"/>
          <w:rPrChange w:id="1092" w:author="Henny  Warsilah" w:date="2018-10-26T23:06:00Z">
            <w:rPr>
              <w:rFonts w:ascii="Times New Roman" w:hAnsi="Times New Roman" w:cs="Times New Roman"/>
              <w:sz w:val="28"/>
              <w:szCs w:val="28"/>
            </w:rPr>
          </w:rPrChange>
        </w:rPr>
        <w:lastRenderedPageBreak/>
        <w:t xml:space="preserve">persatuan. Itulah bebrapa kesalahan yang tidak hanya berkaitan dengan kesalahan ejaan, tetapi juga berkaitan dengan kesalahan ketik. </w:t>
      </w:r>
    </w:p>
    <w:p w14:paraId="62746B21"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09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94" w:author="Henny  Warsilah" w:date="2018-10-26T23:06:00Z">
            <w:rPr>
              <w:rFonts w:ascii="Times New Roman" w:hAnsi="Times New Roman" w:cs="Times New Roman"/>
              <w:sz w:val="28"/>
              <w:szCs w:val="28"/>
            </w:rPr>
          </w:rPrChange>
        </w:rPr>
        <w:t>Dari segi kalimat atau struktur, sebagian besar teks berita tersebut sudah tepat dalam penggunaan struktur kalimat. Dari keseluruhan teks yang dimaksud, terdapat satu kalimat atau satu paragraf yang bagi peneliti kurang tepat digunakan sebagai awal dari sebuah paragaf. Kalimat yang digunakan untuk mengawali sebuah paragraf tersebut masih merupakan satu ide pokok dengan paragraf sebelumnya. Seharusnya kalimat tersebut tidak digunakan sebagai kalimat pembukan sebuah paragraf, tetapi seharusnya masih menjadi bagian dari paragraf sebelumnya. Selain dari kesalahan tersebut, hal lain yang berkaitan dengan kalimat tidak ditemukan sepanjang analisis yang peneliti lakukan.</w:t>
      </w:r>
    </w:p>
    <w:p w14:paraId="273EB060" w14:textId="77777777" w:rsidR="00A23D3C" w:rsidRPr="002E4986" w:rsidRDefault="00DA0258" w:rsidP="00A74CB1">
      <w:pPr>
        <w:pStyle w:val="ListParagraph"/>
        <w:numPr>
          <w:ilvl w:val="1"/>
          <w:numId w:val="35"/>
        </w:numPr>
        <w:spacing w:after="0" w:line="240" w:lineRule="auto"/>
        <w:rPr>
          <w:rFonts w:ascii="Times New Roman" w:hAnsi="Times New Roman" w:cs="Times New Roman"/>
          <w:b/>
          <w:sz w:val="24"/>
          <w:szCs w:val="24"/>
          <w:rPrChange w:id="1095"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1096" w:author="Henny  Warsilah" w:date="2018-10-26T23:06:00Z">
            <w:rPr>
              <w:rFonts w:ascii="Times New Roman" w:hAnsi="Times New Roman" w:cs="Times New Roman"/>
              <w:b/>
              <w:sz w:val="28"/>
              <w:szCs w:val="28"/>
            </w:rPr>
          </w:rPrChange>
        </w:rPr>
        <w:t>Harian Umum Gaung NTB</w:t>
      </w:r>
    </w:p>
    <w:p w14:paraId="2B010F1E" w14:textId="77777777" w:rsidR="00DA0258" w:rsidRPr="002E4986" w:rsidRDefault="00696246" w:rsidP="00B36272">
      <w:pPr>
        <w:spacing w:after="0" w:line="240" w:lineRule="auto"/>
        <w:rPr>
          <w:rFonts w:ascii="Times New Roman" w:hAnsi="Times New Roman" w:cs="Times New Roman"/>
          <w:sz w:val="24"/>
          <w:szCs w:val="24"/>
          <w:rPrChange w:id="1097"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098" w:author="Henny  Warsilah" w:date="2018-10-26T23:06:00Z">
            <w:rPr>
              <w:rFonts w:ascii="Times New Roman" w:hAnsi="Times New Roman" w:cs="Times New Roman"/>
              <w:sz w:val="28"/>
              <w:szCs w:val="28"/>
            </w:rPr>
          </w:rPrChange>
        </w:rPr>
        <w:t xml:space="preserve">4.2.1 </w:t>
      </w:r>
      <w:r w:rsidR="00DA0258" w:rsidRPr="002E4986">
        <w:rPr>
          <w:rFonts w:ascii="Times New Roman" w:hAnsi="Times New Roman" w:cs="Times New Roman"/>
          <w:b/>
          <w:sz w:val="24"/>
          <w:szCs w:val="24"/>
          <w:rPrChange w:id="1099" w:author="Henny  Warsilah" w:date="2018-10-26T23:06:00Z">
            <w:rPr>
              <w:rFonts w:ascii="Times New Roman" w:hAnsi="Times New Roman" w:cs="Times New Roman"/>
              <w:b/>
              <w:sz w:val="28"/>
              <w:szCs w:val="28"/>
            </w:rPr>
          </w:rPrChange>
        </w:rPr>
        <w:t>KH Zulkifli Klaim 300 Ribu KTP Maju Independent, Sabtu, 18 April 2017</w:t>
      </w:r>
    </w:p>
    <w:p w14:paraId="62ADCD3C"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0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01" w:author="Henny  Warsilah" w:date="2018-10-26T23:06:00Z">
            <w:rPr>
              <w:rFonts w:ascii="Times New Roman" w:hAnsi="Times New Roman" w:cs="Times New Roman"/>
              <w:sz w:val="28"/>
              <w:szCs w:val="28"/>
            </w:rPr>
          </w:rPrChange>
        </w:rPr>
        <w:t>Secara garis besar, berita yang dijadikan salah satu sampel dalam pemantauan dan pengendalian media massa ini sudah cukup baik dari aspek kosakata, ejaan, dan kalimat. Namun, masih terdapat beberapa kesalahan yang berkaitan dengan ketiga aspek tersebut.</w:t>
      </w:r>
    </w:p>
    <w:p w14:paraId="40A760BF"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0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03" w:author="Henny  Warsilah" w:date="2018-10-26T23:06:00Z">
            <w:rPr>
              <w:rFonts w:ascii="Times New Roman" w:hAnsi="Times New Roman" w:cs="Times New Roman"/>
              <w:sz w:val="28"/>
              <w:szCs w:val="28"/>
            </w:rPr>
          </w:rPrChange>
        </w:rPr>
        <w:t xml:space="preserve">Berkaitan dengan kosakata, secara umum pembentukan kata dalam berita berita ini sudah cukup bagus. Tidak ditemukan adanya kesalahan pembentukan kata dalam berita tersebut. begitu juga terkait pilihan kata. Penulis menggunakan pilihan kata yang tepat.  Kosakata yang dipilih sesuai topik. Pilihan kosakata dalam berita itu sudah mengacu kepada topik tulisan dan menggunakan bahasa laras jurnaslistik. Dari segi tingkat variasi kosakata, sudah cukup variatif. Penulis mengurangi terjadinya pengulangan dan pemborosan kata. Kesalahan yang ditemukan hanya terdapat pada penggunaan kata </w:t>
      </w:r>
      <w:r w:rsidRPr="002E4986">
        <w:rPr>
          <w:rFonts w:ascii="Times New Roman" w:hAnsi="Times New Roman" w:cs="Times New Roman"/>
          <w:i/>
          <w:sz w:val="24"/>
          <w:szCs w:val="24"/>
          <w:rPrChange w:id="1104" w:author="Henny  Warsilah" w:date="2018-10-26T23:06:00Z">
            <w:rPr>
              <w:rFonts w:ascii="Times New Roman" w:hAnsi="Times New Roman" w:cs="Times New Roman"/>
              <w:i/>
              <w:sz w:val="28"/>
              <w:szCs w:val="28"/>
            </w:rPr>
          </w:rPrChange>
        </w:rPr>
        <w:t xml:space="preserve">independent </w:t>
      </w:r>
      <w:r w:rsidRPr="002E4986">
        <w:rPr>
          <w:rFonts w:ascii="Times New Roman" w:hAnsi="Times New Roman" w:cs="Times New Roman"/>
          <w:sz w:val="24"/>
          <w:szCs w:val="24"/>
          <w:rPrChange w:id="1105" w:author="Henny  Warsilah" w:date="2018-10-26T23:06:00Z">
            <w:rPr>
              <w:rFonts w:ascii="Times New Roman" w:hAnsi="Times New Roman" w:cs="Times New Roman"/>
              <w:sz w:val="28"/>
              <w:szCs w:val="28"/>
            </w:rPr>
          </w:rPrChange>
        </w:rPr>
        <w:t xml:space="preserve">yang terdapat pada judul berita dan kata </w:t>
      </w:r>
      <w:r w:rsidRPr="002E4986">
        <w:rPr>
          <w:rFonts w:ascii="Times New Roman" w:hAnsi="Times New Roman" w:cs="Times New Roman"/>
          <w:i/>
          <w:sz w:val="24"/>
          <w:szCs w:val="24"/>
          <w:rPrChange w:id="1106" w:author="Henny  Warsilah" w:date="2018-10-26T23:06:00Z">
            <w:rPr>
              <w:rFonts w:ascii="Times New Roman" w:hAnsi="Times New Roman" w:cs="Times New Roman"/>
              <w:i/>
              <w:sz w:val="28"/>
              <w:szCs w:val="28"/>
            </w:rPr>
          </w:rPrChange>
        </w:rPr>
        <w:t xml:space="preserve">sekedar </w:t>
      </w:r>
      <w:r w:rsidRPr="002E4986">
        <w:rPr>
          <w:rFonts w:ascii="Times New Roman" w:hAnsi="Times New Roman" w:cs="Times New Roman"/>
          <w:sz w:val="24"/>
          <w:szCs w:val="24"/>
          <w:rPrChange w:id="1107" w:author="Henny  Warsilah" w:date="2018-10-26T23:06:00Z">
            <w:rPr>
              <w:rFonts w:ascii="Times New Roman" w:hAnsi="Times New Roman" w:cs="Times New Roman"/>
              <w:sz w:val="28"/>
              <w:szCs w:val="28"/>
            </w:rPr>
          </w:rPrChange>
        </w:rPr>
        <w:t xml:space="preserve">yang terdapat pada paragraph ke-6 dan ke-9. Kata baku untuk kedua kata tersebut adalah </w:t>
      </w:r>
      <w:r w:rsidR="00770A61" w:rsidRPr="002E4986">
        <w:rPr>
          <w:rFonts w:ascii="Times New Roman" w:hAnsi="Times New Roman" w:cs="Times New Roman"/>
          <w:i/>
          <w:sz w:val="24"/>
          <w:szCs w:val="24"/>
          <w:rPrChange w:id="1108" w:author="Henny  Warsilah" w:date="2018-10-26T23:06:00Z">
            <w:rPr>
              <w:rFonts w:ascii="Times New Roman" w:hAnsi="Times New Roman" w:cs="Times New Roman"/>
              <w:i/>
              <w:sz w:val="28"/>
              <w:szCs w:val="28"/>
            </w:rPr>
          </w:rPrChange>
        </w:rPr>
        <w:t>ind</w:t>
      </w:r>
      <w:r w:rsidRPr="002E4986">
        <w:rPr>
          <w:rFonts w:ascii="Times New Roman" w:hAnsi="Times New Roman" w:cs="Times New Roman"/>
          <w:i/>
          <w:sz w:val="24"/>
          <w:szCs w:val="24"/>
          <w:rPrChange w:id="1109" w:author="Henny  Warsilah" w:date="2018-10-26T23:06:00Z">
            <w:rPr>
              <w:rFonts w:ascii="Times New Roman" w:hAnsi="Times New Roman" w:cs="Times New Roman"/>
              <w:i/>
              <w:sz w:val="28"/>
              <w:szCs w:val="28"/>
            </w:rPr>
          </w:rPrChange>
        </w:rPr>
        <w:t xml:space="preserve">ependen </w:t>
      </w:r>
      <w:r w:rsidRPr="002E4986">
        <w:rPr>
          <w:rFonts w:ascii="Times New Roman" w:hAnsi="Times New Roman" w:cs="Times New Roman"/>
          <w:sz w:val="24"/>
          <w:szCs w:val="24"/>
          <w:rPrChange w:id="1110" w:author="Henny  Warsilah" w:date="2018-10-26T23:06:00Z">
            <w:rPr>
              <w:rFonts w:ascii="Times New Roman" w:hAnsi="Times New Roman" w:cs="Times New Roman"/>
              <w:sz w:val="28"/>
              <w:szCs w:val="28"/>
            </w:rPr>
          </w:rPrChange>
        </w:rPr>
        <w:t xml:space="preserve">dan </w:t>
      </w:r>
      <w:r w:rsidRPr="002E4986">
        <w:rPr>
          <w:rFonts w:ascii="Times New Roman" w:hAnsi="Times New Roman" w:cs="Times New Roman"/>
          <w:i/>
          <w:sz w:val="24"/>
          <w:szCs w:val="24"/>
          <w:rPrChange w:id="1111" w:author="Henny  Warsilah" w:date="2018-10-26T23:06:00Z">
            <w:rPr>
              <w:rFonts w:ascii="Times New Roman" w:hAnsi="Times New Roman" w:cs="Times New Roman"/>
              <w:i/>
              <w:sz w:val="28"/>
              <w:szCs w:val="28"/>
            </w:rPr>
          </w:rPrChange>
        </w:rPr>
        <w:t>sekadar</w:t>
      </w:r>
      <w:r w:rsidRPr="002E4986">
        <w:rPr>
          <w:rFonts w:ascii="Times New Roman" w:hAnsi="Times New Roman" w:cs="Times New Roman"/>
          <w:sz w:val="24"/>
          <w:szCs w:val="24"/>
          <w:rPrChange w:id="1112" w:author="Henny  Warsilah" w:date="2018-10-26T23:06:00Z">
            <w:rPr>
              <w:rFonts w:ascii="Times New Roman" w:hAnsi="Times New Roman" w:cs="Times New Roman"/>
              <w:sz w:val="28"/>
              <w:szCs w:val="28"/>
            </w:rPr>
          </w:rPrChange>
        </w:rPr>
        <w:t>.</w:t>
      </w:r>
    </w:p>
    <w:p w14:paraId="70375314"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1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14" w:author="Henny  Warsilah" w:date="2018-10-26T23:06:00Z">
            <w:rPr>
              <w:rFonts w:ascii="Times New Roman" w:hAnsi="Times New Roman" w:cs="Times New Roman"/>
              <w:sz w:val="28"/>
              <w:szCs w:val="28"/>
            </w:rPr>
          </w:rPrChange>
        </w:rPr>
        <w:t>Dari segi ejaan, sebagaimana pada bagian sebelumnya, secara garis besar sudah cukup baik. Akan tetapi, peneliti menemukan dua kesalahan, yaitu  kesalahan pemakaian kata depan dan tanda baca koma.</w:t>
      </w:r>
    </w:p>
    <w:p w14:paraId="157B225A"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1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16" w:author="Henny  Warsilah" w:date="2018-10-26T23:06:00Z">
            <w:rPr>
              <w:rFonts w:ascii="Times New Roman" w:hAnsi="Times New Roman" w:cs="Times New Roman"/>
              <w:sz w:val="28"/>
              <w:szCs w:val="28"/>
            </w:rPr>
          </w:rPrChange>
        </w:rPr>
        <w:t xml:space="preserve">Kesalahan penulisan kata depan  ditemukan pada paragraph ke-3 dan paragraph ke-6. Kesalahan penulisan kata depan yang dimaksud adalah pada kalimat: … </w:t>
      </w:r>
      <w:r w:rsidRPr="002E4986">
        <w:rPr>
          <w:rFonts w:ascii="Times New Roman" w:hAnsi="Times New Roman" w:cs="Times New Roman"/>
          <w:b/>
          <w:i/>
          <w:sz w:val="24"/>
          <w:szCs w:val="24"/>
          <w:rPrChange w:id="1117" w:author="Henny  Warsilah" w:date="2018-10-26T23:06:00Z">
            <w:rPr>
              <w:rFonts w:ascii="Times New Roman" w:hAnsi="Times New Roman" w:cs="Times New Roman"/>
              <w:b/>
              <w:i/>
              <w:sz w:val="28"/>
              <w:szCs w:val="28"/>
            </w:rPr>
          </w:rPrChange>
        </w:rPr>
        <w:t xml:space="preserve">dipanggung </w:t>
      </w:r>
      <w:r w:rsidRPr="002E4986">
        <w:rPr>
          <w:rFonts w:ascii="Times New Roman" w:hAnsi="Times New Roman" w:cs="Times New Roman"/>
          <w:i/>
          <w:sz w:val="24"/>
          <w:szCs w:val="24"/>
          <w:rPrChange w:id="1118" w:author="Henny  Warsilah" w:date="2018-10-26T23:06:00Z">
            <w:rPr>
              <w:rFonts w:ascii="Times New Roman" w:hAnsi="Times New Roman" w:cs="Times New Roman"/>
              <w:i/>
              <w:sz w:val="28"/>
              <w:szCs w:val="28"/>
            </w:rPr>
          </w:rPrChange>
        </w:rPr>
        <w:t xml:space="preserve">kompetisi Pilkada NTB …., …. </w:t>
      </w:r>
      <w:r w:rsidRPr="002E4986">
        <w:rPr>
          <w:rFonts w:ascii="Times New Roman" w:hAnsi="Times New Roman" w:cs="Times New Roman"/>
          <w:b/>
          <w:i/>
          <w:sz w:val="24"/>
          <w:szCs w:val="24"/>
          <w:rPrChange w:id="1119" w:author="Henny  Warsilah" w:date="2018-10-26T23:06:00Z">
            <w:rPr>
              <w:rFonts w:ascii="Times New Roman" w:hAnsi="Times New Roman" w:cs="Times New Roman"/>
              <w:b/>
              <w:i/>
              <w:sz w:val="28"/>
              <w:szCs w:val="28"/>
            </w:rPr>
          </w:rPrChange>
        </w:rPr>
        <w:t>dipilkada</w:t>
      </w:r>
      <w:r w:rsidRPr="002E4986">
        <w:rPr>
          <w:rFonts w:ascii="Times New Roman" w:hAnsi="Times New Roman" w:cs="Times New Roman"/>
          <w:i/>
          <w:sz w:val="24"/>
          <w:szCs w:val="24"/>
          <w:rPrChange w:id="1120" w:author="Henny  Warsilah" w:date="2018-10-26T23:06:00Z">
            <w:rPr>
              <w:rFonts w:ascii="Times New Roman" w:hAnsi="Times New Roman" w:cs="Times New Roman"/>
              <w:i/>
              <w:sz w:val="28"/>
              <w:szCs w:val="28"/>
            </w:rPr>
          </w:rPrChange>
        </w:rPr>
        <w:t xml:space="preserve"> serentak 2018… </w:t>
      </w:r>
      <w:r w:rsidRPr="002E4986">
        <w:rPr>
          <w:rFonts w:ascii="Times New Roman" w:hAnsi="Times New Roman" w:cs="Times New Roman"/>
          <w:sz w:val="24"/>
          <w:szCs w:val="24"/>
          <w:rPrChange w:id="1121" w:author="Henny  Warsilah" w:date="2018-10-26T23:06:00Z">
            <w:rPr>
              <w:rFonts w:ascii="Times New Roman" w:hAnsi="Times New Roman" w:cs="Times New Roman"/>
              <w:sz w:val="28"/>
              <w:szCs w:val="28"/>
            </w:rPr>
          </w:rPrChange>
        </w:rPr>
        <w:t>dan pada kalimat</w:t>
      </w:r>
      <w:r w:rsidRPr="002E4986">
        <w:rPr>
          <w:rFonts w:ascii="Times New Roman" w:hAnsi="Times New Roman" w:cs="Times New Roman"/>
          <w:i/>
          <w:sz w:val="24"/>
          <w:szCs w:val="24"/>
          <w:rPrChange w:id="1122" w:author="Henny  Warsilah" w:date="2018-10-26T23:06:00Z">
            <w:rPr>
              <w:rFonts w:ascii="Times New Roman" w:hAnsi="Times New Roman" w:cs="Times New Roman"/>
              <w:i/>
              <w:sz w:val="28"/>
              <w:szCs w:val="28"/>
            </w:rPr>
          </w:rPrChange>
        </w:rPr>
        <w:t xml:space="preserve"> …cocok jadi gubernur </w:t>
      </w:r>
      <w:r w:rsidRPr="002E4986">
        <w:rPr>
          <w:rFonts w:ascii="Times New Roman" w:hAnsi="Times New Roman" w:cs="Times New Roman"/>
          <w:b/>
          <w:i/>
          <w:sz w:val="24"/>
          <w:szCs w:val="24"/>
          <w:rPrChange w:id="1123" w:author="Henny  Warsilah" w:date="2018-10-26T23:06:00Z">
            <w:rPr>
              <w:rFonts w:ascii="Times New Roman" w:hAnsi="Times New Roman" w:cs="Times New Roman"/>
              <w:b/>
              <w:i/>
              <w:sz w:val="28"/>
              <w:szCs w:val="28"/>
            </w:rPr>
          </w:rPrChange>
        </w:rPr>
        <w:t>kedepan</w:t>
      </w:r>
      <w:r w:rsidRPr="002E4986">
        <w:rPr>
          <w:rFonts w:ascii="Times New Roman" w:hAnsi="Times New Roman" w:cs="Times New Roman"/>
          <w:i/>
          <w:sz w:val="24"/>
          <w:szCs w:val="24"/>
          <w:rPrChange w:id="1124" w:author="Henny  Warsilah" w:date="2018-10-26T23:06:00Z">
            <w:rPr>
              <w:rFonts w:ascii="Times New Roman" w:hAnsi="Times New Roman" w:cs="Times New Roman"/>
              <w:i/>
              <w:sz w:val="28"/>
              <w:szCs w:val="28"/>
            </w:rPr>
          </w:rPrChange>
        </w:rPr>
        <w:t xml:space="preserve">…. </w:t>
      </w:r>
      <w:r w:rsidRPr="002E4986">
        <w:rPr>
          <w:rFonts w:ascii="Times New Roman" w:hAnsi="Times New Roman" w:cs="Times New Roman"/>
          <w:sz w:val="24"/>
          <w:szCs w:val="24"/>
          <w:rPrChange w:id="1125" w:author="Henny  Warsilah" w:date="2018-10-26T23:06:00Z">
            <w:rPr>
              <w:rFonts w:ascii="Times New Roman" w:hAnsi="Times New Roman" w:cs="Times New Roman"/>
              <w:sz w:val="28"/>
              <w:szCs w:val="28"/>
            </w:rPr>
          </w:rPrChange>
        </w:rPr>
        <w:t xml:space="preserve">Kata depan </w:t>
      </w:r>
      <w:r w:rsidRPr="002E4986">
        <w:rPr>
          <w:rFonts w:ascii="Times New Roman" w:hAnsi="Times New Roman" w:cs="Times New Roman"/>
          <w:i/>
          <w:sz w:val="24"/>
          <w:szCs w:val="24"/>
          <w:rPrChange w:id="1126" w:author="Henny  Warsilah" w:date="2018-10-26T23:06:00Z">
            <w:rPr>
              <w:rFonts w:ascii="Times New Roman" w:hAnsi="Times New Roman" w:cs="Times New Roman"/>
              <w:i/>
              <w:sz w:val="28"/>
              <w:szCs w:val="28"/>
            </w:rPr>
          </w:rPrChange>
        </w:rPr>
        <w:t xml:space="preserve"> di </w:t>
      </w:r>
      <w:r w:rsidRPr="002E4986">
        <w:rPr>
          <w:rFonts w:ascii="Times New Roman" w:hAnsi="Times New Roman" w:cs="Times New Roman"/>
          <w:sz w:val="24"/>
          <w:szCs w:val="24"/>
          <w:rPrChange w:id="1127" w:author="Henny  Warsilah" w:date="2018-10-26T23:06:00Z">
            <w:rPr>
              <w:rFonts w:ascii="Times New Roman" w:hAnsi="Times New Roman" w:cs="Times New Roman"/>
              <w:sz w:val="28"/>
              <w:szCs w:val="28"/>
            </w:rPr>
          </w:rPrChange>
        </w:rPr>
        <w:t>pada kedua paragraph tersebut ditulis serangkai dengan kata di depannya. Padahal, jika kita mengacu pada Permendikbud Republik Indonesia Nomor 50 Tahun 2015, penulisan kata depan harus dipisah dengan kata di depannya.</w:t>
      </w:r>
    </w:p>
    <w:p w14:paraId="2FE18261"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2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29" w:author="Henny  Warsilah" w:date="2018-10-26T23:06:00Z">
            <w:rPr>
              <w:rFonts w:ascii="Times New Roman" w:hAnsi="Times New Roman" w:cs="Times New Roman"/>
              <w:sz w:val="28"/>
              <w:szCs w:val="28"/>
            </w:rPr>
          </w:rPrChange>
        </w:rPr>
        <w:t>Adapun kesalahan pemakaian tanda baca yang ditemukan adalah kesalahan pemakaian tanda baca koma (,) dan tanda baca titik (.). Kesalahan pemakaian tanda baca koma (,) adalah ketidakkonsistenan dalam penulisan atau penggunaan tanda koma, terutama pada pemakaian tanda koma di belakang kata atau ungkapan penghubung antarkalimat. Di beberapa bagian, penggunaan tanda koma pada posisi yang dimaksud sudah tepat. Akan tetapi, hal tersebut tidak diikuti atau tidak konsisten penggunaannya pada bagian lainnya. Kesalahan yang dimaksud dapat dilihat pada paragraf  ke-1, ke-3, ke-4, dan ke-5.</w:t>
      </w:r>
    </w:p>
    <w:p w14:paraId="7953991A"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3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31" w:author="Henny  Warsilah" w:date="2018-10-26T23:06:00Z">
            <w:rPr>
              <w:rFonts w:ascii="Times New Roman" w:hAnsi="Times New Roman" w:cs="Times New Roman"/>
              <w:sz w:val="28"/>
              <w:szCs w:val="28"/>
            </w:rPr>
          </w:rPrChange>
        </w:rPr>
        <w:t>Kesalahan pemakaian tanda baca koma (,) dapat dilihat pada kalimat-kalimat berikut ini.</w:t>
      </w:r>
    </w:p>
    <w:p w14:paraId="172580CB"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sz w:val="24"/>
          <w:szCs w:val="24"/>
          <w:rPrChange w:id="1132"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33" w:author="Henny  Warsilah" w:date="2018-10-26T23:06:00Z">
            <w:rPr>
              <w:rFonts w:ascii="Times New Roman" w:hAnsi="Times New Roman" w:cs="Times New Roman"/>
              <w:i/>
              <w:sz w:val="28"/>
              <w:szCs w:val="28"/>
            </w:rPr>
          </w:rPrChange>
        </w:rPr>
        <w:lastRenderedPageBreak/>
        <w:t xml:space="preserve">Mantan Bupati Sumbawa Barat KH Zulkifli Muhadli mengklaim telah mendapatkan dukungan … </w:t>
      </w:r>
      <w:r w:rsidRPr="002E4986">
        <w:rPr>
          <w:rFonts w:ascii="Times New Roman" w:hAnsi="Times New Roman" w:cs="Times New Roman"/>
          <w:sz w:val="24"/>
          <w:szCs w:val="24"/>
          <w:rPrChange w:id="1134" w:author="Henny  Warsilah" w:date="2018-10-26T23:06:00Z">
            <w:rPr>
              <w:rFonts w:ascii="Times New Roman" w:hAnsi="Times New Roman" w:cs="Times New Roman"/>
              <w:sz w:val="28"/>
              <w:szCs w:val="28"/>
            </w:rPr>
          </w:rPrChange>
        </w:rPr>
        <w:t>(paragraph ke-1)</w:t>
      </w:r>
    </w:p>
    <w:p w14:paraId="14CAB973"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sz w:val="24"/>
          <w:szCs w:val="24"/>
          <w:rPrChange w:id="1135"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36" w:author="Henny  Warsilah" w:date="2018-10-26T23:06:00Z">
            <w:rPr>
              <w:rFonts w:ascii="Times New Roman" w:hAnsi="Times New Roman" w:cs="Times New Roman"/>
              <w:i/>
              <w:sz w:val="28"/>
              <w:szCs w:val="28"/>
            </w:rPr>
          </w:rPrChange>
        </w:rPr>
        <w:t xml:space="preserve">Zulkifli Nuhadli atau akrab disapa Kyai Zul, menegaskan dirinya sudah cukup siap … </w:t>
      </w:r>
      <w:r w:rsidRPr="002E4986">
        <w:rPr>
          <w:rFonts w:ascii="Times New Roman" w:hAnsi="Times New Roman" w:cs="Times New Roman"/>
          <w:sz w:val="24"/>
          <w:szCs w:val="24"/>
          <w:rPrChange w:id="1137" w:author="Henny  Warsilah" w:date="2018-10-26T23:06:00Z">
            <w:rPr>
              <w:rFonts w:ascii="Times New Roman" w:hAnsi="Times New Roman" w:cs="Times New Roman"/>
              <w:sz w:val="28"/>
              <w:szCs w:val="28"/>
            </w:rPr>
          </w:rPrChange>
        </w:rPr>
        <w:t>(paragraph ke-3)</w:t>
      </w:r>
    </w:p>
    <w:p w14:paraId="4039321D"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sz w:val="24"/>
          <w:szCs w:val="24"/>
          <w:rPrChange w:id="1138"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39" w:author="Henny  Warsilah" w:date="2018-10-26T23:06:00Z">
            <w:rPr>
              <w:rFonts w:ascii="Times New Roman" w:hAnsi="Times New Roman" w:cs="Times New Roman"/>
              <w:i/>
              <w:sz w:val="28"/>
              <w:szCs w:val="28"/>
            </w:rPr>
          </w:rPrChange>
        </w:rPr>
        <w:t xml:space="preserve">Sebagai bentuk keseriusannya, mantan Bupati Kabupaten Sumbawa Barat (KSB) dua prioede ini, menargetkan … </w:t>
      </w:r>
      <w:r w:rsidRPr="002E4986">
        <w:rPr>
          <w:rFonts w:ascii="Times New Roman" w:hAnsi="Times New Roman" w:cs="Times New Roman"/>
          <w:sz w:val="24"/>
          <w:szCs w:val="24"/>
          <w:rPrChange w:id="1140" w:author="Henny  Warsilah" w:date="2018-10-26T23:06:00Z">
            <w:rPr>
              <w:rFonts w:ascii="Times New Roman" w:hAnsi="Times New Roman" w:cs="Times New Roman"/>
              <w:sz w:val="28"/>
              <w:szCs w:val="28"/>
            </w:rPr>
          </w:rPrChange>
        </w:rPr>
        <w:t>(paragraph ke-4)</w:t>
      </w:r>
    </w:p>
    <w:p w14:paraId="6D446B5B"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sz w:val="24"/>
          <w:szCs w:val="24"/>
          <w:rPrChange w:id="1141"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42" w:author="Henny  Warsilah" w:date="2018-10-26T23:06:00Z">
            <w:rPr>
              <w:rFonts w:ascii="Times New Roman" w:hAnsi="Times New Roman" w:cs="Times New Roman"/>
              <w:i/>
              <w:sz w:val="28"/>
              <w:szCs w:val="28"/>
            </w:rPr>
          </w:rPrChange>
        </w:rPr>
        <w:t xml:space="preserve">InsyaAllah Juni nanti sudah ada …. </w:t>
      </w:r>
      <w:r w:rsidRPr="002E4986">
        <w:rPr>
          <w:rFonts w:ascii="Times New Roman" w:hAnsi="Times New Roman" w:cs="Times New Roman"/>
          <w:sz w:val="24"/>
          <w:szCs w:val="24"/>
          <w:rPrChange w:id="1143" w:author="Henny  Warsilah" w:date="2018-10-26T23:06:00Z">
            <w:rPr>
              <w:rFonts w:ascii="Times New Roman" w:hAnsi="Times New Roman" w:cs="Times New Roman"/>
              <w:sz w:val="28"/>
              <w:szCs w:val="28"/>
            </w:rPr>
          </w:rPrChange>
        </w:rPr>
        <w:t>(paragraph ke-4)</w:t>
      </w:r>
    </w:p>
    <w:p w14:paraId="74D786AE"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i/>
          <w:sz w:val="24"/>
          <w:szCs w:val="24"/>
          <w:rPrChange w:id="1144" w:author="Henny  Warsilah" w:date="2018-10-26T23:06:00Z">
            <w:rPr>
              <w:rFonts w:ascii="Times New Roman" w:hAnsi="Times New Roman" w:cs="Times New Roman"/>
              <w:i/>
              <w:sz w:val="28"/>
              <w:szCs w:val="28"/>
            </w:rPr>
          </w:rPrChange>
        </w:rPr>
      </w:pPr>
      <w:r w:rsidRPr="002E4986">
        <w:rPr>
          <w:rFonts w:ascii="Times New Roman" w:hAnsi="Times New Roman" w:cs="Times New Roman"/>
          <w:i/>
          <w:sz w:val="24"/>
          <w:szCs w:val="24"/>
          <w:rPrChange w:id="1145" w:author="Henny  Warsilah" w:date="2018-10-26T23:06:00Z">
            <w:rPr>
              <w:rFonts w:ascii="Times New Roman" w:hAnsi="Times New Roman" w:cs="Times New Roman"/>
              <w:i/>
              <w:sz w:val="28"/>
              <w:szCs w:val="28"/>
            </w:rPr>
          </w:rPrChange>
        </w:rPr>
        <w:t xml:space="preserve">Meski begitu ia mengatakan, criteria bakal calon wakilnya itu … </w:t>
      </w:r>
      <w:r w:rsidRPr="002E4986">
        <w:rPr>
          <w:rFonts w:ascii="Times New Roman" w:hAnsi="Times New Roman" w:cs="Times New Roman"/>
          <w:sz w:val="24"/>
          <w:szCs w:val="24"/>
          <w:rPrChange w:id="1146" w:author="Henny  Warsilah" w:date="2018-10-26T23:06:00Z">
            <w:rPr>
              <w:rFonts w:ascii="Times New Roman" w:hAnsi="Times New Roman" w:cs="Times New Roman"/>
              <w:sz w:val="28"/>
              <w:szCs w:val="28"/>
            </w:rPr>
          </w:rPrChange>
        </w:rPr>
        <w:t>(paragraf ke-5)</w:t>
      </w:r>
    </w:p>
    <w:p w14:paraId="0B56AE89"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sz w:val="24"/>
          <w:szCs w:val="24"/>
          <w:rPrChange w:id="1147"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48" w:author="Henny  Warsilah" w:date="2018-10-26T23:06:00Z">
            <w:rPr>
              <w:rFonts w:ascii="Times New Roman" w:hAnsi="Times New Roman" w:cs="Times New Roman"/>
              <w:i/>
              <w:sz w:val="28"/>
              <w:szCs w:val="28"/>
            </w:rPr>
          </w:rPrChange>
        </w:rPr>
        <w:t xml:space="preserve">Sementara itu, disinggung langkah Bendahara Umum DPP Partai Bulan Bintang (PBB), Haris Muhammad, yang juga telah …. </w:t>
      </w:r>
      <w:r w:rsidRPr="002E4986">
        <w:rPr>
          <w:rFonts w:ascii="Times New Roman" w:hAnsi="Times New Roman" w:cs="Times New Roman"/>
          <w:sz w:val="24"/>
          <w:szCs w:val="24"/>
          <w:rPrChange w:id="1149" w:author="Henny  Warsilah" w:date="2018-10-26T23:06:00Z">
            <w:rPr>
              <w:rFonts w:ascii="Times New Roman" w:hAnsi="Times New Roman" w:cs="Times New Roman"/>
              <w:sz w:val="28"/>
              <w:szCs w:val="28"/>
            </w:rPr>
          </w:rPrChange>
        </w:rPr>
        <w:t>(paragraph ke-7)</w:t>
      </w:r>
    </w:p>
    <w:p w14:paraId="177271D9" w14:textId="77777777" w:rsidR="00DA0258" w:rsidRPr="002E4986" w:rsidRDefault="00DA0258" w:rsidP="00B36272">
      <w:pPr>
        <w:pStyle w:val="ListParagraph"/>
        <w:numPr>
          <w:ilvl w:val="0"/>
          <w:numId w:val="14"/>
        </w:numPr>
        <w:spacing w:after="0" w:line="240" w:lineRule="auto"/>
        <w:ind w:left="284" w:hanging="284"/>
        <w:jc w:val="both"/>
        <w:rPr>
          <w:rFonts w:ascii="Times New Roman" w:hAnsi="Times New Roman" w:cs="Times New Roman"/>
          <w:sz w:val="24"/>
          <w:szCs w:val="24"/>
          <w:rPrChange w:id="1150"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51" w:author="Henny  Warsilah" w:date="2018-10-26T23:06:00Z">
            <w:rPr>
              <w:rFonts w:ascii="Times New Roman" w:hAnsi="Times New Roman" w:cs="Times New Roman"/>
              <w:i/>
              <w:sz w:val="28"/>
              <w:szCs w:val="28"/>
            </w:rPr>
          </w:rPrChange>
        </w:rPr>
        <w:t xml:space="preserve">Toh Juni nanti dia sudah gugur….. </w:t>
      </w:r>
      <w:r w:rsidRPr="002E4986">
        <w:rPr>
          <w:rFonts w:ascii="Times New Roman" w:hAnsi="Times New Roman" w:cs="Times New Roman"/>
          <w:sz w:val="24"/>
          <w:szCs w:val="24"/>
          <w:rPrChange w:id="1152" w:author="Henny  Warsilah" w:date="2018-10-26T23:06:00Z">
            <w:rPr>
              <w:rFonts w:ascii="Times New Roman" w:hAnsi="Times New Roman" w:cs="Times New Roman"/>
              <w:sz w:val="28"/>
              <w:szCs w:val="28"/>
            </w:rPr>
          </w:rPrChange>
        </w:rPr>
        <w:t>(paragraph ke-9)</w:t>
      </w:r>
    </w:p>
    <w:p w14:paraId="1C864E87"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5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54" w:author="Henny  Warsilah" w:date="2018-10-26T23:06:00Z">
            <w:rPr>
              <w:rFonts w:ascii="Times New Roman" w:hAnsi="Times New Roman" w:cs="Times New Roman"/>
              <w:sz w:val="28"/>
              <w:szCs w:val="28"/>
            </w:rPr>
          </w:rPrChange>
        </w:rPr>
        <w:t>Berdasarkan Permendikbud Republik Indonesia Nomor 50 Tahun 2015 tentang Pedoman Umum Ejaan Bahasa Indonesia, tanda baca koma (,) dipakai untuk mengapit keterangan tambahan atau keterangan oposisi.</w:t>
      </w:r>
      <w:r w:rsidRPr="002E4986">
        <w:rPr>
          <w:rFonts w:ascii="Times New Roman" w:hAnsi="Times New Roman" w:cs="Times New Roman"/>
          <w:i/>
          <w:sz w:val="24"/>
          <w:szCs w:val="24"/>
          <w:rPrChange w:id="1155" w:author="Henny  Warsilah" w:date="2018-10-26T23:06:00Z">
            <w:rPr>
              <w:rFonts w:ascii="Times New Roman" w:hAnsi="Times New Roman" w:cs="Times New Roman"/>
              <w:i/>
              <w:sz w:val="28"/>
              <w:szCs w:val="28"/>
            </w:rPr>
          </w:rPrChange>
        </w:rPr>
        <w:t xml:space="preserve"> </w:t>
      </w:r>
      <w:r w:rsidRPr="002E4986">
        <w:rPr>
          <w:rFonts w:ascii="Times New Roman" w:hAnsi="Times New Roman" w:cs="Times New Roman"/>
          <w:sz w:val="24"/>
          <w:szCs w:val="24"/>
          <w:rPrChange w:id="1156" w:author="Henny  Warsilah" w:date="2018-10-26T23:06:00Z">
            <w:rPr>
              <w:rFonts w:ascii="Times New Roman" w:hAnsi="Times New Roman" w:cs="Times New Roman"/>
              <w:sz w:val="28"/>
              <w:szCs w:val="28"/>
            </w:rPr>
          </w:rPrChange>
        </w:rPr>
        <w:t xml:space="preserve">Tanda koma (,) dapat juga dipakai sebelum kata penghubung, seperti </w:t>
      </w:r>
      <w:r w:rsidRPr="002E4986">
        <w:rPr>
          <w:rFonts w:ascii="Times New Roman" w:hAnsi="Times New Roman" w:cs="Times New Roman"/>
          <w:i/>
          <w:sz w:val="24"/>
          <w:szCs w:val="24"/>
          <w:rPrChange w:id="1157" w:author="Henny  Warsilah" w:date="2018-10-26T23:06:00Z">
            <w:rPr>
              <w:rFonts w:ascii="Times New Roman" w:hAnsi="Times New Roman" w:cs="Times New Roman"/>
              <w:i/>
              <w:sz w:val="28"/>
              <w:szCs w:val="28"/>
            </w:rPr>
          </w:rPrChange>
        </w:rPr>
        <w:t xml:space="preserve">tetapi, melainkan, dan sedangkan </w:t>
      </w:r>
      <w:r w:rsidRPr="002E4986">
        <w:rPr>
          <w:rFonts w:ascii="Times New Roman" w:hAnsi="Times New Roman" w:cs="Times New Roman"/>
          <w:sz w:val="24"/>
          <w:szCs w:val="24"/>
          <w:rPrChange w:id="1158" w:author="Henny  Warsilah" w:date="2018-10-26T23:06:00Z">
            <w:rPr>
              <w:rFonts w:ascii="Times New Roman" w:hAnsi="Times New Roman" w:cs="Times New Roman"/>
              <w:sz w:val="28"/>
              <w:szCs w:val="28"/>
            </w:rPr>
          </w:rPrChange>
        </w:rPr>
        <w:t xml:space="preserve">dan di belakang keterangan yang terdapat pada awal kalimat untuk menghindari salah baca atau salah pengertian. Jadi, pada kalimat-kalimat berita yang dimaksud, tanda baca koma (,) tidak digunakan untuk mengapit keterangan tambahan atau keterangan oposisi (paragraph ke-1). Tanda koma (,) juga tidak dipakai di belakang kata atau ungkapan penghubung antarkalimat (paragraf ke-5)  dan </w:t>
      </w:r>
      <w:r w:rsidRPr="002E4986">
        <w:rPr>
          <w:rFonts w:ascii="Times New Roman" w:hAnsi="Times New Roman" w:cs="Times New Roman"/>
          <w:i/>
          <w:sz w:val="24"/>
          <w:szCs w:val="24"/>
          <w:rPrChange w:id="1159" w:author="Henny  Warsilah" w:date="2018-10-26T23:06:00Z">
            <w:rPr>
              <w:rFonts w:ascii="Times New Roman" w:hAnsi="Times New Roman" w:cs="Times New Roman"/>
              <w:i/>
              <w:sz w:val="28"/>
              <w:szCs w:val="28"/>
            </w:rPr>
          </w:rPrChange>
        </w:rPr>
        <w:t xml:space="preserve"> </w:t>
      </w:r>
      <w:r w:rsidRPr="002E4986">
        <w:rPr>
          <w:rFonts w:ascii="Times New Roman" w:hAnsi="Times New Roman" w:cs="Times New Roman"/>
          <w:sz w:val="24"/>
          <w:szCs w:val="24"/>
          <w:rPrChange w:id="1160" w:author="Henny  Warsilah" w:date="2018-10-26T23:06:00Z">
            <w:rPr>
              <w:rFonts w:ascii="Times New Roman" w:hAnsi="Times New Roman" w:cs="Times New Roman"/>
              <w:sz w:val="28"/>
              <w:szCs w:val="28"/>
            </w:rPr>
          </w:rPrChange>
        </w:rPr>
        <w:t>di belakang keterangan yang terdapat pada awal kalimat (paragraph ke-4, dan paragraph ke-9). Kesalahan penggunaan tanda baca koma (,) berikutnya adalah tanda koma (,) dipakai untuk memisahkan antara subjek dan predikat (paragraf ke-3, dan ke-4) dan untuk memisahkan satu kalimat (paragraf ke-7).</w:t>
      </w:r>
    </w:p>
    <w:p w14:paraId="677F4976"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6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62" w:author="Henny  Warsilah" w:date="2018-10-26T23:06:00Z">
            <w:rPr>
              <w:rFonts w:ascii="Times New Roman" w:hAnsi="Times New Roman" w:cs="Times New Roman"/>
              <w:sz w:val="28"/>
              <w:szCs w:val="28"/>
            </w:rPr>
          </w:rPrChange>
        </w:rPr>
        <w:t>Sedangkan kesalahan pemakaian tanda titik (.) pada berita tersebut dapat dilihat pada penulisan gelar yang ada pada judul berita dan paragraph ke-1 dan ke-2. Pada berita tersebut, penulisan gelar tidak diikuti dengan tanad titik (.). Padahal, jika kita merujuk pada   Permendikbud Republik Indonesia Nomor 50 Tahun 2015, singkatan nama orang, gelar, sapaan, jabatan, atau pangkat diikuti tanda titik pada setiap unsur singkatan tersebut.</w:t>
      </w:r>
    </w:p>
    <w:p w14:paraId="19322B75" w14:textId="77777777" w:rsidR="00DA0258" w:rsidRPr="002E4986" w:rsidRDefault="00DA0258" w:rsidP="00B36272">
      <w:pPr>
        <w:spacing w:after="0" w:line="240" w:lineRule="auto"/>
        <w:ind w:firstLine="720"/>
        <w:jc w:val="both"/>
        <w:rPr>
          <w:rFonts w:ascii="Times New Roman" w:hAnsi="Times New Roman" w:cs="Times New Roman"/>
          <w:sz w:val="24"/>
          <w:szCs w:val="24"/>
          <w:rPrChange w:id="116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64" w:author="Henny  Warsilah" w:date="2018-10-26T23:06:00Z">
            <w:rPr>
              <w:rFonts w:ascii="Times New Roman" w:hAnsi="Times New Roman" w:cs="Times New Roman"/>
              <w:sz w:val="28"/>
              <w:szCs w:val="28"/>
            </w:rPr>
          </w:rPrChange>
        </w:rPr>
        <w:t xml:space="preserve">Dari segi kalimat, peneliti menemukan kesalahan dalam berita tersebut dari segi keefektifan kalimat. Kesalahan yang dimaksud terdapat pada kalimat </w:t>
      </w:r>
      <w:r w:rsidRPr="002E4986">
        <w:rPr>
          <w:rFonts w:ascii="Times New Roman" w:hAnsi="Times New Roman" w:cs="Times New Roman"/>
          <w:i/>
          <w:sz w:val="24"/>
          <w:szCs w:val="24"/>
          <w:rPrChange w:id="1165" w:author="Henny  Warsilah" w:date="2018-10-26T23:06:00Z">
            <w:rPr>
              <w:rFonts w:ascii="Times New Roman" w:hAnsi="Times New Roman" w:cs="Times New Roman"/>
              <w:i/>
              <w:sz w:val="28"/>
              <w:szCs w:val="28"/>
            </w:rPr>
          </w:rPrChange>
        </w:rPr>
        <w:t xml:space="preserve">Ditanya terkait sosok bakal calon yang akan menjadi wakilnya. </w:t>
      </w:r>
      <w:r w:rsidRPr="002E4986">
        <w:rPr>
          <w:rFonts w:ascii="Times New Roman" w:hAnsi="Times New Roman" w:cs="Times New Roman"/>
          <w:sz w:val="24"/>
          <w:szCs w:val="24"/>
          <w:rPrChange w:id="1166" w:author="Henny  Warsilah" w:date="2018-10-26T23:06:00Z">
            <w:rPr>
              <w:rFonts w:ascii="Times New Roman" w:hAnsi="Times New Roman" w:cs="Times New Roman"/>
              <w:sz w:val="28"/>
              <w:szCs w:val="28"/>
            </w:rPr>
          </w:rPrChange>
        </w:rPr>
        <w:t xml:space="preserve">yang terdapat pada paragraph ke-5. Kalimat tersebut belum dikatakan kalimat efektif karena kalimat tersebut kalimat tidak sempurna yang memerlukan kalimat lanjutan. Keslahan serupa juga ditemukan pada kalimat </w:t>
      </w:r>
      <w:r w:rsidRPr="002E4986">
        <w:rPr>
          <w:rFonts w:ascii="Times New Roman" w:hAnsi="Times New Roman" w:cs="Times New Roman"/>
          <w:i/>
          <w:sz w:val="24"/>
          <w:szCs w:val="24"/>
          <w:rPrChange w:id="1167" w:author="Henny  Warsilah" w:date="2018-10-26T23:06:00Z">
            <w:rPr>
              <w:rFonts w:ascii="Times New Roman" w:hAnsi="Times New Roman" w:cs="Times New Roman"/>
              <w:i/>
              <w:sz w:val="28"/>
              <w:szCs w:val="28"/>
            </w:rPr>
          </w:rPrChange>
        </w:rPr>
        <w:t xml:space="preserve">Sementara itu, disinggung langkah Bendahara Umum DPP Partai Bulan Bintang (PBB), Haris Muhammad, yang juga telah mendeklarasikan diri untuk maju di Pilkada NTB 2018. </w:t>
      </w:r>
      <w:r w:rsidRPr="002E4986">
        <w:rPr>
          <w:rFonts w:ascii="Times New Roman" w:hAnsi="Times New Roman" w:cs="Times New Roman"/>
          <w:sz w:val="24"/>
          <w:szCs w:val="24"/>
          <w:rPrChange w:id="1168" w:author="Henny  Warsilah" w:date="2018-10-26T23:06:00Z">
            <w:rPr>
              <w:rFonts w:ascii="Times New Roman" w:hAnsi="Times New Roman" w:cs="Times New Roman"/>
              <w:sz w:val="28"/>
              <w:szCs w:val="28"/>
            </w:rPr>
          </w:rPrChange>
        </w:rPr>
        <w:t>yang terdapat pada paragraf ke-7.</w:t>
      </w:r>
      <w:r w:rsidRPr="002E4986">
        <w:rPr>
          <w:rFonts w:ascii="Times New Roman" w:hAnsi="Times New Roman" w:cs="Times New Roman"/>
          <w:i/>
          <w:sz w:val="24"/>
          <w:szCs w:val="24"/>
          <w:rPrChange w:id="1169" w:author="Henny  Warsilah" w:date="2018-10-26T23:06:00Z">
            <w:rPr>
              <w:rFonts w:ascii="Times New Roman" w:hAnsi="Times New Roman" w:cs="Times New Roman"/>
              <w:i/>
              <w:sz w:val="28"/>
              <w:szCs w:val="28"/>
            </w:rPr>
          </w:rPrChange>
        </w:rPr>
        <w:t xml:space="preserve"> </w:t>
      </w:r>
      <w:r w:rsidRPr="002E4986">
        <w:rPr>
          <w:rFonts w:ascii="Times New Roman" w:hAnsi="Times New Roman" w:cs="Times New Roman"/>
          <w:sz w:val="24"/>
          <w:szCs w:val="24"/>
          <w:rPrChange w:id="1170" w:author="Henny  Warsilah" w:date="2018-10-26T23:06:00Z">
            <w:rPr>
              <w:rFonts w:ascii="Times New Roman" w:hAnsi="Times New Roman" w:cs="Times New Roman"/>
              <w:sz w:val="28"/>
              <w:szCs w:val="28"/>
            </w:rPr>
          </w:rPrChange>
        </w:rPr>
        <w:t>Kalimat tersebut juga memerlukan kalimat lanjutan agar menjadi kalimat yang efektif.</w:t>
      </w:r>
    </w:p>
    <w:p w14:paraId="34B9D716" w14:textId="77777777" w:rsidR="00DA0258" w:rsidRPr="002E4986" w:rsidRDefault="00DA0258" w:rsidP="00B36272">
      <w:pPr>
        <w:spacing w:after="0" w:line="240" w:lineRule="auto"/>
        <w:ind w:firstLine="720"/>
        <w:jc w:val="both"/>
        <w:rPr>
          <w:rFonts w:ascii="Times New Roman" w:hAnsi="Times New Roman" w:cs="Times New Roman"/>
          <w:i/>
          <w:sz w:val="24"/>
          <w:szCs w:val="24"/>
          <w:rPrChange w:id="1171" w:author="Henny  Warsilah" w:date="2018-10-26T23:06:00Z">
            <w:rPr>
              <w:rFonts w:ascii="Times New Roman" w:hAnsi="Times New Roman" w:cs="Times New Roman"/>
              <w:i/>
              <w:sz w:val="28"/>
              <w:szCs w:val="28"/>
            </w:rPr>
          </w:rPrChange>
        </w:rPr>
      </w:pPr>
      <w:r w:rsidRPr="002E4986">
        <w:rPr>
          <w:rFonts w:ascii="Times New Roman" w:hAnsi="Times New Roman" w:cs="Times New Roman"/>
          <w:sz w:val="24"/>
          <w:szCs w:val="24"/>
          <w:rPrChange w:id="1172" w:author="Henny  Warsilah" w:date="2018-10-26T23:06:00Z">
            <w:rPr>
              <w:rFonts w:ascii="Times New Roman" w:hAnsi="Times New Roman" w:cs="Times New Roman"/>
              <w:sz w:val="28"/>
              <w:szCs w:val="28"/>
            </w:rPr>
          </w:rPrChange>
        </w:rPr>
        <w:t xml:space="preserve">Kesalahan berikutnya yang ditemukan adalah kesalahan dari segi penalaran kalimat. Kesalahan yang dimaksud terdapat pada judul berita tersebut. Judul berita tersebut adalah </w:t>
      </w:r>
      <w:r w:rsidRPr="002E4986">
        <w:rPr>
          <w:rFonts w:ascii="Times New Roman" w:hAnsi="Times New Roman" w:cs="Times New Roman"/>
          <w:i/>
          <w:sz w:val="24"/>
          <w:szCs w:val="24"/>
          <w:rPrChange w:id="1173" w:author="Henny  Warsilah" w:date="2018-10-26T23:06:00Z">
            <w:rPr>
              <w:rFonts w:ascii="Times New Roman" w:hAnsi="Times New Roman" w:cs="Times New Roman"/>
              <w:i/>
              <w:sz w:val="28"/>
              <w:szCs w:val="28"/>
            </w:rPr>
          </w:rPrChange>
        </w:rPr>
        <w:t xml:space="preserve">KH Zulkifli Klaim 300 Ribu KTP Maju Independent. </w:t>
      </w:r>
      <w:r w:rsidRPr="002E4986">
        <w:rPr>
          <w:rFonts w:ascii="Times New Roman" w:hAnsi="Times New Roman" w:cs="Times New Roman"/>
          <w:sz w:val="24"/>
          <w:szCs w:val="24"/>
          <w:rPrChange w:id="1174" w:author="Henny  Warsilah" w:date="2018-10-26T23:06:00Z">
            <w:rPr>
              <w:rFonts w:ascii="Times New Roman" w:hAnsi="Times New Roman" w:cs="Times New Roman"/>
              <w:sz w:val="28"/>
              <w:szCs w:val="28"/>
            </w:rPr>
          </w:rPrChange>
        </w:rPr>
        <w:t xml:space="preserve">Jika judul berita tersebut dinalar, akan timbul pertanyaan siapa yang maju independen. Namun, judul tersebut menimbulkan keambiguan. Karena itu, judul berita tersebut perlu diubah strukturnya untuk menghilangkan keambiguan, misalnya dengan judul  </w:t>
      </w:r>
      <w:r w:rsidR="00770A61" w:rsidRPr="002E4986">
        <w:rPr>
          <w:rFonts w:ascii="Times New Roman" w:hAnsi="Times New Roman" w:cs="Times New Roman"/>
          <w:i/>
          <w:sz w:val="24"/>
          <w:szCs w:val="24"/>
          <w:rPrChange w:id="1175" w:author="Henny  Warsilah" w:date="2018-10-26T23:06:00Z">
            <w:rPr>
              <w:rFonts w:ascii="Times New Roman" w:hAnsi="Times New Roman" w:cs="Times New Roman"/>
              <w:i/>
              <w:sz w:val="28"/>
              <w:szCs w:val="28"/>
            </w:rPr>
          </w:rPrChange>
        </w:rPr>
        <w:t>KH Zulkifli Maju Independen,</w:t>
      </w:r>
      <w:r w:rsidRPr="002E4986">
        <w:rPr>
          <w:rFonts w:ascii="Times New Roman" w:hAnsi="Times New Roman" w:cs="Times New Roman"/>
          <w:i/>
          <w:sz w:val="24"/>
          <w:szCs w:val="24"/>
          <w:rPrChange w:id="1176" w:author="Henny  Warsilah" w:date="2018-10-26T23:06:00Z">
            <w:rPr>
              <w:rFonts w:ascii="Times New Roman" w:hAnsi="Times New Roman" w:cs="Times New Roman"/>
              <w:i/>
              <w:sz w:val="28"/>
              <w:szCs w:val="28"/>
            </w:rPr>
          </w:rPrChange>
        </w:rPr>
        <w:t xml:space="preserve"> Klaim 300 Ribu KTP. </w:t>
      </w:r>
    </w:p>
    <w:p w14:paraId="587D2794" w14:textId="77777777" w:rsidR="00DA0258" w:rsidRPr="002E4986" w:rsidRDefault="00696246" w:rsidP="00B36272">
      <w:pPr>
        <w:spacing w:after="0" w:line="240" w:lineRule="auto"/>
        <w:rPr>
          <w:rFonts w:ascii="Times New Roman" w:hAnsi="Times New Roman" w:cs="Times New Roman"/>
          <w:sz w:val="24"/>
          <w:szCs w:val="24"/>
          <w:rPrChange w:id="1177" w:author="Henny  Warsilah" w:date="2018-10-26T23:06:00Z">
            <w:rPr>
              <w:rFonts w:ascii="Times New Roman" w:hAnsi="Times New Roman" w:cs="Times New Roman"/>
              <w:sz w:val="28"/>
              <w:szCs w:val="28"/>
            </w:rPr>
          </w:rPrChange>
        </w:rPr>
      </w:pPr>
      <w:r w:rsidRPr="002E4986">
        <w:rPr>
          <w:rFonts w:ascii="Times New Roman" w:hAnsi="Times New Roman" w:cs="Times New Roman"/>
          <w:i/>
          <w:sz w:val="24"/>
          <w:szCs w:val="24"/>
          <w:rPrChange w:id="1178" w:author="Henny  Warsilah" w:date="2018-10-26T23:06:00Z">
            <w:rPr>
              <w:rFonts w:ascii="Times New Roman" w:hAnsi="Times New Roman" w:cs="Times New Roman"/>
              <w:i/>
              <w:sz w:val="28"/>
              <w:szCs w:val="28"/>
            </w:rPr>
          </w:rPrChange>
        </w:rPr>
        <w:t xml:space="preserve">4.2.2 </w:t>
      </w:r>
      <w:r w:rsidR="00BC7DEB" w:rsidRPr="002E4986">
        <w:rPr>
          <w:rFonts w:ascii="Times New Roman" w:hAnsi="Times New Roman" w:cs="Times New Roman"/>
          <w:b/>
          <w:i/>
          <w:sz w:val="24"/>
          <w:szCs w:val="24"/>
          <w:rPrChange w:id="1179" w:author="Henny  Warsilah" w:date="2018-10-26T23:06:00Z">
            <w:rPr>
              <w:rFonts w:ascii="Times New Roman" w:hAnsi="Times New Roman" w:cs="Times New Roman"/>
              <w:b/>
              <w:i/>
              <w:sz w:val="28"/>
              <w:szCs w:val="28"/>
            </w:rPr>
          </w:rPrChange>
        </w:rPr>
        <w:t xml:space="preserve">KIPAS Sampaikan Data Lapangan Kasus Kejaksaan, </w:t>
      </w:r>
      <w:r w:rsidR="00BC7DEB" w:rsidRPr="002E4986">
        <w:rPr>
          <w:rFonts w:ascii="Times New Roman" w:hAnsi="Times New Roman" w:cs="Times New Roman"/>
          <w:b/>
          <w:sz w:val="24"/>
          <w:szCs w:val="24"/>
          <w:rPrChange w:id="1180" w:author="Henny  Warsilah" w:date="2018-10-26T23:06:00Z">
            <w:rPr>
              <w:rFonts w:ascii="Times New Roman" w:hAnsi="Times New Roman" w:cs="Times New Roman"/>
              <w:b/>
              <w:sz w:val="28"/>
              <w:szCs w:val="28"/>
            </w:rPr>
          </w:rPrChange>
        </w:rPr>
        <w:t>Selasa,18 April 2017</w:t>
      </w:r>
    </w:p>
    <w:p w14:paraId="546448A2" w14:textId="77777777" w:rsidR="00BC7DEB" w:rsidRPr="002E4986" w:rsidRDefault="00BC7DEB" w:rsidP="00B36272">
      <w:pPr>
        <w:spacing w:after="0" w:line="240" w:lineRule="auto"/>
        <w:rPr>
          <w:rFonts w:ascii="Times New Roman" w:hAnsi="Times New Roman" w:cs="Times New Roman"/>
          <w:sz w:val="24"/>
          <w:szCs w:val="24"/>
          <w:rPrChange w:id="118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82" w:author="Henny  Warsilah" w:date="2018-10-26T23:06:00Z">
            <w:rPr>
              <w:rFonts w:ascii="Times New Roman" w:hAnsi="Times New Roman" w:cs="Times New Roman"/>
              <w:sz w:val="28"/>
              <w:szCs w:val="28"/>
            </w:rPr>
          </w:rPrChange>
        </w:rPr>
        <w:t>Kosakata</w:t>
      </w:r>
    </w:p>
    <w:p w14:paraId="26434FF6"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18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84" w:author="Henny  Warsilah" w:date="2018-10-26T23:06:00Z">
            <w:rPr>
              <w:rFonts w:ascii="Times New Roman" w:hAnsi="Times New Roman" w:cs="Times New Roman"/>
              <w:sz w:val="28"/>
              <w:szCs w:val="28"/>
            </w:rPr>
          </w:rPrChange>
        </w:rPr>
        <w:lastRenderedPageBreak/>
        <w:t xml:space="preserve">Artikel yang akan dianalisis berjudul </w:t>
      </w:r>
      <w:r w:rsidRPr="002E4986">
        <w:rPr>
          <w:rFonts w:ascii="Times New Roman" w:hAnsi="Times New Roman" w:cs="Times New Roman"/>
          <w:i/>
          <w:sz w:val="24"/>
          <w:szCs w:val="24"/>
          <w:rPrChange w:id="1185" w:author="Henny  Warsilah" w:date="2018-10-26T23:06:00Z">
            <w:rPr>
              <w:rFonts w:ascii="Times New Roman" w:hAnsi="Times New Roman" w:cs="Times New Roman"/>
              <w:i/>
              <w:sz w:val="28"/>
              <w:szCs w:val="28"/>
            </w:rPr>
          </w:rPrChange>
        </w:rPr>
        <w:t xml:space="preserve">KIPAS Sampaikan Data Lapangan Kasus Kejaksaan. </w:t>
      </w:r>
      <w:r w:rsidRPr="002E4986">
        <w:rPr>
          <w:rFonts w:ascii="Times New Roman" w:hAnsi="Times New Roman" w:cs="Times New Roman"/>
          <w:sz w:val="24"/>
          <w:szCs w:val="24"/>
          <w:rPrChange w:id="1186" w:author="Henny  Warsilah" w:date="2018-10-26T23:06:00Z">
            <w:rPr>
              <w:rFonts w:ascii="Times New Roman" w:hAnsi="Times New Roman" w:cs="Times New Roman"/>
              <w:sz w:val="28"/>
              <w:szCs w:val="28"/>
            </w:rPr>
          </w:rPrChange>
        </w:rPr>
        <w:t xml:space="preserve">Unsur pertama yang dianalisis adalah kosakata. Terkait dengan kosakata, yang pertama dikaji adalah pembentukan kata dalam artikel tersebut. Pada paragraf ketiga terdapat kesalahan penggunaan kata depan. Tertulis “didaerah”, seharusnya adalah “di daerah”.  Dalam paragraf kelima terdapat kesalahan pembentuka kata, yang seharusnya memeroses tetapi ditulis memproses, semestinya huruf luluh ketika bertemua imbuhan </w:t>
      </w:r>
      <w:r w:rsidRPr="002E4986">
        <w:rPr>
          <w:rFonts w:ascii="Times New Roman" w:hAnsi="Times New Roman" w:cs="Times New Roman"/>
          <w:i/>
          <w:sz w:val="24"/>
          <w:szCs w:val="24"/>
          <w:rPrChange w:id="1187" w:author="Henny  Warsilah" w:date="2018-10-26T23:06:00Z">
            <w:rPr>
              <w:rFonts w:ascii="Times New Roman" w:hAnsi="Times New Roman" w:cs="Times New Roman"/>
              <w:i/>
              <w:sz w:val="28"/>
              <w:szCs w:val="28"/>
            </w:rPr>
          </w:rPrChange>
        </w:rPr>
        <w:t>me-</w:t>
      </w:r>
      <w:r w:rsidR="00770A61" w:rsidRPr="002E4986">
        <w:rPr>
          <w:rFonts w:ascii="Times New Roman" w:hAnsi="Times New Roman" w:cs="Times New Roman"/>
          <w:i/>
          <w:sz w:val="24"/>
          <w:szCs w:val="24"/>
          <w:rPrChange w:id="1188" w:author="Henny  Warsilah" w:date="2018-10-26T23:06:00Z">
            <w:rPr>
              <w:rFonts w:ascii="Times New Roman" w:hAnsi="Times New Roman" w:cs="Times New Roman"/>
              <w:i/>
              <w:sz w:val="28"/>
              <w:szCs w:val="28"/>
            </w:rPr>
          </w:rPrChange>
        </w:rPr>
        <w:t>.</w:t>
      </w:r>
    </w:p>
    <w:p w14:paraId="7F5F536D"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18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90" w:author="Henny  Warsilah" w:date="2018-10-26T23:06:00Z">
            <w:rPr>
              <w:rFonts w:ascii="Times New Roman" w:hAnsi="Times New Roman" w:cs="Times New Roman"/>
              <w:sz w:val="28"/>
              <w:szCs w:val="28"/>
            </w:rPr>
          </w:rPrChange>
        </w:rPr>
        <w:t>Ada kerancuan makna terkait pilihan kata dalam paragra</w:t>
      </w:r>
      <w:r w:rsidR="00770A61" w:rsidRPr="002E4986">
        <w:rPr>
          <w:rFonts w:ascii="Times New Roman" w:hAnsi="Times New Roman" w:cs="Times New Roman"/>
          <w:sz w:val="24"/>
          <w:szCs w:val="24"/>
          <w:rPrChange w:id="1191" w:author="Henny  Warsilah" w:date="2018-10-26T23:06:00Z">
            <w:rPr>
              <w:rFonts w:ascii="Times New Roman" w:hAnsi="Times New Roman" w:cs="Times New Roman"/>
              <w:sz w:val="28"/>
              <w:szCs w:val="28"/>
            </w:rPr>
          </w:rPrChange>
        </w:rPr>
        <w:t>f</w:t>
      </w:r>
      <w:r w:rsidRPr="002E4986">
        <w:rPr>
          <w:rFonts w:ascii="Times New Roman" w:hAnsi="Times New Roman" w:cs="Times New Roman"/>
          <w:sz w:val="24"/>
          <w:szCs w:val="24"/>
          <w:rPrChange w:id="1192" w:author="Henny  Warsilah" w:date="2018-10-26T23:06:00Z">
            <w:rPr>
              <w:rFonts w:ascii="Times New Roman" w:hAnsi="Times New Roman" w:cs="Times New Roman"/>
              <w:sz w:val="28"/>
              <w:szCs w:val="28"/>
            </w:rPr>
          </w:rPrChange>
        </w:rPr>
        <w:t xml:space="preserve"> pertama yang berbunyi “….. sejumlah proyek bendungan dan embung yang dilakukan Balai Wilayah Sungai Nusa Tenggara I …..”  pilihan kata yang benar seharusnya ….. sejumlah proyek dan embung pada Balai Wilayah Sungai Nusa Tenggara I”. Kekeliruan pilihan kata ini terkait dengan penalaran karena Balai Wilayah Besar adalah benda mati yang tidak mungkin bisa melaksanakan proyek.     </w:t>
      </w:r>
    </w:p>
    <w:p w14:paraId="07106C3F"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19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94" w:author="Henny  Warsilah" w:date="2018-10-26T23:06:00Z">
            <w:rPr>
              <w:rFonts w:ascii="Times New Roman" w:hAnsi="Times New Roman" w:cs="Times New Roman"/>
              <w:sz w:val="28"/>
              <w:szCs w:val="28"/>
            </w:rPr>
          </w:rPrChange>
        </w:rPr>
        <w:t>Adapun aspek berikutnya adalah kesesuaian antara kosakata yang digunakan dengan topik tulisan. Secara garis besar tidaka ada kesalahan pilihan kosakata jika dikaitkan dengan topik tulisan. Kosakata yang digunakan variatif. Aspek selanjutnya adalah keragama kosaka kata. Penggunaan kosakata cukup variatif. Sedikit sekali ditemukan adanya pengulangan kosakata, kecuali memang kosakata yang seharusnya diulang misalanya kata KIPAS dan korupsi. Intinya tingkata kevariasian kosakata sudah cukup baik.</w:t>
      </w:r>
    </w:p>
    <w:p w14:paraId="1C1552E1" w14:textId="77777777" w:rsidR="00BC7DEB" w:rsidRPr="002E4986" w:rsidRDefault="00BC7DEB" w:rsidP="00B36272">
      <w:pPr>
        <w:spacing w:after="0" w:line="240" w:lineRule="auto"/>
        <w:rPr>
          <w:rFonts w:ascii="Times New Roman" w:hAnsi="Times New Roman" w:cs="Times New Roman"/>
          <w:sz w:val="24"/>
          <w:szCs w:val="24"/>
          <w:rPrChange w:id="119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96" w:author="Henny  Warsilah" w:date="2018-10-26T23:06:00Z">
            <w:rPr>
              <w:rFonts w:ascii="Times New Roman" w:hAnsi="Times New Roman" w:cs="Times New Roman"/>
              <w:sz w:val="28"/>
              <w:szCs w:val="28"/>
            </w:rPr>
          </w:rPrChange>
        </w:rPr>
        <w:t xml:space="preserve">Ejaan </w:t>
      </w:r>
    </w:p>
    <w:p w14:paraId="791938BC"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197"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198" w:author="Henny  Warsilah" w:date="2018-10-26T23:06:00Z">
            <w:rPr>
              <w:rFonts w:ascii="Times New Roman" w:hAnsi="Times New Roman" w:cs="Times New Roman"/>
              <w:sz w:val="28"/>
              <w:szCs w:val="28"/>
            </w:rPr>
          </w:rPrChange>
        </w:rPr>
        <w:t>Aspek berikutnya adalah ejaan. Salah satu unsur yang dianalisis terkait dengan penulisan kata. Terdapat kesalahan penulisan huruf pada paragraf ketiga dan terakhir. Tertulis “…..pihak Kepolisian maupun Kejaksaan untuk …. Seharusnya huruf di awal kata ditulis huruf kecil “kepolisian maupun kejaksaan” karena tidak diikuti oleh nama instansinya. Selain itu dalam paragraf pertama dan keenam penulis membuat kesalahan penulisan huruf dalam kata provinsi, tertulis Pemprop seharusnya Pemprov.  Kesalahan pertama ditemukan pada paragraf keenam. Terulis “….pihak Eksekutif dan Legislatif baik….. semestinya awal huruf kedua kata tersebut tidak menggunakan huruf besar, kecuali diikuti oleh nama yang melekat dengan kata itu.</w:t>
      </w:r>
    </w:p>
    <w:p w14:paraId="57A26A93"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199"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00" w:author="Henny  Warsilah" w:date="2018-10-26T23:06:00Z">
            <w:rPr>
              <w:rFonts w:ascii="Times New Roman" w:hAnsi="Times New Roman" w:cs="Times New Roman"/>
              <w:sz w:val="28"/>
              <w:szCs w:val="28"/>
            </w:rPr>
          </w:rPrChange>
        </w:rPr>
        <w:t xml:space="preserve">Selanjutnya adalah terkait penulisan tanda baca. Pada paragraf ketiga, tanda koma pada kalimat pertama seharusnya ditiadakan. Tertulis “ …….Aksi yang dikawal aparat Kepolisian Resort Sumbawa itu, sebelumnya juga digelar ….. Alasannya  “Aksi yang dikawal aparat Kepolisian Resort Sumbawa itu” merupakan subjek, bukan kalimat. Jadi, tanda koma tidak diperlukan. Kesalahan yang sama terjadi pada paragaraf ketujuh. Tertulis  “ Korlap aksi Roni Pasarani, mengakhiri orasinya ….. . .“ alasannya “Korlap aksi Roni Pasarani adalah subjek, bukan suatu kalimat yang terdiri atas subjek, predikat dan objek. Kecuali kalau setelah subjek diikut oleh aparagraf yang berfungsi untuk memberikan keterangan tambahan. </w:t>
      </w:r>
    </w:p>
    <w:p w14:paraId="0CDF60FF" w14:textId="77777777" w:rsidR="00BC7DEB" w:rsidRPr="002E4986" w:rsidRDefault="00BC7DEB" w:rsidP="00B36272">
      <w:pPr>
        <w:spacing w:after="0" w:line="240" w:lineRule="auto"/>
        <w:jc w:val="both"/>
        <w:rPr>
          <w:rFonts w:ascii="Times New Roman" w:hAnsi="Times New Roman" w:cs="Times New Roman"/>
          <w:sz w:val="24"/>
          <w:szCs w:val="24"/>
          <w:rPrChange w:id="120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02" w:author="Henny  Warsilah" w:date="2018-10-26T23:06:00Z">
            <w:rPr>
              <w:rFonts w:ascii="Times New Roman" w:hAnsi="Times New Roman" w:cs="Times New Roman"/>
              <w:sz w:val="28"/>
              <w:szCs w:val="28"/>
            </w:rPr>
          </w:rPrChange>
        </w:rPr>
        <w:t>Kalimat</w:t>
      </w:r>
    </w:p>
    <w:p w14:paraId="7098D713"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0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04" w:author="Henny  Warsilah" w:date="2018-10-26T23:06:00Z">
            <w:rPr>
              <w:rFonts w:ascii="Times New Roman" w:hAnsi="Times New Roman" w:cs="Times New Roman"/>
              <w:sz w:val="28"/>
              <w:szCs w:val="28"/>
            </w:rPr>
          </w:rPrChange>
        </w:rPr>
        <w:t>Selanjutnya adalah aspek penggunaan struktur kalimat. Paragaf pertama yang merupakan paragraf pembuka hanya terdiri atas satu kalimat yang panjang. Untuk memudahkan pembaca memahami keseluruhan teks, paragraf pertama terdiri atas beberapa kalimat. Jenis kalimat yg digunakan beragam. Adapun dari segi keragama</w:t>
      </w:r>
      <w:r w:rsidR="0067715E" w:rsidRPr="002E4986">
        <w:rPr>
          <w:rFonts w:ascii="Times New Roman" w:hAnsi="Times New Roman" w:cs="Times New Roman"/>
          <w:sz w:val="24"/>
          <w:szCs w:val="24"/>
          <w:rPrChange w:id="1205" w:author="Henny  Warsilah" w:date="2018-10-26T23:06:00Z">
            <w:rPr>
              <w:rFonts w:ascii="Times New Roman" w:hAnsi="Times New Roman" w:cs="Times New Roman"/>
              <w:sz w:val="28"/>
              <w:szCs w:val="28"/>
            </w:rPr>
          </w:rPrChange>
        </w:rPr>
        <w:t>n</w:t>
      </w:r>
      <w:r w:rsidRPr="002E4986">
        <w:rPr>
          <w:rFonts w:ascii="Times New Roman" w:hAnsi="Times New Roman" w:cs="Times New Roman"/>
          <w:sz w:val="24"/>
          <w:szCs w:val="24"/>
          <w:rPrChange w:id="1206" w:author="Henny  Warsilah" w:date="2018-10-26T23:06:00Z">
            <w:rPr>
              <w:rFonts w:ascii="Times New Roman" w:hAnsi="Times New Roman" w:cs="Times New Roman"/>
              <w:sz w:val="28"/>
              <w:szCs w:val="28"/>
            </w:rPr>
          </w:rPrChange>
        </w:rPr>
        <w:t xml:space="preserve"> jenis kalimat yang digunakan, kalimat-kalimat yang digunakan dalam teks tersebut cukup beragam. Ada kalimat aktif dan pasif, yang penyebarannya dalam paragraf juga cukup merata karena disesuaikan dengan konteks isi tulisan dan penalaran. Penggunaan </w:t>
      </w:r>
      <w:r w:rsidRPr="002E4986">
        <w:rPr>
          <w:rFonts w:ascii="Times New Roman" w:hAnsi="Times New Roman" w:cs="Times New Roman"/>
          <w:sz w:val="24"/>
          <w:szCs w:val="24"/>
          <w:rPrChange w:id="1207" w:author="Henny  Warsilah" w:date="2018-10-26T23:06:00Z">
            <w:rPr>
              <w:rFonts w:ascii="Times New Roman" w:hAnsi="Times New Roman" w:cs="Times New Roman"/>
              <w:sz w:val="28"/>
              <w:szCs w:val="28"/>
            </w:rPr>
          </w:rPrChange>
        </w:rPr>
        <w:lastRenderedPageBreak/>
        <w:t xml:space="preserve">kalimat efektif. Dari efektifitas penggunaan kalimat, penulis saudah cukup efektif dalam menggunakan kalimat. Tidak ada pengulangan kosakata maupun frasa yang tidak berarti dalam tulisan tersebut. </w:t>
      </w:r>
    </w:p>
    <w:p w14:paraId="327FD5D6" w14:textId="77777777" w:rsidR="00BC7DEB" w:rsidRPr="002E4986" w:rsidRDefault="00BC7DEB" w:rsidP="00B36272">
      <w:pPr>
        <w:spacing w:after="0" w:line="240" w:lineRule="auto"/>
        <w:rPr>
          <w:rFonts w:ascii="Times New Roman" w:hAnsi="Times New Roman" w:cs="Times New Roman"/>
          <w:sz w:val="24"/>
          <w:szCs w:val="24"/>
          <w:rPrChange w:id="120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09" w:author="Henny  Warsilah" w:date="2018-10-26T23:06:00Z">
            <w:rPr>
              <w:rFonts w:ascii="Times New Roman" w:hAnsi="Times New Roman" w:cs="Times New Roman"/>
              <w:sz w:val="28"/>
              <w:szCs w:val="28"/>
            </w:rPr>
          </w:rPrChange>
        </w:rPr>
        <w:t>Penalaran kalimat: Yang terakhir adalah terkait penalaran kalimat. Kerancuan makna ditemukan pada paragraf pertama, yakni dalam kalimat yang berbunyi “sejumlah proyek bendungan dan embung  yang dilakukan Balai Wilayah Sungai Nusa Tenggara I. Secara logika keliru karena Balai Wilayah Sungai Nusa Tenggara I adalah benda mati yang tidak mungkin bisa melaksanakan proyek. Selanjutnya, pada paragraf keenam. Dalam kalimat, “KIPAS juga mendesak pihak Eksekutif dan Legislatif baik pemda maupun pemprop untuk melakukan investigasi …… Kerancuannya adalah penulis hanya menyebutkan rincian lembaga eksekutif (Pemda Sumbawa dan Pemprov NTB), sedangkan lembaga legislatifnya tidak disebutkan.</w:t>
      </w:r>
    </w:p>
    <w:p w14:paraId="6D3B35CD" w14:textId="77777777" w:rsidR="00DA0258" w:rsidRPr="002E4986" w:rsidRDefault="00696246" w:rsidP="00B36272">
      <w:pPr>
        <w:spacing w:after="0" w:line="240" w:lineRule="auto"/>
        <w:rPr>
          <w:rFonts w:ascii="Times New Roman" w:hAnsi="Times New Roman" w:cs="Times New Roman"/>
          <w:sz w:val="24"/>
          <w:szCs w:val="24"/>
          <w:rPrChange w:id="121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11" w:author="Henny  Warsilah" w:date="2018-10-26T23:06:00Z">
            <w:rPr>
              <w:rFonts w:ascii="Times New Roman" w:hAnsi="Times New Roman" w:cs="Times New Roman"/>
              <w:sz w:val="28"/>
              <w:szCs w:val="28"/>
            </w:rPr>
          </w:rPrChange>
        </w:rPr>
        <w:t xml:space="preserve">4.2.3 </w:t>
      </w:r>
      <w:r w:rsidR="00BC7DEB" w:rsidRPr="002E4986">
        <w:rPr>
          <w:rFonts w:ascii="Times New Roman" w:hAnsi="Times New Roman" w:cs="Times New Roman"/>
          <w:b/>
          <w:i/>
          <w:iCs/>
          <w:sz w:val="24"/>
          <w:szCs w:val="24"/>
          <w:rPrChange w:id="1212" w:author="Henny  Warsilah" w:date="2018-10-26T23:06:00Z">
            <w:rPr>
              <w:rFonts w:ascii="Times New Roman" w:hAnsi="Times New Roman" w:cs="Times New Roman"/>
              <w:b/>
              <w:i/>
              <w:iCs/>
              <w:sz w:val="28"/>
              <w:szCs w:val="28"/>
            </w:rPr>
          </w:rPrChange>
        </w:rPr>
        <w:t xml:space="preserve">Warga Desak Kepala Puskesmas Ropang Dicopot, </w:t>
      </w:r>
      <w:r w:rsidR="00BC7DEB" w:rsidRPr="002E4986">
        <w:rPr>
          <w:rFonts w:ascii="Times New Roman" w:hAnsi="Times New Roman" w:cs="Times New Roman"/>
          <w:b/>
          <w:sz w:val="24"/>
          <w:szCs w:val="24"/>
          <w:rPrChange w:id="1213" w:author="Henny  Warsilah" w:date="2018-10-26T23:06:00Z">
            <w:rPr>
              <w:rFonts w:ascii="Times New Roman" w:hAnsi="Times New Roman" w:cs="Times New Roman"/>
              <w:b/>
              <w:sz w:val="28"/>
              <w:szCs w:val="28"/>
            </w:rPr>
          </w:rPrChange>
        </w:rPr>
        <w:t>Senin, 17 April 2017</w:t>
      </w:r>
    </w:p>
    <w:p w14:paraId="138BE91E"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1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15" w:author="Henny  Warsilah" w:date="2018-10-26T23:06:00Z">
            <w:rPr>
              <w:rFonts w:ascii="Times New Roman" w:hAnsi="Times New Roman" w:cs="Times New Roman"/>
              <w:sz w:val="28"/>
              <w:szCs w:val="28"/>
            </w:rPr>
          </w:rPrChange>
        </w:rPr>
        <w:t>Secara garis besar berita yang dijadikan salah satu sampel dalam pemantauan dan pengendalian media massa ini sudah cukup baik dari aspek kosakata, ejaan, dan kalimat. Akan tetapi, masih terdapat beberapa kesalahan yang berkaitan dengan ketiga aspek tersebut.</w:t>
      </w:r>
    </w:p>
    <w:p w14:paraId="797AF03F" w14:textId="77777777" w:rsidR="00BC7DEB" w:rsidRPr="002E4986" w:rsidRDefault="00BC7DEB" w:rsidP="00B36272">
      <w:pPr>
        <w:spacing w:after="0" w:line="240" w:lineRule="auto"/>
        <w:jc w:val="both"/>
        <w:rPr>
          <w:rFonts w:ascii="Times New Roman" w:hAnsi="Times New Roman" w:cs="Times New Roman"/>
          <w:sz w:val="24"/>
          <w:szCs w:val="24"/>
          <w:rPrChange w:id="121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17" w:author="Henny  Warsilah" w:date="2018-10-26T23:06:00Z">
            <w:rPr>
              <w:rFonts w:ascii="Times New Roman" w:hAnsi="Times New Roman" w:cs="Times New Roman"/>
              <w:sz w:val="28"/>
              <w:szCs w:val="28"/>
            </w:rPr>
          </w:rPrChange>
        </w:rPr>
        <w:tab/>
        <w:t xml:space="preserve">Berkaiatan dengan kosakata, terdapat kesalahan dalam hal penulisan atau penggunaan kata. Penulisan kata yang digunakan tidak sesuai dengan penulisan kata yang baku atau yang sesuai dengan Kamus Besar Bahasa Indonesia (KBBI). Dalam teks berita ini, peneliti menemukan dua kesalahan, yang pertama pada paragraf ke-2 dan yang kedua pada paragraf ke-3. Pada paragraf ke-2 terdapat penulisan kata </w:t>
      </w:r>
      <w:r w:rsidRPr="002E4986">
        <w:rPr>
          <w:rFonts w:ascii="Times New Roman" w:hAnsi="Times New Roman" w:cs="Times New Roman"/>
          <w:i/>
          <w:iCs/>
          <w:sz w:val="24"/>
          <w:szCs w:val="24"/>
          <w:rPrChange w:id="1218" w:author="Henny  Warsilah" w:date="2018-10-26T23:06:00Z">
            <w:rPr>
              <w:rFonts w:ascii="Times New Roman" w:hAnsi="Times New Roman" w:cs="Times New Roman"/>
              <w:i/>
              <w:iCs/>
              <w:sz w:val="28"/>
              <w:szCs w:val="28"/>
            </w:rPr>
          </w:rPrChange>
        </w:rPr>
        <w:t xml:space="preserve">tauladan </w:t>
      </w:r>
      <w:r w:rsidRPr="002E4986">
        <w:rPr>
          <w:rFonts w:ascii="Times New Roman" w:hAnsi="Times New Roman" w:cs="Times New Roman"/>
          <w:sz w:val="24"/>
          <w:szCs w:val="24"/>
          <w:rPrChange w:id="1219" w:author="Henny  Warsilah" w:date="2018-10-26T23:06:00Z">
            <w:rPr>
              <w:rFonts w:ascii="Times New Roman" w:hAnsi="Times New Roman" w:cs="Times New Roman"/>
              <w:sz w:val="28"/>
              <w:szCs w:val="28"/>
            </w:rPr>
          </w:rPrChange>
        </w:rPr>
        <w:t xml:space="preserve">atau gabungan kata </w:t>
      </w:r>
      <w:r w:rsidRPr="002E4986">
        <w:rPr>
          <w:rFonts w:ascii="Times New Roman" w:hAnsi="Times New Roman" w:cs="Times New Roman"/>
          <w:i/>
          <w:iCs/>
          <w:sz w:val="24"/>
          <w:szCs w:val="24"/>
          <w:rPrChange w:id="1220" w:author="Henny  Warsilah" w:date="2018-10-26T23:06:00Z">
            <w:rPr>
              <w:rFonts w:ascii="Times New Roman" w:hAnsi="Times New Roman" w:cs="Times New Roman"/>
              <w:i/>
              <w:iCs/>
              <w:sz w:val="28"/>
              <w:szCs w:val="28"/>
            </w:rPr>
          </w:rPrChange>
        </w:rPr>
        <w:t xml:space="preserve">suri tauladan. </w:t>
      </w:r>
      <w:r w:rsidRPr="002E4986">
        <w:rPr>
          <w:rFonts w:ascii="Times New Roman" w:hAnsi="Times New Roman" w:cs="Times New Roman"/>
          <w:sz w:val="24"/>
          <w:szCs w:val="24"/>
          <w:rPrChange w:id="1221" w:author="Henny  Warsilah" w:date="2018-10-26T23:06:00Z">
            <w:rPr>
              <w:rFonts w:ascii="Times New Roman" w:hAnsi="Times New Roman" w:cs="Times New Roman"/>
              <w:sz w:val="28"/>
              <w:szCs w:val="28"/>
            </w:rPr>
          </w:rPrChange>
        </w:rPr>
        <w:t xml:space="preserve">Jika yang dimaksudkan oleh kata atau gabungan kata tersebut adalah  contoh yang baik dan pantas untuk ditiru, tentu penulisannya salah. Jika kita mengacu pada KBBI, makna tersebut dimiliki oleh kata atau gabungan kata </w:t>
      </w:r>
      <w:r w:rsidRPr="002E4986">
        <w:rPr>
          <w:rFonts w:ascii="Times New Roman" w:hAnsi="Times New Roman" w:cs="Times New Roman"/>
          <w:i/>
          <w:iCs/>
          <w:sz w:val="24"/>
          <w:szCs w:val="24"/>
          <w:rPrChange w:id="1222" w:author="Henny  Warsilah" w:date="2018-10-26T23:06:00Z">
            <w:rPr>
              <w:rFonts w:ascii="Times New Roman" w:hAnsi="Times New Roman" w:cs="Times New Roman"/>
              <w:i/>
              <w:iCs/>
              <w:sz w:val="28"/>
              <w:szCs w:val="28"/>
            </w:rPr>
          </w:rPrChange>
        </w:rPr>
        <w:t>suri teladan</w:t>
      </w:r>
      <w:r w:rsidRPr="002E4986">
        <w:rPr>
          <w:rFonts w:ascii="Times New Roman" w:hAnsi="Times New Roman" w:cs="Times New Roman"/>
          <w:sz w:val="24"/>
          <w:szCs w:val="24"/>
          <w:rPrChange w:id="1223" w:author="Henny  Warsilah" w:date="2018-10-26T23:06:00Z">
            <w:rPr>
              <w:rFonts w:ascii="Times New Roman" w:hAnsi="Times New Roman" w:cs="Times New Roman"/>
              <w:sz w:val="28"/>
              <w:szCs w:val="28"/>
            </w:rPr>
          </w:rPrChange>
        </w:rPr>
        <w:t xml:space="preserve">, bukan </w:t>
      </w:r>
      <w:r w:rsidRPr="002E4986">
        <w:rPr>
          <w:rFonts w:ascii="Times New Roman" w:hAnsi="Times New Roman" w:cs="Times New Roman"/>
          <w:i/>
          <w:iCs/>
          <w:sz w:val="24"/>
          <w:szCs w:val="24"/>
          <w:rPrChange w:id="1224" w:author="Henny  Warsilah" w:date="2018-10-26T23:06:00Z">
            <w:rPr>
              <w:rFonts w:ascii="Times New Roman" w:hAnsi="Times New Roman" w:cs="Times New Roman"/>
              <w:i/>
              <w:iCs/>
              <w:sz w:val="28"/>
              <w:szCs w:val="28"/>
            </w:rPr>
          </w:rPrChange>
        </w:rPr>
        <w:t xml:space="preserve">suri tauladan </w:t>
      </w:r>
      <w:r w:rsidRPr="002E4986">
        <w:rPr>
          <w:rFonts w:ascii="Times New Roman" w:hAnsi="Times New Roman" w:cs="Times New Roman"/>
          <w:sz w:val="24"/>
          <w:szCs w:val="24"/>
          <w:rPrChange w:id="1225" w:author="Henny  Warsilah" w:date="2018-10-26T23:06:00Z">
            <w:rPr>
              <w:rFonts w:ascii="Times New Roman" w:hAnsi="Times New Roman" w:cs="Times New Roman"/>
              <w:sz w:val="28"/>
              <w:szCs w:val="28"/>
            </w:rPr>
          </w:rPrChange>
        </w:rPr>
        <w:t>sebagaimana yang tertulis dalam teks berita tersebut.</w:t>
      </w:r>
    </w:p>
    <w:p w14:paraId="7C5FA49B"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2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27" w:author="Henny  Warsilah" w:date="2018-10-26T23:06:00Z">
            <w:rPr>
              <w:rFonts w:ascii="Times New Roman" w:hAnsi="Times New Roman" w:cs="Times New Roman"/>
              <w:sz w:val="28"/>
              <w:szCs w:val="28"/>
            </w:rPr>
          </w:rPrChange>
        </w:rPr>
        <w:t xml:space="preserve">Pada paragraf ke-3 terdapat kata </w:t>
      </w:r>
      <w:r w:rsidRPr="002E4986">
        <w:rPr>
          <w:rFonts w:ascii="Times New Roman" w:hAnsi="Times New Roman" w:cs="Times New Roman"/>
          <w:i/>
          <w:iCs/>
          <w:sz w:val="24"/>
          <w:szCs w:val="24"/>
          <w:rPrChange w:id="1228" w:author="Henny  Warsilah" w:date="2018-10-26T23:06:00Z">
            <w:rPr>
              <w:rFonts w:ascii="Times New Roman" w:hAnsi="Times New Roman" w:cs="Times New Roman"/>
              <w:i/>
              <w:iCs/>
              <w:sz w:val="28"/>
              <w:szCs w:val="28"/>
            </w:rPr>
          </w:rPrChange>
        </w:rPr>
        <w:t>leading sektor</w:t>
      </w:r>
      <w:r w:rsidRPr="002E4986">
        <w:rPr>
          <w:rFonts w:ascii="Times New Roman" w:hAnsi="Times New Roman" w:cs="Times New Roman"/>
          <w:sz w:val="24"/>
          <w:szCs w:val="24"/>
          <w:rPrChange w:id="1229" w:author="Henny  Warsilah" w:date="2018-10-26T23:06:00Z">
            <w:rPr>
              <w:rFonts w:ascii="Times New Roman" w:hAnsi="Times New Roman" w:cs="Times New Roman"/>
              <w:sz w:val="28"/>
              <w:szCs w:val="28"/>
            </w:rPr>
          </w:rPrChange>
        </w:rPr>
        <w:t xml:space="preserve">. Kalau kita cermati dari konteks kalimat tersebut, maksud dari kalimat itu adalah Pemda Sumbawa melalui garis instruksinya yaitu Dinas Kesehatan. Kalimat tersebut dapat kita pahami maksud yang ingin dituju. Akan tetapi,  kalau kita mengacu pada KBBI, kata </w:t>
      </w:r>
      <w:r w:rsidRPr="002E4986">
        <w:rPr>
          <w:rFonts w:ascii="Times New Roman" w:hAnsi="Times New Roman" w:cs="Times New Roman"/>
          <w:i/>
          <w:iCs/>
          <w:sz w:val="24"/>
          <w:szCs w:val="24"/>
          <w:rPrChange w:id="1230" w:author="Henny  Warsilah" w:date="2018-10-26T23:06:00Z">
            <w:rPr>
              <w:rFonts w:ascii="Times New Roman" w:hAnsi="Times New Roman" w:cs="Times New Roman"/>
              <w:i/>
              <w:iCs/>
              <w:sz w:val="28"/>
              <w:szCs w:val="28"/>
            </w:rPr>
          </w:rPrChange>
        </w:rPr>
        <w:t>leading</w:t>
      </w:r>
      <w:r w:rsidRPr="002E4986">
        <w:rPr>
          <w:rFonts w:ascii="Times New Roman" w:hAnsi="Times New Roman" w:cs="Times New Roman"/>
          <w:sz w:val="24"/>
          <w:szCs w:val="24"/>
          <w:rPrChange w:id="1231" w:author="Henny  Warsilah" w:date="2018-10-26T23:06:00Z">
            <w:rPr>
              <w:rFonts w:ascii="Times New Roman" w:hAnsi="Times New Roman" w:cs="Times New Roman"/>
              <w:sz w:val="28"/>
              <w:szCs w:val="28"/>
            </w:rPr>
          </w:rPrChange>
        </w:rPr>
        <w:t xml:space="preserve"> bukanlah bagian dari kosakata bahasa Indonesia. Artinya  kata itu merupakan kosakata bahasa asing atau mungkin bahasa daerah. Dengan demikian, kata tersebut dapat saja tetap digunakan tetapi harus mengindahkah aturan penulisan kosakata yang bukan bahasa Indonesia. Penulisan kosa kata asing atau daerah harusnya ditulis miring atau cetak miring. </w:t>
      </w:r>
    </w:p>
    <w:p w14:paraId="7C3ADB18"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3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33" w:author="Henny  Warsilah" w:date="2018-10-26T23:06:00Z">
            <w:rPr>
              <w:rFonts w:ascii="Times New Roman" w:hAnsi="Times New Roman" w:cs="Times New Roman"/>
              <w:sz w:val="28"/>
              <w:szCs w:val="28"/>
            </w:rPr>
          </w:rPrChange>
        </w:rPr>
        <w:t xml:space="preserve">Selain dari dua kesalahan yang disebutkan di atas, dari segi kosakata, teks berita tersebut suduh cukup baik. Pembentukan dan pemilihan kata yang digunakan dalam teks berita tersebut sudah cukup baik. Pembentukan dan pemilihan kosakata terbilang sudah cukup tepat. Dari segi kesesuaian pengguanaan kosakata dan variasinya juga dapat disimpulkan sudah pada level cukup baik. </w:t>
      </w:r>
    </w:p>
    <w:p w14:paraId="78F4339B"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3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35" w:author="Henny  Warsilah" w:date="2018-10-26T23:06:00Z">
            <w:rPr>
              <w:rFonts w:ascii="Times New Roman" w:hAnsi="Times New Roman" w:cs="Times New Roman"/>
              <w:sz w:val="28"/>
              <w:szCs w:val="28"/>
            </w:rPr>
          </w:rPrChange>
        </w:rPr>
        <w:t xml:space="preserve">Dari segi ejaan, sebagaimana pada bagian sebelumnya, secara garis besar sudah cukup baik. Akan tetap, peneliti menemukan adanya ketidakkonsistenan dalam penulisan atau penggunaan tanda koma, terutama pada pemakaian di belakang kata atau ungkapan penghubung antarkalimat. Di beberapa bagian penggunaan tanda koma pada posisi yang dimaksud sudah tepat. Akan tetapi, hal tersebut tidak diikuti atau tidak konsisten penggunaannya pada bagian lainnya. Kesalahan yang dimaksud dapat dilihat pada paragraf ketiga, keempat, dan kelima. </w:t>
      </w:r>
    </w:p>
    <w:p w14:paraId="4B6CC64E"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3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37" w:author="Henny  Warsilah" w:date="2018-10-26T23:06:00Z">
            <w:rPr>
              <w:rFonts w:ascii="Times New Roman" w:hAnsi="Times New Roman" w:cs="Times New Roman"/>
              <w:sz w:val="28"/>
              <w:szCs w:val="28"/>
            </w:rPr>
          </w:rPrChange>
        </w:rPr>
        <w:lastRenderedPageBreak/>
        <w:t xml:space="preserve">Pada paragraf ketiga terdapat kalimat </w:t>
      </w:r>
      <w:r w:rsidRPr="002E4986">
        <w:rPr>
          <w:rFonts w:ascii="Times New Roman" w:hAnsi="Times New Roman" w:cs="Times New Roman"/>
          <w:i/>
          <w:iCs/>
          <w:sz w:val="24"/>
          <w:szCs w:val="24"/>
          <w:rPrChange w:id="1238" w:author="Henny  Warsilah" w:date="2018-10-26T23:06:00Z">
            <w:rPr>
              <w:rFonts w:ascii="Times New Roman" w:hAnsi="Times New Roman" w:cs="Times New Roman"/>
              <w:i/>
              <w:iCs/>
              <w:sz w:val="28"/>
              <w:szCs w:val="28"/>
            </w:rPr>
          </w:rPrChange>
        </w:rPr>
        <w:t>Karena itu dirinya atas nama warga masyarakat setempat sangat menyayangkan Pemda Sumbawa melalui leading sektor Dinas Kesehatan Sumbawa yang lamban menyikapi persoalan yang terjadi.</w:t>
      </w:r>
      <w:r w:rsidRPr="002E4986">
        <w:rPr>
          <w:rFonts w:ascii="Times New Roman" w:hAnsi="Times New Roman" w:cs="Times New Roman"/>
          <w:sz w:val="24"/>
          <w:szCs w:val="24"/>
          <w:rPrChange w:id="1239" w:author="Henny  Warsilah" w:date="2018-10-26T23:06:00Z">
            <w:rPr>
              <w:rFonts w:ascii="Times New Roman" w:hAnsi="Times New Roman" w:cs="Times New Roman"/>
              <w:sz w:val="28"/>
              <w:szCs w:val="28"/>
            </w:rPr>
          </w:rPrChange>
        </w:rPr>
        <w:t xml:space="preserve"> Berdasarkan Permendikbud Republik Indonesia Nomor 50 Tahun 2015 tentang Pedoman Umum Ejaan Bahasa Indonesia, tanda baca koma dipakai di belakang kata atau ungkapan penghubung antarkalimat, seperti oleh </w:t>
      </w:r>
      <w:r w:rsidRPr="002E4986">
        <w:rPr>
          <w:rFonts w:ascii="Times New Roman" w:hAnsi="Times New Roman" w:cs="Times New Roman"/>
          <w:i/>
          <w:iCs/>
          <w:sz w:val="24"/>
          <w:szCs w:val="24"/>
          <w:rPrChange w:id="1240" w:author="Henny  Warsilah" w:date="2018-10-26T23:06:00Z">
            <w:rPr>
              <w:rFonts w:ascii="Times New Roman" w:hAnsi="Times New Roman" w:cs="Times New Roman"/>
              <w:i/>
              <w:iCs/>
              <w:sz w:val="28"/>
              <w:szCs w:val="28"/>
            </w:rPr>
          </w:rPrChange>
        </w:rPr>
        <w:t xml:space="preserve">karena itu, jadi, dengan demikian, sehubungan dengan, </w:t>
      </w:r>
      <w:r w:rsidRPr="002E4986">
        <w:rPr>
          <w:rFonts w:ascii="Times New Roman" w:hAnsi="Times New Roman" w:cs="Times New Roman"/>
          <w:sz w:val="24"/>
          <w:szCs w:val="24"/>
          <w:rPrChange w:id="1241" w:author="Henny  Warsilah" w:date="2018-10-26T23:06:00Z">
            <w:rPr>
              <w:rFonts w:ascii="Times New Roman" w:hAnsi="Times New Roman" w:cs="Times New Roman"/>
              <w:sz w:val="28"/>
              <w:szCs w:val="28"/>
            </w:rPr>
          </w:rPrChange>
        </w:rPr>
        <w:t>dan</w:t>
      </w:r>
      <w:r w:rsidRPr="002E4986">
        <w:rPr>
          <w:rFonts w:ascii="Times New Roman" w:hAnsi="Times New Roman" w:cs="Times New Roman"/>
          <w:i/>
          <w:iCs/>
          <w:sz w:val="24"/>
          <w:szCs w:val="24"/>
          <w:rPrChange w:id="1242" w:author="Henny  Warsilah" w:date="2018-10-26T23:06:00Z">
            <w:rPr>
              <w:rFonts w:ascii="Times New Roman" w:hAnsi="Times New Roman" w:cs="Times New Roman"/>
              <w:i/>
              <w:iCs/>
              <w:sz w:val="28"/>
              <w:szCs w:val="28"/>
            </w:rPr>
          </w:rPrChange>
        </w:rPr>
        <w:t xml:space="preserve"> meskipun demikian.</w:t>
      </w:r>
      <w:r w:rsidRPr="002E4986">
        <w:rPr>
          <w:rFonts w:ascii="Times New Roman" w:hAnsi="Times New Roman" w:cs="Times New Roman"/>
          <w:sz w:val="24"/>
          <w:szCs w:val="24"/>
          <w:rPrChange w:id="1243" w:author="Henny  Warsilah" w:date="2018-10-26T23:06:00Z">
            <w:rPr>
              <w:rFonts w:ascii="Times New Roman" w:hAnsi="Times New Roman" w:cs="Times New Roman"/>
              <w:sz w:val="28"/>
              <w:szCs w:val="28"/>
            </w:rPr>
          </w:rPrChange>
        </w:rPr>
        <w:t xml:space="preserve"> Jadi, pada kalimat berita yang dimaksud, tanda baca koma tidak digunakan setelah kata penghubung antarkalimat tersebut. </w:t>
      </w:r>
    </w:p>
    <w:p w14:paraId="27008810"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4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45" w:author="Henny  Warsilah" w:date="2018-10-26T23:06:00Z">
            <w:rPr>
              <w:rFonts w:ascii="Times New Roman" w:hAnsi="Times New Roman" w:cs="Times New Roman"/>
              <w:sz w:val="28"/>
              <w:szCs w:val="28"/>
            </w:rPr>
          </w:rPrChange>
        </w:rPr>
        <w:t xml:space="preserve">Kesalahan yang sama juga diulang pada paragraf keempat tepatnya di kalimat terakhir. Kesalahan tersebut sama dengan kesalahan yang pertama,  yakni tidak menggunakan tanda koma pada kata penghubung antarkalimat. Yang terakhir, kesalahan yang berkaitan dengan pengguanaan ejaan yang berkaitan dengan tanda baca terdapat pada paragraf kelima tepatnya pada kalimat terakhir. Dalam teks berita tersebut terdapat kata penghubung antarkalimat </w:t>
      </w:r>
      <w:r w:rsidRPr="002E4986">
        <w:rPr>
          <w:rFonts w:ascii="Times New Roman" w:hAnsi="Times New Roman" w:cs="Times New Roman"/>
          <w:i/>
          <w:iCs/>
          <w:sz w:val="24"/>
          <w:szCs w:val="24"/>
          <w:rPrChange w:id="1246" w:author="Henny  Warsilah" w:date="2018-10-26T23:06:00Z">
            <w:rPr>
              <w:rFonts w:ascii="Times New Roman" w:hAnsi="Times New Roman" w:cs="Times New Roman"/>
              <w:i/>
              <w:iCs/>
              <w:sz w:val="28"/>
              <w:szCs w:val="28"/>
            </w:rPr>
          </w:rPrChange>
        </w:rPr>
        <w:t xml:space="preserve">namun. </w:t>
      </w:r>
      <w:r w:rsidRPr="002E4986">
        <w:rPr>
          <w:rFonts w:ascii="Times New Roman" w:hAnsi="Times New Roman" w:cs="Times New Roman"/>
          <w:sz w:val="24"/>
          <w:szCs w:val="24"/>
          <w:rPrChange w:id="1247" w:author="Henny  Warsilah" w:date="2018-10-26T23:06:00Z">
            <w:rPr>
              <w:rFonts w:ascii="Times New Roman" w:hAnsi="Times New Roman" w:cs="Times New Roman"/>
              <w:sz w:val="28"/>
              <w:szCs w:val="28"/>
            </w:rPr>
          </w:rPrChange>
        </w:rPr>
        <w:t xml:space="preserve">Akan tetapi, setelah kata penghubung tersebut tidak terdapat atau tidak digunakan tanda baca koma. </w:t>
      </w:r>
    </w:p>
    <w:p w14:paraId="5A708C9A"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4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49" w:author="Henny  Warsilah" w:date="2018-10-26T23:06:00Z">
            <w:rPr>
              <w:rFonts w:ascii="Times New Roman" w:hAnsi="Times New Roman" w:cs="Times New Roman"/>
              <w:sz w:val="28"/>
              <w:szCs w:val="28"/>
            </w:rPr>
          </w:rPrChange>
        </w:rPr>
        <w:t xml:space="preserve">Selain dari kesalahan yang telah disebutkan, secara garis besar, penggunaan ejaan pada teks berita di atas sudah tepat. Penerapan ejaan berupa penulisan kata dan huruf terbilang sudah tepat pada sebagian besar teks berita itu. Penerapan ejaan yang berkaitandengan tanda baca juga terbilang sudah tepat selain dari beberapa kesalahan yang telah disebutkan. </w:t>
      </w:r>
    </w:p>
    <w:p w14:paraId="2ACED207" w14:textId="77777777" w:rsidR="00FA5C3E" w:rsidRPr="002E4986" w:rsidRDefault="00BC7DEB" w:rsidP="00B36272">
      <w:pPr>
        <w:spacing w:after="0" w:line="240" w:lineRule="auto"/>
        <w:ind w:firstLine="720"/>
        <w:jc w:val="both"/>
        <w:rPr>
          <w:rFonts w:ascii="Times New Roman" w:hAnsi="Times New Roman" w:cs="Times New Roman"/>
          <w:sz w:val="24"/>
          <w:szCs w:val="24"/>
          <w:rPrChange w:id="125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51" w:author="Henny  Warsilah" w:date="2018-10-26T23:06:00Z">
            <w:rPr>
              <w:rFonts w:ascii="Times New Roman" w:hAnsi="Times New Roman" w:cs="Times New Roman"/>
              <w:sz w:val="28"/>
              <w:szCs w:val="28"/>
            </w:rPr>
          </w:rPrChange>
        </w:rPr>
        <w:t xml:space="preserve">Dari segi kalimat yang berkaitan dengan struktur, peneliti menemukan dua kesalahan yang terdapat pada paragraf ketiga dan keempat. Pada paragraf ketiga terdapat kesalahan kalimat berupa penggunaan kata penghubung antarkalimat. Sebagaimana namanya, kata penghubung antar kalimat adalah kata penghubung yang digunakan untuk menghubungkan antar kalimat, bukan paragraf. Pada paragraf ketiga ini terdapat kata penghubung antarkalimat yang digunakan pada awal paragraf. Hal itu berarti kata penghubung tersebut digunakan untuk menghubungkan paragraf yang satu dengan paragraf selanjutnya. Seharusnya kata penghubung tersebut digunakan untuk menghubungkan kalimat yang satu dengan yang lainnya yang masih dalam satu topik ide pokok paragraf. Adapun pada teks berita tersebut, seolah-olah kata penghubung tersebut digunakan untuk menghubungkan dua ide pokok yang berbeda. Jadi, hal itu sudah tidak sesuai dengan fungsi kata penghubung tersebut atau tudak sesuai dengan aturan dari penggunaan kata penghubung tersebut.  </w:t>
      </w:r>
    </w:p>
    <w:p w14:paraId="5B5C2777" w14:textId="77777777" w:rsidR="00BC7DEB" w:rsidRPr="002E4986" w:rsidRDefault="00BC7DEB" w:rsidP="00B36272">
      <w:pPr>
        <w:spacing w:after="0" w:line="240" w:lineRule="auto"/>
        <w:ind w:firstLine="720"/>
        <w:jc w:val="both"/>
        <w:rPr>
          <w:rFonts w:ascii="Times New Roman" w:hAnsi="Times New Roman" w:cs="Times New Roman"/>
          <w:sz w:val="24"/>
          <w:szCs w:val="24"/>
          <w:rPrChange w:id="125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53" w:author="Henny  Warsilah" w:date="2018-10-26T23:06:00Z">
            <w:rPr>
              <w:rFonts w:ascii="Times New Roman" w:hAnsi="Times New Roman" w:cs="Times New Roman"/>
              <w:sz w:val="28"/>
              <w:szCs w:val="28"/>
            </w:rPr>
          </w:rPrChange>
        </w:rPr>
        <w:t xml:space="preserve">Kesalahan yang kedua terdapat pada paragraf keempat. Dalam teks tersebut tertulis </w:t>
      </w:r>
      <w:r w:rsidRPr="002E4986">
        <w:rPr>
          <w:rFonts w:ascii="Times New Roman" w:hAnsi="Times New Roman" w:cs="Times New Roman"/>
          <w:i/>
          <w:iCs/>
          <w:sz w:val="24"/>
          <w:szCs w:val="24"/>
          <w:rPrChange w:id="1254" w:author="Henny  Warsilah" w:date="2018-10-26T23:06:00Z">
            <w:rPr>
              <w:rFonts w:ascii="Times New Roman" w:hAnsi="Times New Roman" w:cs="Times New Roman"/>
              <w:i/>
              <w:iCs/>
              <w:sz w:val="28"/>
              <w:szCs w:val="28"/>
            </w:rPr>
          </w:rPrChange>
        </w:rPr>
        <w:t>Karena itu atas nama warga masyarakat Desa Ropang mendesak kepada Bupati Sumbawa, Baperjakat maupun Dinas Kesehatan Sumbawa untuk segera mengambil langkah tegas.</w:t>
      </w:r>
      <w:r w:rsidRPr="002E4986">
        <w:rPr>
          <w:rFonts w:ascii="Times New Roman" w:hAnsi="Times New Roman" w:cs="Times New Roman"/>
          <w:sz w:val="24"/>
          <w:szCs w:val="24"/>
          <w:rPrChange w:id="1255" w:author="Henny  Warsilah" w:date="2018-10-26T23:06:00Z">
            <w:rPr>
              <w:rFonts w:ascii="Times New Roman" w:hAnsi="Times New Roman" w:cs="Times New Roman"/>
              <w:sz w:val="28"/>
              <w:szCs w:val="28"/>
            </w:rPr>
          </w:rPrChange>
        </w:rPr>
        <w:t xml:space="preserve"> Kalau melihat konteks secara keseluruhan wacana dalam teks berita tersebut, dapat dipahami maksud dari kalimat tersebut, siapa subjek, mana predikat, dan siapa atau apa objeknya. Akan tetapi, secara struktur, kalimat tersebut belumlah lenngkap. Kalimat tersebut belum dapat dikatakan sebagai kalimat efektif. Ada unsur yang belum terpenuhi. Kalimat tersebut belum menunjukkan siapa yang melakukan </w:t>
      </w:r>
      <w:r w:rsidRPr="002E4986">
        <w:rPr>
          <w:rFonts w:ascii="Times New Roman" w:hAnsi="Times New Roman" w:cs="Times New Roman"/>
          <w:i/>
          <w:iCs/>
          <w:sz w:val="24"/>
          <w:szCs w:val="24"/>
          <w:rPrChange w:id="1256" w:author="Henny  Warsilah" w:date="2018-10-26T23:06:00Z">
            <w:rPr>
              <w:rFonts w:ascii="Times New Roman" w:hAnsi="Times New Roman" w:cs="Times New Roman"/>
              <w:i/>
              <w:iCs/>
              <w:sz w:val="28"/>
              <w:szCs w:val="28"/>
            </w:rPr>
          </w:rPrChange>
        </w:rPr>
        <w:t xml:space="preserve">mendesak. </w:t>
      </w:r>
      <w:r w:rsidRPr="002E4986">
        <w:rPr>
          <w:rFonts w:ascii="Times New Roman" w:hAnsi="Times New Roman" w:cs="Times New Roman"/>
          <w:sz w:val="24"/>
          <w:szCs w:val="24"/>
          <w:rPrChange w:id="1257" w:author="Henny  Warsilah" w:date="2018-10-26T23:06:00Z">
            <w:rPr>
              <w:rFonts w:ascii="Times New Roman" w:hAnsi="Times New Roman" w:cs="Times New Roman"/>
              <w:sz w:val="28"/>
              <w:szCs w:val="28"/>
            </w:rPr>
          </w:rPrChange>
        </w:rPr>
        <w:t>Kata</w:t>
      </w:r>
      <w:r w:rsidRPr="002E4986">
        <w:rPr>
          <w:rFonts w:ascii="Times New Roman" w:hAnsi="Times New Roman" w:cs="Times New Roman"/>
          <w:i/>
          <w:iCs/>
          <w:sz w:val="24"/>
          <w:szCs w:val="24"/>
          <w:rPrChange w:id="1258" w:author="Henny  Warsilah" w:date="2018-10-26T23:06:00Z">
            <w:rPr>
              <w:rFonts w:ascii="Times New Roman" w:hAnsi="Times New Roman" w:cs="Times New Roman"/>
              <w:i/>
              <w:iCs/>
              <w:sz w:val="28"/>
              <w:szCs w:val="28"/>
            </w:rPr>
          </w:rPrChange>
        </w:rPr>
        <w:t xml:space="preserve"> atas nama warga masyarakat Desa Ropang </w:t>
      </w:r>
      <w:r w:rsidRPr="002E4986">
        <w:rPr>
          <w:rFonts w:ascii="Times New Roman" w:hAnsi="Times New Roman" w:cs="Times New Roman"/>
          <w:sz w:val="24"/>
          <w:szCs w:val="24"/>
          <w:rPrChange w:id="1259" w:author="Henny  Warsilah" w:date="2018-10-26T23:06:00Z">
            <w:rPr>
              <w:rFonts w:ascii="Times New Roman" w:hAnsi="Times New Roman" w:cs="Times New Roman"/>
              <w:sz w:val="28"/>
              <w:szCs w:val="28"/>
            </w:rPr>
          </w:rPrChange>
        </w:rPr>
        <w:t xml:space="preserve">tidak dapat dijadikan sebagai subjek karena akan timbul pertanyaan lagi siapa yang mengatasnamakan warga masyarakat Desa Ropang. Oleh sebab itu, kalimat tersebut akan menjadi efektif jika ditambah unsur kalimat berupa subjek yang </w:t>
      </w:r>
      <w:r w:rsidRPr="002E4986">
        <w:rPr>
          <w:rFonts w:ascii="Times New Roman" w:hAnsi="Times New Roman" w:cs="Times New Roman"/>
          <w:i/>
          <w:iCs/>
          <w:sz w:val="24"/>
          <w:szCs w:val="24"/>
          <w:rPrChange w:id="1260" w:author="Henny  Warsilah" w:date="2018-10-26T23:06:00Z">
            <w:rPr>
              <w:rFonts w:ascii="Times New Roman" w:hAnsi="Times New Roman" w:cs="Times New Roman"/>
              <w:i/>
              <w:iCs/>
              <w:sz w:val="28"/>
              <w:szCs w:val="28"/>
            </w:rPr>
          </w:rPrChange>
        </w:rPr>
        <w:t>mendesak</w:t>
      </w:r>
      <w:r w:rsidRPr="002E4986">
        <w:rPr>
          <w:rFonts w:ascii="Times New Roman" w:hAnsi="Times New Roman" w:cs="Times New Roman"/>
          <w:sz w:val="24"/>
          <w:szCs w:val="24"/>
          <w:rPrChange w:id="1261" w:author="Henny  Warsilah" w:date="2018-10-26T23:06:00Z">
            <w:rPr>
              <w:rFonts w:ascii="Times New Roman" w:hAnsi="Times New Roman" w:cs="Times New Roman"/>
              <w:sz w:val="28"/>
              <w:szCs w:val="28"/>
            </w:rPr>
          </w:rPrChange>
        </w:rPr>
        <w:t>.</w:t>
      </w:r>
    </w:p>
    <w:p w14:paraId="7962E0A9" w14:textId="77777777" w:rsidR="00BC7DEB" w:rsidRPr="002E4986" w:rsidRDefault="00BC7DEB" w:rsidP="00B36272">
      <w:pPr>
        <w:spacing w:after="0" w:line="240" w:lineRule="auto"/>
        <w:rPr>
          <w:rFonts w:ascii="Times New Roman" w:hAnsi="Times New Roman" w:cs="Times New Roman"/>
          <w:sz w:val="24"/>
          <w:szCs w:val="24"/>
          <w:rPrChange w:id="1262" w:author="Henny  Warsilah" w:date="2018-10-26T23:06:00Z">
            <w:rPr>
              <w:rFonts w:ascii="Times New Roman" w:hAnsi="Times New Roman" w:cs="Times New Roman"/>
              <w:sz w:val="28"/>
              <w:szCs w:val="28"/>
            </w:rPr>
          </w:rPrChange>
        </w:rPr>
      </w:pPr>
    </w:p>
    <w:p w14:paraId="6151AAD4" w14:textId="77777777" w:rsidR="00696246" w:rsidRPr="002E4986" w:rsidRDefault="00696246" w:rsidP="00696246">
      <w:pPr>
        <w:pStyle w:val="ListParagraph"/>
        <w:numPr>
          <w:ilvl w:val="0"/>
          <w:numId w:val="34"/>
        </w:numPr>
        <w:spacing w:after="0" w:line="240" w:lineRule="auto"/>
        <w:ind w:left="360"/>
        <w:rPr>
          <w:rFonts w:ascii="Times New Roman" w:hAnsi="Times New Roman" w:cs="Times New Roman"/>
          <w:b/>
          <w:sz w:val="24"/>
          <w:szCs w:val="24"/>
          <w:rPrChange w:id="1263"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1264" w:author="Henny  Warsilah" w:date="2018-10-26T23:06:00Z">
            <w:rPr>
              <w:rFonts w:ascii="Times New Roman" w:hAnsi="Times New Roman" w:cs="Times New Roman"/>
              <w:b/>
              <w:sz w:val="28"/>
              <w:szCs w:val="28"/>
            </w:rPr>
          </w:rPrChange>
        </w:rPr>
        <w:lastRenderedPageBreak/>
        <w:t>Penutup</w:t>
      </w:r>
    </w:p>
    <w:p w14:paraId="1513758A" w14:textId="77777777" w:rsidR="00DA0258" w:rsidRPr="002E4986" w:rsidRDefault="00696246" w:rsidP="00B36272">
      <w:pPr>
        <w:spacing w:after="0" w:line="240" w:lineRule="auto"/>
        <w:ind w:firstLine="720"/>
        <w:jc w:val="both"/>
        <w:rPr>
          <w:rFonts w:ascii="Times New Roman" w:hAnsi="Times New Roman" w:cs="Times New Roman"/>
          <w:sz w:val="24"/>
          <w:szCs w:val="24"/>
          <w:rPrChange w:id="126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66" w:author="Henny  Warsilah" w:date="2018-10-26T23:06:00Z">
            <w:rPr>
              <w:rFonts w:ascii="Times New Roman" w:hAnsi="Times New Roman" w:cs="Times New Roman"/>
              <w:sz w:val="28"/>
              <w:szCs w:val="28"/>
            </w:rPr>
          </w:rPrChange>
        </w:rPr>
        <w:t>Dari uraian pada pembahasan di atas, dapat disimpulkan bahwa c</w:t>
      </w:r>
      <w:r w:rsidR="006A7EEF" w:rsidRPr="002E4986">
        <w:rPr>
          <w:rFonts w:ascii="Times New Roman" w:hAnsi="Times New Roman" w:cs="Times New Roman"/>
          <w:sz w:val="24"/>
          <w:szCs w:val="24"/>
          <w:rPrChange w:id="1267" w:author="Henny  Warsilah" w:date="2018-10-26T23:06:00Z">
            <w:rPr>
              <w:rFonts w:ascii="Times New Roman" w:hAnsi="Times New Roman" w:cs="Times New Roman"/>
              <w:sz w:val="28"/>
              <w:szCs w:val="28"/>
            </w:rPr>
          </w:rPrChange>
        </w:rPr>
        <w:t xml:space="preserve">ecara garis besar, </w:t>
      </w:r>
      <w:r w:rsidR="00D55A7F" w:rsidRPr="002E4986">
        <w:rPr>
          <w:rFonts w:ascii="Times New Roman" w:hAnsi="Times New Roman" w:cs="Times New Roman"/>
          <w:sz w:val="24"/>
          <w:szCs w:val="24"/>
          <w:rPrChange w:id="1268" w:author="Henny  Warsilah" w:date="2018-10-26T23:06:00Z">
            <w:rPr>
              <w:rFonts w:ascii="Times New Roman" w:hAnsi="Times New Roman" w:cs="Times New Roman"/>
              <w:sz w:val="28"/>
              <w:szCs w:val="28"/>
            </w:rPr>
          </w:rPrChange>
        </w:rPr>
        <w:t>penggunaan bahasa Indonesia di media massa di Kabupaten Sumbawa</w:t>
      </w:r>
      <w:r w:rsidR="006A7EEF" w:rsidRPr="002E4986">
        <w:rPr>
          <w:rFonts w:ascii="Times New Roman" w:hAnsi="Times New Roman" w:cs="Times New Roman"/>
          <w:sz w:val="24"/>
          <w:szCs w:val="24"/>
          <w:rPrChange w:id="1269" w:author="Henny  Warsilah" w:date="2018-10-26T23:06:00Z">
            <w:rPr>
              <w:rFonts w:ascii="Times New Roman" w:hAnsi="Times New Roman" w:cs="Times New Roman"/>
              <w:sz w:val="28"/>
              <w:szCs w:val="28"/>
            </w:rPr>
          </w:rPrChange>
        </w:rPr>
        <w:t xml:space="preserve"> sudah cukup baik dari aspek kosakata, ejaan, dan kalimat. Namun, masih terdapat beberapa kesalahan yang berkaitan dengan ketiga aspek tersebut.</w:t>
      </w:r>
    </w:p>
    <w:p w14:paraId="2690DF8A" w14:textId="77777777" w:rsidR="00D55A7F" w:rsidRPr="002E4986" w:rsidRDefault="00830AB2" w:rsidP="00B36272">
      <w:pPr>
        <w:spacing w:after="0" w:line="240" w:lineRule="auto"/>
        <w:ind w:firstLine="720"/>
        <w:jc w:val="both"/>
        <w:rPr>
          <w:rFonts w:ascii="Times New Roman" w:hAnsi="Times New Roman" w:cs="Times New Roman"/>
          <w:sz w:val="24"/>
          <w:szCs w:val="24"/>
          <w:rPrChange w:id="1270"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71" w:author="Henny  Warsilah" w:date="2018-10-26T23:06:00Z">
            <w:rPr>
              <w:rFonts w:ascii="Times New Roman" w:hAnsi="Times New Roman" w:cs="Times New Roman"/>
              <w:sz w:val="28"/>
              <w:szCs w:val="28"/>
            </w:rPr>
          </w:rPrChange>
        </w:rPr>
        <w:t>Berkaitan dengan kosakata, secara umum pembentukan kata dalam berita di media massa di Kabupaten Sumbawa sudah cukup bagus. Kesalahan pembentukan kata hampir tidak ditemukan. Kosakata yang dipilih sesuai topik. Dari segi tingkat variasi kosakata, sudah cukup variatif. Pengulangan atau pemborosan kata hampir tidak ditemukan.</w:t>
      </w:r>
      <w:r w:rsidR="00885A8D" w:rsidRPr="002E4986">
        <w:rPr>
          <w:rFonts w:ascii="Times New Roman" w:hAnsi="Times New Roman" w:cs="Times New Roman"/>
          <w:sz w:val="24"/>
          <w:szCs w:val="24"/>
          <w:rPrChange w:id="1272" w:author="Henny  Warsilah" w:date="2018-10-26T23:06:00Z">
            <w:rPr>
              <w:rFonts w:ascii="Times New Roman" w:hAnsi="Times New Roman" w:cs="Times New Roman"/>
              <w:sz w:val="28"/>
              <w:szCs w:val="28"/>
            </w:rPr>
          </w:rPrChange>
        </w:rPr>
        <w:t xml:space="preserve"> Kesalahan yang ditemukan adalah penggunaan kata asing yang tidak mengikuti kaidah penulisan kata asing.</w:t>
      </w:r>
      <w:r w:rsidR="00EE1187" w:rsidRPr="002E4986">
        <w:rPr>
          <w:rFonts w:ascii="Times New Roman" w:hAnsi="Times New Roman" w:cs="Times New Roman"/>
          <w:sz w:val="24"/>
          <w:szCs w:val="24"/>
          <w:rPrChange w:id="1273" w:author="Henny  Warsilah" w:date="2018-10-26T23:06:00Z">
            <w:rPr>
              <w:rFonts w:ascii="Times New Roman" w:hAnsi="Times New Roman" w:cs="Times New Roman"/>
              <w:sz w:val="28"/>
              <w:szCs w:val="28"/>
            </w:rPr>
          </w:rPrChange>
        </w:rPr>
        <w:t xml:space="preserve"> Kesalahan lain yang ditemukan adalah ketidakluluhan kata-kata yang berawal K dan S ketika diberikan imbuhan</w:t>
      </w:r>
      <w:r w:rsidR="00770A61" w:rsidRPr="002E4986">
        <w:rPr>
          <w:rFonts w:ascii="Times New Roman" w:hAnsi="Times New Roman" w:cs="Times New Roman"/>
          <w:sz w:val="24"/>
          <w:szCs w:val="24"/>
          <w:rPrChange w:id="1274" w:author="Henny  Warsilah" w:date="2018-10-26T23:06:00Z">
            <w:rPr>
              <w:rFonts w:ascii="Times New Roman" w:hAnsi="Times New Roman" w:cs="Times New Roman"/>
              <w:sz w:val="28"/>
              <w:szCs w:val="28"/>
            </w:rPr>
          </w:rPrChange>
        </w:rPr>
        <w:t>,</w:t>
      </w:r>
      <w:r w:rsidR="0031196C" w:rsidRPr="002E4986">
        <w:rPr>
          <w:rFonts w:ascii="Times New Roman" w:hAnsi="Times New Roman" w:cs="Times New Roman"/>
          <w:sz w:val="24"/>
          <w:szCs w:val="24"/>
          <w:rPrChange w:id="1275" w:author="Henny  Warsilah" w:date="2018-10-26T23:06:00Z">
            <w:rPr>
              <w:rFonts w:ascii="Times New Roman" w:hAnsi="Times New Roman" w:cs="Times New Roman"/>
              <w:sz w:val="28"/>
              <w:szCs w:val="28"/>
            </w:rPr>
          </w:rPrChange>
        </w:rPr>
        <w:t xml:space="preserve"> kesalahan ketik pada penulisan beberapa kosakata</w:t>
      </w:r>
      <w:r w:rsidR="00770A61" w:rsidRPr="002E4986">
        <w:rPr>
          <w:rFonts w:ascii="Times New Roman" w:hAnsi="Times New Roman" w:cs="Times New Roman"/>
          <w:sz w:val="24"/>
          <w:szCs w:val="24"/>
          <w:rPrChange w:id="1276" w:author="Henny  Warsilah" w:date="2018-10-26T23:06:00Z">
            <w:rPr>
              <w:rFonts w:ascii="Times New Roman" w:hAnsi="Times New Roman" w:cs="Times New Roman"/>
              <w:sz w:val="28"/>
              <w:szCs w:val="28"/>
            </w:rPr>
          </w:rPrChange>
        </w:rPr>
        <w:t>, dan pemakaian beberapa kosakata yang tidak baku</w:t>
      </w:r>
      <w:r w:rsidR="0031196C" w:rsidRPr="002E4986">
        <w:rPr>
          <w:rFonts w:ascii="Times New Roman" w:hAnsi="Times New Roman" w:cs="Times New Roman"/>
          <w:sz w:val="24"/>
          <w:szCs w:val="24"/>
          <w:rPrChange w:id="1277" w:author="Henny  Warsilah" w:date="2018-10-26T23:06:00Z">
            <w:rPr>
              <w:rFonts w:ascii="Times New Roman" w:hAnsi="Times New Roman" w:cs="Times New Roman"/>
              <w:sz w:val="28"/>
              <w:szCs w:val="28"/>
            </w:rPr>
          </w:rPrChange>
        </w:rPr>
        <w:t>.</w:t>
      </w:r>
    </w:p>
    <w:p w14:paraId="1EDC71A6" w14:textId="77777777" w:rsidR="00AD6D24" w:rsidRPr="002E4986" w:rsidRDefault="00AD6D24" w:rsidP="00B36272">
      <w:pPr>
        <w:spacing w:after="0" w:line="240" w:lineRule="auto"/>
        <w:ind w:firstLine="720"/>
        <w:jc w:val="both"/>
        <w:rPr>
          <w:rFonts w:ascii="Times New Roman" w:hAnsi="Times New Roman" w:cs="Times New Roman"/>
          <w:sz w:val="24"/>
          <w:szCs w:val="24"/>
          <w:rPrChange w:id="127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79" w:author="Henny  Warsilah" w:date="2018-10-26T23:06:00Z">
            <w:rPr>
              <w:rFonts w:ascii="Times New Roman" w:hAnsi="Times New Roman" w:cs="Times New Roman"/>
              <w:sz w:val="28"/>
              <w:szCs w:val="28"/>
            </w:rPr>
          </w:rPrChange>
        </w:rPr>
        <w:t xml:space="preserve">Dari segi ejaan, </w:t>
      </w:r>
      <w:r w:rsidR="00EB0EF5" w:rsidRPr="002E4986">
        <w:rPr>
          <w:rFonts w:ascii="Times New Roman" w:hAnsi="Times New Roman" w:cs="Times New Roman"/>
          <w:sz w:val="24"/>
          <w:szCs w:val="24"/>
          <w:rPrChange w:id="1280" w:author="Henny  Warsilah" w:date="2018-10-26T23:06:00Z">
            <w:rPr>
              <w:rFonts w:ascii="Times New Roman" w:hAnsi="Times New Roman" w:cs="Times New Roman"/>
              <w:sz w:val="28"/>
              <w:szCs w:val="28"/>
            </w:rPr>
          </w:rPrChange>
        </w:rPr>
        <w:t>secara umum sudah cukup baik. Kesalahan yang dite</w:t>
      </w:r>
      <w:r w:rsidR="00EE1187" w:rsidRPr="002E4986">
        <w:rPr>
          <w:rFonts w:ascii="Times New Roman" w:hAnsi="Times New Roman" w:cs="Times New Roman"/>
          <w:sz w:val="24"/>
          <w:szCs w:val="24"/>
          <w:rPrChange w:id="1281" w:author="Henny  Warsilah" w:date="2018-10-26T23:06:00Z">
            <w:rPr>
              <w:rFonts w:ascii="Times New Roman" w:hAnsi="Times New Roman" w:cs="Times New Roman"/>
              <w:sz w:val="28"/>
              <w:szCs w:val="28"/>
            </w:rPr>
          </w:rPrChange>
        </w:rPr>
        <w:t>mukan adalah kesalahan penulisan</w:t>
      </w:r>
      <w:r w:rsidR="00EB0EF5" w:rsidRPr="002E4986">
        <w:rPr>
          <w:rFonts w:ascii="Times New Roman" w:hAnsi="Times New Roman" w:cs="Times New Roman"/>
          <w:sz w:val="24"/>
          <w:szCs w:val="24"/>
          <w:rPrChange w:id="1282" w:author="Henny  Warsilah" w:date="2018-10-26T23:06:00Z">
            <w:rPr>
              <w:rFonts w:ascii="Times New Roman" w:hAnsi="Times New Roman" w:cs="Times New Roman"/>
              <w:sz w:val="28"/>
              <w:szCs w:val="28"/>
            </w:rPr>
          </w:rPrChange>
        </w:rPr>
        <w:t xml:space="preserve"> </w:t>
      </w:r>
      <w:r w:rsidR="00885A8D" w:rsidRPr="002E4986">
        <w:rPr>
          <w:rFonts w:ascii="Times New Roman" w:hAnsi="Times New Roman" w:cs="Times New Roman"/>
          <w:sz w:val="24"/>
          <w:szCs w:val="24"/>
          <w:rPrChange w:id="1283" w:author="Henny  Warsilah" w:date="2018-10-26T23:06:00Z">
            <w:rPr>
              <w:rFonts w:ascii="Times New Roman" w:hAnsi="Times New Roman" w:cs="Times New Roman"/>
              <w:sz w:val="28"/>
              <w:szCs w:val="28"/>
            </w:rPr>
          </w:rPrChange>
        </w:rPr>
        <w:t xml:space="preserve">huruf </w:t>
      </w:r>
      <w:r w:rsidR="00EE1187" w:rsidRPr="002E4986">
        <w:rPr>
          <w:rFonts w:ascii="Times New Roman" w:hAnsi="Times New Roman" w:cs="Times New Roman"/>
          <w:sz w:val="24"/>
          <w:szCs w:val="24"/>
          <w:rPrChange w:id="1284" w:author="Henny  Warsilah" w:date="2018-10-26T23:06:00Z">
            <w:rPr>
              <w:rFonts w:ascii="Times New Roman" w:hAnsi="Times New Roman" w:cs="Times New Roman"/>
              <w:sz w:val="28"/>
              <w:szCs w:val="28"/>
            </w:rPr>
          </w:rPrChange>
        </w:rPr>
        <w:t xml:space="preserve">kapital, pemakaian tanda hubung (-), pemakaian </w:t>
      </w:r>
      <w:r w:rsidR="00EB0EF5" w:rsidRPr="002E4986">
        <w:rPr>
          <w:rFonts w:ascii="Times New Roman" w:hAnsi="Times New Roman" w:cs="Times New Roman"/>
          <w:sz w:val="24"/>
          <w:szCs w:val="24"/>
          <w:rPrChange w:id="1285" w:author="Henny  Warsilah" w:date="2018-10-26T23:06:00Z">
            <w:rPr>
              <w:rFonts w:ascii="Times New Roman" w:hAnsi="Times New Roman" w:cs="Times New Roman"/>
              <w:sz w:val="28"/>
              <w:szCs w:val="28"/>
            </w:rPr>
          </w:rPrChange>
        </w:rPr>
        <w:t>kata depan</w:t>
      </w:r>
      <w:r w:rsidR="00EE1187" w:rsidRPr="002E4986">
        <w:rPr>
          <w:rFonts w:ascii="Times New Roman" w:hAnsi="Times New Roman" w:cs="Times New Roman"/>
          <w:sz w:val="24"/>
          <w:szCs w:val="24"/>
          <w:rPrChange w:id="1286" w:author="Henny  Warsilah" w:date="2018-10-26T23:06:00Z">
            <w:rPr>
              <w:rFonts w:ascii="Times New Roman" w:hAnsi="Times New Roman" w:cs="Times New Roman"/>
              <w:sz w:val="28"/>
              <w:szCs w:val="28"/>
            </w:rPr>
          </w:rPrChange>
        </w:rPr>
        <w:t xml:space="preserve">, </w:t>
      </w:r>
      <w:r w:rsidR="00EB0EF5" w:rsidRPr="002E4986">
        <w:rPr>
          <w:rFonts w:ascii="Times New Roman" w:hAnsi="Times New Roman" w:cs="Times New Roman"/>
          <w:sz w:val="24"/>
          <w:szCs w:val="24"/>
          <w:rPrChange w:id="1287" w:author="Henny  Warsilah" w:date="2018-10-26T23:06:00Z">
            <w:rPr>
              <w:rFonts w:ascii="Times New Roman" w:hAnsi="Times New Roman" w:cs="Times New Roman"/>
              <w:sz w:val="28"/>
              <w:szCs w:val="28"/>
            </w:rPr>
          </w:rPrChange>
        </w:rPr>
        <w:t xml:space="preserve"> dan</w:t>
      </w:r>
      <w:r w:rsidR="00EE1187" w:rsidRPr="002E4986">
        <w:rPr>
          <w:rFonts w:ascii="Times New Roman" w:hAnsi="Times New Roman" w:cs="Times New Roman"/>
          <w:sz w:val="24"/>
          <w:szCs w:val="24"/>
          <w:rPrChange w:id="1288" w:author="Henny  Warsilah" w:date="2018-10-26T23:06:00Z">
            <w:rPr>
              <w:rFonts w:ascii="Times New Roman" w:hAnsi="Times New Roman" w:cs="Times New Roman"/>
              <w:sz w:val="28"/>
              <w:szCs w:val="28"/>
            </w:rPr>
          </w:rPrChange>
        </w:rPr>
        <w:t xml:space="preserve"> pemakaian</w:t>
      </w:r>
      <w:r w:rsidR="00EB0EF5" w:rsidRPr="002E4986">
        <w:rPr>
          <w:rFonts w:ascii="Times New Roman" w:hAnsi="Times New Roman" w:cs="Times New Roman"/>
          <w:sz w:val="24"/>
          <w:szCs w:val="24"/>
          <w:rPrChange w:id="1289" w:author="Henny  Warsilah" w:date="2018-10-26T23:06:00Z">
            <w:rPr>
              <w:rFonts w:ascii="Times New Roman" w:hAnsi="Times New Roman" w:cs="Times New Roman"/>
              <w:sz w:val="28"/>
              <w:szCs w:val="28"/>
            </w:rPr>
          </w:rPrChange>
        </w:rPr>
        <w:t xml:space="preserve"> tanda baca. </w:t>
      </w:r>
      <w:r w:rsidR="0031196C" w:rsidRPr="002E4986">
        <w:rPr>
          <w:rFonts w:ascii="Times New Roman" w:hAnsi="Times New Roman" w:cs="Times New Roman"/>
          <w:sz w:val="24"/>
          <w:szCs w:val="24"/>
          <w:rPrChange w:id="1290" w:author="Henny  Warsilah" w:date="2018-10-26T23:06:00Z">
            <w:rPr>
              <w:rFonts w:ascii="Times New Roman" w:hAnsi="Times New Roman" w:cs="Times New Roman"/>
              <w:sz w:val="28"/>
              <w:szCs w:val="28"/>
            </w:rPr>
          </w:rPrChange>
        </w:rPr>
        <w:t>Kesalahan penulisan huruf kapital yang ditemukan adalah penulisan huruf kapital di awal kata dalam nama jabatan yang tidak disertai nama</w:t>
      </w:r>
      <w:r w:rsidR="00770A61" w:rsidRPr="002E4986">
        <w:rPr>
          <w:rFonts w:ascii="Times New Roman" w:hAnsi="Times New Roman" w:cs="Times New Roman"/>
          <w:sz w:val="24"/>
          <w:szCs w:val="24"/>
          <w:rPrChange w:id="1291" w:author="Henny  Warsilah" w:date="2018-10-26T23:06:00Z">
            <w:rPr>
              <w:rFonts w:ascii="Times New Roman" w:hAnsi="Times New Roman" w:cs="Times New Roman"/>
              <w:sz w:val="28"/>
              <w:szCs w:val="28"/>
            </w:rPr>
          </w:rPrChange>
        </w:rPr>
        <w:t xml:space="preserve"> atau instansi</w:t>
      </w:r>
      <w:r w:rsidR="0031196C" w:rsidRPr="002E4986">
        <w:rPr>
          <w:rFonts w:ascii="Times New Roman" w:hAnsi="Times New Roman" w:cs="Times New Roman"/>
          <w:sz w:val="24"/>
          <w:szCs w:val="24"/>
          <w:rPrChange w:id="1292" w:author="Henny  Warsilah" w:date="2018-10-26T23:06:00Z">
            <w:rPr>
              <w:rFonts w:ascii="Times New Roman" w:hAnsi="Times New Roman" w:cs="Times New Roman"/>
              <w:sz w:val="28"/>
              <w:szCs w:val="28"/>
            </w:rPr>
          </w:rPrChange>
        </w:rPr>
        <w:t xml:space="preserve"> dan penggunaan huruf kapital tidak di awal kalimat. Kesalahan penggunaan tanda hubung (-) yang ditemukan adalah tidak dipergunakannya tanda hubung tersebut pada bilangan tingkat.  </w:t>
      </w:r>
      <w:r w:rsidR="00EB0EF5" w:rsidRPr="002E4986">
        <w:rPr>
          <w:rFonts w:ascii="Times New Roman" w:hAnsi="Times New Roman" w:cs="Times New Roman"/>
          <w:sz w:val="24"/>
          <w:szCs w:val="24"/>
          <w:rPrChange w:id="1293" w:author="Henny  Warsilah" w:date="2018-10-26T23:06:00Z">
            <w:rPr>
              <w:rFonts w:ascii="Times New Roman" w:hAnsi="Times New Roman" w:cs="Times New Roman"/>
              <w:sz w:val="28"/>
              <w:szCs w:val="28"/>
            </w:rPr>
          </w:rPrChange>
        </w:rPr>
        <w:t>Kesalahan pemakaian kata depan yang ditemukan adalah kata depan ditulis serangkai dengan kata di depannya. Sedangkan kes</w:t>
      </w:r>
      <w:r w:rsidR="00EE1187" w:rsidRPr="002E4986">
        <w:rPr>
          <w:rFonts w:ascii="Times New Roman" w:hAnsi="Times New Roman" w:cs="Times New Roman"/>
          <w:sz w:val="24"/>
          <w:szCs w:val="24"/>
          <w:rPrChange w:id="1294" w:author="Henny  Warsilah" w:date="2018-10-26T23:06:00Z">
            <w:rPr>
              <w:rFonts w:ascii="Times New Roman" w:hAnsi="Times New Roman" w:cs="Times New Roman"/>
              <w:sz w:val="28"/>
              <w:szCs w:val="28"/>
            </w:rPr>
          </w:rPrChange>
        </w:rPr>
        <w:t>a</w:t>
      </w:r>
      <w:r w:rsidR="00EB0EF5" w:rsidRPr="002E4986">
        <w:rPr>
          <w:rFonts w:ascii="Times New Roman" w:hAnsi="Times New Roman" w:cs="Times New Roman"/>
          <w:sz w:val="24"/>
          <w:szCs w:val="24"/>
          <w:rPrChange w:id="1295" w:author="Henny  Warsilah" w:date="2018-10-26T23:06:00Z">
            <w:rPr>
              <w:rFonts w:ascii="Times New Roman" w:hAnsi="Times New Roman" w:cs="Times New Roman"/>
              <w:sz w:val="28"/>
              <w:szCs w:val="28"/>
            </w:rPr>
          </w:rPrChange>
        </w:rPr>
        <w:t>lahan tanda baca yang ditemukan adalah kesalahan pemakaian tanda baca koma (,) dan titik (.).</w:t>
      </w:r>
    </w:p>
    <w:p w14:paraId="0A00AFD8" w14:textId="77777777" w:rsidR="00EB0EF5" w:rsidRPr="002E4986" w:rsidRDefault="00EB0EF5" w:rsidP="00B36272">
      <w:pPr>
        <w:spacing w:after="0" w:line="240" w:lineRule="auto"/>
        <w:ind w:firstLine="720"/>
        <w:jc w:val="both"/>
        <w:rPr>
          <w:rFonts w:ascii="Times New Roman" w:hAnsi="Times New Roman" w:cs="Times New Roman"/>
          <w:sz w:val="24"/>
          <w:szCs w:val="24"/>
          <w:rPrChange w:id="1296"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297" w:author="Henny  Warsilah" w:date="2018-10-26T23:06:00Z">
            <w:rPr>
              <w:rFonts w:ascii="Times New Roman" w:hAnsi="Times New Roman" w:cs="Times New Roman"/>
              <w:sz w:val="28"/>
              <w:szCs w:val="28"/>
            </w:rPr>
          </w:rPrChange>
        </w:rPr>
        <w:t xml:space="preserve">Dari segi kalimat, kesalahan yang ditemukan di antaranya dari segi struktur kalimat. Terdapat beberapa kalimat yang struktur kalimatnya belum lengkap. </w:t>
      </w:r>
      <w:r w:rsidR="00770A61" w:rsidRPr="002E4986">
        <w:rPr>
          <w:rFonts w:ascii="Times New Roman" w:hAnsi="Times New Roman" w:cs="Times New Roman"/>
          <w:sz w:val="24"/>
          <w:szCs w:val="24"/>
          <w:rPrChange w:id="1298" w:author="Henny  Warsilah" w:date="2018-10-26T23:06:00Z">
            <w:rPr>
              <w:rFonts w:ascii="Times New Roman" w:hAnsi="Times New Roman" w:cs="Times New Roman"/>
              <w:sz w:val="28"/>
              <w:szCs w:val="28"/>
            </w:rPr>
          </w:rPrChange>
        </w:rPr>
        <w:t>Kesalahan lain yang ditemukan adalah terdapat satu kalimat atau satu paragraf yang kurang tepat digunakan sebagai awal dari sebuah paragaf</w:t>
      </w:r>
      <w:r w:rsidR="0067715E" w:rsidRPr="002E4986">
        <w:rPr>
          <w:rFonts w:ascii="Times New Roman" w:hAnsi="Times New Roman" w:cs="Times New Roman"/>
          <w:sz w:val="24"/>
          <w:szCs w:val="24"/>
          <w:rPrChange w:id="1299" w:author="Henny  Warsilah" w:date="2018-10-26T23:06:00Z">
            <w:rPr>
              <w:rFonts w:ascii="Times New Roman" w:hAnsi="Times New Roman" w:cs="Times New Roman"/>
              <w:sz w:val="28"/>
              <w:szCs w:val="28"/>
            </w:rPr>
          </w:rPrChange>
        </w:rPr>
        <w:t xml:space="preserve"> dan terdapat beberapa kalimat yang menimbulkan kerancuan atau keambiguan. Kesalahan berikutnya yang ditemukan adalah penggunaan kata penghubung antarkalimat untuk menguhungkan antarparagraf.</w:t>
      </w:r>
    </w:p>
    <w:p w14:paraId="5766B055" w14:textId="77777777" w:rsidR="0067715E" w:rsidRPr="001A4E22" w:rsidRDefault="002E4986" w:rsidP="00B36272">
      <w:pPr>
        <w:spacing w:after="0" w:line="240" w:lineRule="auto"/>
        <w:ind w:firstLine="720"/>
        <w:jc w:val="both"/>
        <w:rPr>
          <w:ins w:id="1300" w:author="Henny  Warsilah" w:date="2018-10-26T23:05:00Z"/>
          <w:rFonts w:ascii="Times New Roman" w:hAnsi="Times New Roman" w:cs="Times New Roman"/>
          <w:color w:val="FF0000"/>
          <w:sz w:val="24"/>
          <w:szCs w:val="24"/>
          <w:rPrChange w:id="1301" w:author="ACER" w:date="2018-10-26T14:59:00Z">
            <w:rPr>
              <w:ins w:id="1302" w:author="Henny  Warsilah" w:date="2018-10-26T23:05:00Z"/>
              <w:rFonts w:ascii="Times New Roman" w:hAnsi="Times New Roman" w:cs="Times New Roman"/>
              <w:sz w:val="28"/>
              <w:szCs w:val="28"/>
            </w:rPr>
          </w:rPrChange>
        </w:rPr>
      </w:pPr>
      <w:ins w:id="1303" w:author="Henny  Warsilah" w:date="2018-10-26T23:05:00Z">
        <w:r w:rsidRPr="001A4E22">
          <w:rPr>
            <w:rFonts w:ascii="Times New Roman" w:hAnsi="Times New Roman" w:cs="Times New Roman"/>
            <w:color w:val="FF0000"/>
            <w:sz w:val="24"/>
            <w:szCs w:val="24"/>
            <w:rPrChange w:id="1304" w:author="ACER" w:date="2018-10-26T14:59:00Z">
              <w:rPr>
                <w:rFonts w:ascii="Times New Roman" w:hAnsi="Times New Roman" w:cs="Times New Roman"/>
                <w:sz w:val="28"/>
                <w:szCs w:val="28"/>
              </w:rPr>
            </w:rPrChange>
          </w:rPr>
          <w:t>Kesimpulan</w:t>
        </w:r>
      </w:ins>
    </w:p>
    <w:p w14:paraId="198795EE" w14:textId="77777777" w:rsidR="002E4986" w:rsidRPr="001A4E22" w:rsidRDefault="002E4986" w:rsidP="00B36272">
      <w:pPr>
        <w:spacing w:after="0" w:line="240" w:lineRule="auto"/>
        <w:ind w:firstLine="720"/>
        <w:jc w:val="both"/>
        <w:rPr>
          <w:ins w:id="1305" w:author="Henny  Warsilah" w:date="2018-10-26T23:05:00Z"/>
          <w:rFonts w:ascii="Times New Roman" w:hAnsi="Times New Roman" w:cs="Times New Roman"/>
          <w:color w:val="FF0000"/>
          <w:sz w:val="24"/>
          <w:szCs w:val="24"/>
          <w:rPrChange w:id="1306" w:author="ACER" w:date="2018-10-26T14:59:00Z">
            <w:rPr>
              <w:ins w:id="1307" w:author="Henny  Warsilah" w:date="2018-10-26T23:05:00Z"/>
              <w:rFonts w:ascii="Times New Roman" w:hAnsi="Times New Roman" w:cs="Times New Roman"/>
              <w:sz w:val="28"/>
              <w:szCs w:val="28"/>
            </w:rPr>
          </w:rPrChange>
        </w:rPr>
      </w:pPr>
      <w:ins w:id="1308" w:author="Henny  Warsilah" w:date="2018-10-26T23:05:00Z">
        <w:r w:rsidRPr="001A4E22">
          <w:rPr>
            <w:rFonts w:ascii="Times New Roman" w:hAnsi="Times New Roman" w:cs="Times New Roman"/>
            <w:color w:val="FF0000"/>
            <w:sz w:val="24"/>
            <w:szCs w:val="24"/>
            <w:rPrChange w:id="1309" w:author="ACER" w:date="2018-10-26T14:59:00Z">
              <w:rPr>
                <w:rFonts w:ascii="Times New Roman" w:hAnsi="Times New Roman" w:cs="Times New Roman"/>
                <w:sz w:val="28"/>
                <w:szCs w:val="28"/>
              </w:rPr>
            </w:rPrChange>
          </w:rPr>
          <w:t>Saran dan Rekomendasi</w:t>
        </w:r>
      </w:ins>
    </w:p>
    <w:p w14:paraId="018F9844" w14:textId="77777777" w:rsidR="002E4986" w:rsidRPr="001A4E22" w:rsidRDefault="002E4986" w:rsidP="00B36272">
      <w:pPr>
        <w:spacing w:after="0" w:line="240" w:lineRule="auto"/>
        <w:ind w:firstLine="720"/>
        <w:jc w:val="both"/>
        <w:rPr>
          <w:ins w:id="1310" w:author="Henny  Warsilah" w:date="2018-10-26T23:05:00Z"/>
          <w:rFonts w:ascii="Times New Roman" w:hAnsi="Times New Roman" w:cs="Times New Roman"/>
          <w:color w:val="FF0000"/>
          <w:sz w:val="24"/>
          <w:szCs w:val="24"/>
          <w:rPrChange w:id="1311" w:author="ACER" w:date="2018-10-26T14:59:00Z">
            <w:rPr>
              <w:ins w:id="1312" w:author="Henny  Warsilah" w:date="2018-10-26T23:05:00Z"/>
              <w:rFonts w:ascii="Times New Roman" w:hAnsi="Times New Roman" w:cs="Times New Roman"/>
              <w:sz w:val="28"/>
              <w:szCs w:val="28"/>
            </w:rPr>
          </w:rPrChange>
        </w:rPr>
      </w:pPr>
      <w:ins w:id="1313" w:author="Henny  Warsilah" w:date="2018-10-26T23:05:00Z">
        <w:r w:rsidRPr="001A4E22">
          <w:rPr>
            <w:rFonts w:ascii="Times New Roman" w:hAnsi="Times New Roman" w:cs="Times New Roman"/>
            <w:color w:val="FF0000"/>
            <w:sz w:val="24"/>
            <w:szCs w:val="24"/>
            <w:rPrChange w:id="1314" w:author="ACER" w:date="2018-10-26T14:59:00Z">
              <w:rPr>
                <w:rFonts w:ascii="Times New Roman" w:hAnsi="Times New Roman" w:cs="Times New Roman"/>
                <w:sz w:val="28"/>
                <w:szCs w:val="28"/>
              </w:rPr>
            </w:rPrChange>
          </w:rPr>
          <w:t>Ucapan Terimakasih</w:t>
        </w:r>
      </w:ins>
    </w:p>
    <w:p w14:paraId="7CD12325" w14:textId="77777777" w:rsidR="002E4986" w:rsidRPr="001A4E22" w:rsidRDefault="002E4986" w:rsidP="00B36272">
      <w:pPr>
        <w:spacing w:after="0" w:line="240" w:lineRule="auto"/>
        <w:ind w:firstLine="720"/>
        <w:jc w:val="both"/>
        <w:rPr>
          <w:rFonts w:ascii="Times New Roman" w:hAnsi="Times New Roman" w:cs="Times New Roman"/>
          <w:color w:val="FF0000"/>
          <w:sz w:val="24"/>
          <w:szCs w:val="24"/>
          <w:rPrChange w:id="1315" w:author="ACER" w:date="2018-10-26T14:59:00Z">
            <w:rPr>
              <w:rFonts w:ascii="Times New Roman" w:hAnsi="Times New Roman" w:cs="Times New Roman"/>
              <w:sz w:val="28"/>
              <w:szCs w:val="28"/>
            </w:rPr>
          </w:rPrChange>
        </w:rPr>
      </w:pPr>
      <w:ins w:id="1316" w:author="Henny  Warsilah" w:date="2018-10-26T23:05:00Z">
        <w:r w:rsidRPr="001A4E22">
          <w:rPr>
            <w:rFonts w:ascii="Times New Roman" w:hAnsi="Times New Roman" w:cs="Times New Roman"/>
            <w:color w:val="FF0000"/>
            <w:sz w:val="24"/>
            <w:szCs w:val="24"/>
            <w:rPrChange w:id="1317" w:author="ACER" w:date="2018-10-26T14:59:00Z">
              <w:rPr>
                <w:rFonts w:ascii="Times New Roman" w:hAnsi="Times New Roman" w:cs="Times New Roman"/>
                <w:sz w:val="28"/>
                <w:szCs w:val="28"/>
              </w:rPr>
            </w:rPrChange>
          </w:rPr>
          <w:t>Temuan harus lebih diringkas dan kaitkan dengan kerangka teori</w:t>
        </w:r>
      </w:ins>
    </w:p>
    <w:p w14:paraId="7E3E365A" w14:textId="77777777" w:rsidR="00490CA7" w:rsidRPr="002E4986" w:rsidRDefault="00490CA7" w:rsidP="00B36272">
      <w:pPr>
        <w:spacing w:after="0" w:line="240" w:lineRule="auto"/>
        <w:rPr>
          <w:rFonts w:ascii="Times New Roman" w:hAnsi="Times New Roman" w:cs="Times New Roman"/>
          <w:sz w:val="24"/>
          <w:szCs w:val="24"/>
          <w:rPrChange w:id="1318" w:author="Henny  Warsilah" w:date="2018-10-26T23:06:00Z">
            <w:rPr>
              <w:rFonts w:ascii="Times New Roman" w:hAnsi="Times New Roman" w:cs="Times New Roman"/>
              <w:sz w:val="28"/>
              <w:szCs w:val="28"/>
            </w:rPr>
          </w:rPrChange>
        </w:rPr>
      </w:pPr>
    </w:p>
    <w:p w14:paraId="33B82670" w14:textId="77777777" w:rsidR="00E616A4" w:rsidRPr="002E4986" w:rsidRDefault="00490CA7" w:rsidP="00B36272">
      <w:pPr>
        <w:spacing w:after="0" w:line="240" w:lineRule="auto"/>
        <w:jc w:val="center"/>
        <w:rPr>
          <w:rFonts w:ascii="Times New Roman" w:hAnsi="Times New Roman" w:cs="Times New Roman"/>
          <w:b/>
          <w:sz w:val="24"/>
          <w:szCs w:val="24"/>
          <w:rPrChange w:id="1319" w:author="Henny  Warsilah" w:date="2018-10-26T23:06:00Z">
            <w:rPr>
              <w:rFonts w:ascii="Times New Roman" w:hAnsi="Times New Roman" w:cs="Times New Roman"/>
              <w:b/>
              <w:sz w:val="28"/>
              <w:szCs w:val="28"/>
            </w:rPr>
          </w:rPrChange>
        </w:rPr>
      </w:pPr>
      <w:r w:rsidRPr="002E4986">
        <w:rPr>
          <w:rFonts w:ascii="Times New Roman" w:hAnsi="Times New Roman" w:cs="Times New Roman"/>
          <w:b/>
          <w:sz w:val="24"/>
          <w:szCs w:val="24"/>
          <w:rPrChange w:id="1320" w:author="Henny  Warsilah" w:date="2018-10-26T23:06:00Z">
            <w:rPr>
              <w:rFonts w:ascii="Times New Roman" w:hAnsi="Times New Roman" w:cs="Times New Roman"/>
              <w:b/>
              <w:sz w:val="28"/>
              <w:szCs w:val="28"/>
            </w:rPr>
          </w:rPrChange>
        </w:rPr>
        <w:t>Daftar Pustaka</w:t>
      </w:r>
    </w:p>
    <w:p w14:paraId="3AA76763" w14:textId="77777777" w:rsidR="006425CB" w:rsidRPr="002E4986" w:rsidRDefault="006425CB" w:rsidP="00B36272">
      <w:pPr>
        <w:spacing w:after="0" w:line="240" w:lineRule="auto"/>
        <w:ind w:left="284" w:hanging="284"/>
        <w:jc w:val="both"/>
        <w:rPr>
          <w:rFonts w:ascii="Times New Roman" w:hAnsi="Times New Roman" w:cs="Times New Roman"/>
          <w:sz w:val="24"/>
          <w:szCs w:val="24"/>
          <w:rPrChange w:id="1321" w:author="Henny  Warsilah" w:date="2018-10-26T23:06:00Z">
            <w:rPr>
              <w:rFonts w:ascii="Times New Roman" w:hAnsi="Times New Roman" w:cs="Times New Roman"/>
              <w:sz w:val="28"/>
              <w:szCs w:val="28"/>
            </w:rPr>
          </w:rPrChange>
        </w:rPr>
      </w:pPr>
    </w:p>
    <w:p w14:paraId="43360C7E" w14:textId="77777777" w:rsidR="00B36272" w:rsidRPr="002E4986" w:rsidRDefault="00B36272" w:rsidP="00B36272">
      <w:pPr>
        <w:spacing w:after="0" w:line="240" w:lineRule="auto"/>
        <w:ind w:left="540" w:hanging="540"/>
        <w:jc w:val="both"/>
        <w:rPr>
          <w:rFonts w:ascii="Times New Roman" w:hAnsi="Times New Roman" w:cs="Times New Roman"/>
          <w:sz w:val="24"/>
          <w:szCs w:val="24"/>
          <w:rPrChange w:id="1322" w:author="Henny  Warsilah" w:date="2018-10-26T23:06:00Z">
            <w:rPr>
              <w:rFonts w:ascii="Times New Roman" w:hAnsi="Times New Roman" w:cs="Times New Roman"/>
              <w:sz w:val="28"/>
              <w:szCs w:val="28"/>
            </w:rPr>
          </w:rPrChange>
        </w:rPr>
      </w:pPr>
    </w:p>
    <w:p w14:paraId="0B8A1B36"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23"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24" w:author="Henny  Warsilah" w:date="2018-10-26T23:06:00Z">
            <w:rPr>
              <w:rFonts w:ascii="Times New Roman" w:hAnsi="Times New Roman" w:cs="Times New Roman"/>
              <w:sz w:val="28"/>
              <w:szCs w:val="28"/>
            </w:rPr>
          </w:rPrChange>
        </w:rPr>
        <w:t xml:space="preserve">Alwi, Hasan. 1998. </w:t>
      </w:r>
      <w:r w:rsidRPr="002E4986">
        <w:rPr>
          <w:rFonts w:ascii="Times New Roman" w:hAnsi="Times New Roman" w:cs="Times New Roman"/>
          <w:i/>
          <w:sz w:val="24"/>
          <w:szCs w:val="24"/>
          <w:rPrChange w:id="1325" w:author="Henny  Warsilah" w:date="2018-10-26T23:06:00Z">
            <w:rPr>
              <w:rFonts w:ascii="Times New Roman" w:hAnsi="Times New Roman" w:cs="Times New Roman"/>
              <w:i/>
              <w:sz w:val="28"/>
              <w:szCs w:val="28"/>
            </w:rPr>
          </w:rPrChange>
        </w:rPr>
        <w:t>Tata Baku Bahasa Indonesia (Edisi Ketiga).</w:t>
      </w:r>
      <w:r w:rsidRPr="002E4986">
        <w:rPr>
          <w:rFonts w:ascii="Times New Roman" w:hAnsi="Times New Roman" w:cs="Times New Roman"/>
          <w:sz w:val="24"/>
          <w:szCs w:val="24"/>
          <w:rPrChange w:id="1326" w:author="Henny  Warsilah" w:date="2018-10-26T23:06:00Z">
            <w:rPr>
              <w:rFonts w:ascii="Times New Roman" w:hAnsi="Times New Roman" w:cs="Times New Roman"/>
              <w:sz w:val="28"/>
              <w:szCs w:val="28"/>
            </w:rPr>
          </w:rPrChange>
        </w:rPr>
        <w:t xml:space="preserve"> Jakarta: Balai Pustaka.</w:t>
      </w:r>
    </w:p>
    <w:p w14:paraId="4C42AD80"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27" w:author="Henny  Warsilah" w:date="2018-10-26T23:06:00Z">
            <w:rPr>
              <w:rFonts w:ascii="Times New Roman" w:hAnsi="Times New Roman" w:cs="Times New Roman"/>
              <w:sz w:val="28"/>
              <w:szCs w:val="28"/>
            </w:rPr>
          </w:rPrChange>
        </w:rPr>
      </w:pPr>
    </w:p>
    <w:p w14:paraId="3506DAE5"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28"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29" w:author="Henny  Warsilah" w:date="2018-10-26T23:06:00Z">
            <w:rPr>
              <w:rFonts w:ascii="Times New Roman" w:hAnsi="Times New Roman" w:cs="Times New Roman"/>
              <w:sz w:val="28"/>
              <w:szCs w:val="28"/>
            </w:rPr>
          </w:rPrChange>
        </w:rPr>
        <w:t>Badan Pengembangan dan Pembinaan Bahasa. 2012. “Kajian Pemantauan Penggunaan Bahasa Indonesia di Media Luar Ruang di Surakarta. Jakarta.</w:t>
      </w:r>
    </w:p>
    <w:p w14:paraId="63086366"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30" w:author="Henny  Warsilah" w:date="2018-10-26T23:06:00Z">
            <w:rPr>
              <w:rFonts w:ascii="Times New Roman" w:hAnsi="Times New Roman" w:cs="Times New Roman"/>
              <w:sz w:val="28"/>
              <w:szCs w:val="28"/>
            </w:rPr>
          </w:rPrChange>
        </w:rPr>
      </w:pPr>
    </w:p>
    <w:p w14:paraId="53DA2296"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3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32" w:author="Henny  Warsilah" w:date="2018-10-26T23:06:00Z">
            <w:rPr>
              <w:rFonts w:ascii="Times New Roman" w:hAnsi="Times New Roman" w:cs="Times New Roman"/>
              <w:sz w:val="28"/>
              <w:szCs w:val="28"/>
            </w:rPr>
          </w:rPrChange>
        </w:rPr>
        <w:t>Badan Pusat Statistik Kabupaten Sumbawa 2016.</w:t>
      </w:r>
    </w:p>
    <w:p w14:paraId="726DA8DC"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33" w:author="Henny  Warsilah" w:date="2018-10-26T23:06:00Z">
            <w:rPr>
              <w:rFonts w:ascii="Times New Roman" w:hAnsi="Times New Roman" w:cs="Times New Roman"/>
              <w:sz w:val="28"/>
              <w:szCs w:val="28"/>
            </w:rPr>
          </w:rPrChange>
        </w:rPr>
      </w:pPr>
    </w:p>
    <w:p w14:paraId="73F3EDFD"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3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35" w:author="Henny  Warsilah" w:date="2018-10-26T23:06:00Z">
            <w:rPr>
              <w:rFonts w:ascii="Times New Roman" w:hAnsi="Times New Roman" w:cs="Times New Roman"/>
              <w:sz w:val="28"/>
              <w:szCs w:val="28"/>
            </w:rPr>
          </w:rPrChange>
        </w:rPr>
        <w:t xml:space="preserve">Badudu, JS. </w:t>
      </w:r>
      <w:r w:rsidR="00873B39" w:rsidRPr="002E4986">
        <w:rPr>
          <w:rFonts w:ascii="Times New Roman" w:hAnsi="Times New Roman" w:cs="Times New Roman"/>
          <w:sz w:val="24"/>
          <w:szCs w:val="24"/>
          <w:rPrChange w:id="1336" w:author="Henny  Warsilah" w:date="2018-10-26T23:06:00Z">
            <w:rPr>
              <w:rFonts w:ascii="Times New Roman" w:hAnsi="Times New Roman" w:cs="Times New Roman"/>
              <w:sz w:val="28"/>
              <w:szCs w:val="28"/>
            </w:rPr>
          </w:rPrChange>
        </w:rPr>
        <w:t>1983</w:t>
      </w:r>
      <w:r w:rsidRPr="002E4986">
        <w:rPr>
          <w:rFonts w:ascii="Times New Roman" w:hAnsi="Times New Roman" w:cs="Times New Roman"/>
          <w:sz w:val="24"/>
          <w:szCs w:val="24"/>
          <w:rPrChange w:id="1337" w:author="Henny  Warsilah" w:date="2018-10-26T23:06:00Z">
            <w:rPr>
              <w:rFonts w:ascii="Times New Roman" w:hAnsi="Times New Roman" w:cs="Times New Roman"/>
              <w:sz w:val="28"/>
              <w:szCs w:val="28"/>
            </w:rPr>
          </w:rPrChange>
        </w:rPr>
        <w:t>.</w:t>
      </w:r>
      <w:r w:rsidR="00873B39" w:rsidRPr="002E4986">
        <w:rPr>
          <w:rFonts w:ascii="Times New Roman" w:hAnsi="Times New Roman" w:cs="Times New Roman"/>
          <w:sz w:val="24"/>
          <w:szCs w:val="24"/>
          <w:rPrChange w:id="1338" w:author="Henny  Warsilah" w:date="2018-10-26T23:06:00Z">
            <w:rPr>
              <w:rFonts w:ascii="Times New Roman" w:hAnsi="Times New Roman" w:cs="Times New Roman"/>
              <w:sz w:val="28"/>
              <w:szCs w:val="28"/>
            </w:rPr>
          </w:rPrChange>
        </w:rPr>
        <w:t xml:space="preserve"> </w:t>
      </w:r>
      <w:r w:rsidR="00873B39" w:rsidRPr="002E4986">
        <w:rPr>
          <w:rFonts w:ascii="Times New Roman" w:hAnsi="Times New Roman" w:cs="Times New Roman"/>
          <w:i/>
          <w:sz w:val="24"/>
          <w:szCs w:val="24"/>
          <w:rPrChange w:id="1339" w:author="Henny  Warsilah" w:date="2018-10-26T23:06:00Z">
            <w:rPr>
              <w:rFonts w:ascii="Times New Roman" w:hAnsi="Times New Roman" w:cs="Times New Roman"/>
              <w:i/>
              <w:sz w:val="28"/>
              <w:szCs w:val="28"/>
            </w:rPr>
          </w:rPrChange>
        </w:rPr>
        <w:t xml:space="preserve">Inilah Bahasa Indonesia Yang Benar. </w:t>
      </w:r>
      <w:r w:rsidR="00873B39" w:rsidRPr="002E4986">
        <w:rPr>
          <w:rFonts w:ascii="Times New Roman" w:hAnsi="Times New Roman" w:cs="Times New Roman"/>
          <w:sz w:val="24"/>
          <w:szCs w:val="24"/>
          <w:rPrChange w:id="1340" w:author="Henny  Warsilah" w:date="2018-10-26T23:06:00Z">
            <w:rPr>
              <w:rFonts w:ascii="Times New Roman" w:hAnsi="Times New Roman" w:cs="Times New Roman"/>
              <w:sz w:val="28"/>
              <w:szCs w:val="28"/>
            </w:rPr>
          </w:rPrChange>
        </w:rPr>
        <w:t>Jakarta: PT Gramedia.</w:t>
      </w:r>
    </w:p>
    <w:p w14:paraId="6FFDFCAB"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41" w:author="Henny  Warsilah" w:date="2018-10-26T23:06:00Z">
            <w:rPr>
              <w:rFonts w:ascii="Times New Roman" w:hAnsi="Times New Roman" w:cs="Times New Roman"/>
              <w:sz w:val="28"/>
              <w:szCs w:val="28"/>
            </w:rPr>
          </w:rPrChange>
        </w:rPr>
      </w:pPr>
    </w:p>
    <w:p w14:paraId="7DD30C67"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42"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43" w:author="Henny  Warsilah" w:date="2018-10-26T23:06:00Z">
            <w:rPr>
              <w:rFonts w:ascii="Times New Roman" w:hAnsi="Times New Roman" w:cs="Times New Roman"/>
              <w:sz w:val="28"/>
              <w:szCs w:val="28"/>
            </w:rPr>
          </w:rPrChange>
        </w:rPr>
        <w:lastRenderedPageBreak/>
        <w:t>Hariro, Zamzam. dkk. 2013. “Ekspedisi Bahasa dan Sastra di Wilayah Wisata di Pulau Lombok dan Sumbawa.” Mataram: Kantor Bahasa Provinsi Nusa Tenggara Barat.</w:t>
      </w:r>
    </w:p>
    <w:p w14:paraId="248FB4FE"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44"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45" w:author="Henny  Warsilah" w:date="2018-10-26T23:06:00Z">
            <w:rPr>
              <w:rFonts w:ascii="Times New Roman" w:hAnsi="Times New Roman" w:cs="Times New Roman"/>
              <w:sz w:val="28"/>
              <w:szCs w:val="28"/>
            </w:rPr>
          </w:rPrChange>
        </w:rPr>
        <w:t xml:space="preserve">  </w:t>
      </w:r>
    </w:p>
    <w:p w14:paraId="381F4B91" w14:textId="77777777" w:rsidR="006425CB" w:rsidRPr="002E4986" w:rsidRDefault="006425CB" w:rsidP="00B36272">
      <w:pPr>
        <w:spacing w:after="0" w:line="240" w:lineRule="auto"/>
        <w:ind w:left="540" w:hanging="540"/>
        <w:jc w:val="both"/>
        <w:rPr>
          <w:rStyle w:val="Hyperlink"/>
          <w:rFonts w:ascii="Times New Roman" w:hAnsi="Times New Roman" w:cs="Times New Roman"/>
          <w:color w:val="auto"/>
          <w:sz w:val="24"/>
          <w:szCs w:val="24"/>
          <w:u w:val="none"/>
          <w:shd w:val="clear" w:color="auto" w:fill="FFFFFF"/>
          <w:rPrChange w:id="1346" w:author="Henny  Warsilah" w:date="2018-10-26T23:06:00Z">
            <w:rPr>
              <w:rStyle w:val="Hyperlink"/>
              <w:rFonts w:ascii="Times New Roman" w:hAnsi="Times New Roman" w:cs="Times New Roman"/>
              <w:color w:val="auto"/>
              <w:sz w:val="28"/>
              <w:szCs w:val="28"/>
              <w:u w:val="none"/>
              <w:shd w:val="clear" w:color="auto" w:fill="FFFFFF"/>
            </w:rPr>
          </w:rPrChange>
        </w:rPr>
      </w:pPr>
      <w:r w:rsidRPr="002E4986">
        <w:rPr>
          <w:rFonts w:ascii="Times New Roman" w:hAnsi="Times New Roman" w:cs="Times New Roman"/>
          <w:sz w:val="24"/>
          <w:szCs w:val="24"/>
          <w:rPrChange w:id="1347" w:author="Henny  Warsilah" w:date="2018-10-26T23:06:00Z">
            <w:rPr>
              <w:rFonts w:ascii="Times New Roman" w:hAnsi="Times New Roman" w:cs="Times New Roman"/>
              <w:color w:val="0000FF"/>
              <w:sz w:val="28"/>
              <w:szCs w:val="28"/>
              <w:u w:val="single"/>
            </w:rPr>
          </w:rPrChange>
        </w:rPr>
        <w:t xml:space="preserve">Indrawati, Sri. 2008. “Penggunaan Bahasa Indonesia pada Informasi Layanan Umum dan Layanan Niaga, Sudah Benarkah?”  Dalam </w:t>
      </w:r>
      <w:r w:rsidR="009A477C" w:rsidRPr="002E4986">
        <w:rPr>
          <w:sz w:val="24"/>
          <w:szCs w:val="24"/>
          <w:rPrChange w:id="1348" w:author="Henny  Warsilah" w:date="2018-10-26T23:06:00Z">
            <w:rPr>
              <w:rStyle w:val="Hyperlink"/>
              <w:rFonts w:ascii="Times New Roman" w:hAnsi="Times New Roman" w:cs="Times New Roman"/>
              <w:color w:val="auto"/>
              <w:sz w:val="28"/>
              <w:szCs w:val="28"/>
              <w:u w:val="none"/>
              <w:shd w:val="clear" w:color="auto" w:fill="FFFFFF"/>
            </w:rPr>
          </w:rPrChange>
        </w:rPr>
        <w:fldChar w:fldCharType="begin"/>
      </w:r>
      <w:r w:rsidR="009A477C" w:rsidRPr="002E4986">
        <w:rPr>
          <w:sz w:val="24"/>
          <w:szCs w:val="24"/>
          <w:rPrChange w:id="1349" w:author="Henny  Warsilah" w:date="2018-10-26T23:06:00Z">
            <w:rPr>
              <w:sz w:val="28"/>
              <w:szCs w:val="28"/>
            </w:rPr>
          </w:rPrChange>
        </w:rPr>
        <w:instrText xml:space="preserve"> HYPERLINK "http://eprints.unsri.ac.id/id/eprint/265" </w:instrText>
      </w:r>
      <w:r w:rsidR="009A477C" w:rsidRPr="002E4986">
        <w:rPr>
          <w:sz w:val="24"/>
          <w:szCs w:val="24"/>
          <w:rPrChange w:id="1350" w:author="Henny  Warsilah" w:date="2018-10-26T23:06:00Z">
            <w:rPr>
              <w:rStyle w:val="Hyperlink"/>
              <w:rFonts w:ascii="Times New Roman" w:hAnsi="Times New Roman" w:cs="Times New Roman"/>
              <w:color w:val="auto"/>
              <w:sz w:val="28"/>
              <w:szCs w:val="28"/>
              <w:u w:val="none"/>
              <w:shd w:val="clear" w:color="auto" w:fill="FFFFFF"/>
            </w:rPr>
          </w:rPrChange>
        </w:rPr>
        <w:fldChar w:fldCharType="separate"/>
      </w:r>
      <w:r w:rsidRPr="002E4986">
        <w:rPr>
          <w:rStyle w:val="Hyperlink"/>
          <w:rFonts w:ascii="Times New Roman" w:hAnsi="Times New Roman" w:cs="Times New Roman"/>
          <w:color w:val="auto"/>
          <w:sz w:val="24"/>
          <w:szCs w:val="24"/>
          <w:u w:val="none"/>
          <w:shd w:val="clear" w:color="auto" w:fill="FFFFFF"/>
          <w:rPrChange w:id="1351" w:author="Henny  Warsilah" w:date="2018-10-26T23:06:00Z">
            <w:rPr>
              <w:rStyle w:val="Hyperlink"/>
              <w:rFonts w:ascii="Times New Roman" w:hAnsi="Times New Roman" w:cs="Times New Roman"/>
              <w:color w:val="auto"/>
              <w:sz w:val="28"/>
              <w:szCs w:val="28"/>
              <w:u w:val="none"/>
              <w:shd w:val="clear" w:color="auto" w:fill="FFFFFF"/>
            </w:rPr>
          </w:rPrChange>
        </w:rPr>
        <w:t>http://eprints.unsri.ac.id/id/eprint/265</w:t>
      </w:r>
      <w:r w:rsidR="009A477C" w:rsidRPr="002E4986">
        <w:rPr>
          <w:rStyle w:val="Hyperlink"/>
          <w:rFonts w:ascii="Times New Roman" w:hAnsi="Times New Roman" w:cs="Times New Roman"/>
          <w:color w:val="auto"/>
          <w:sz w:val="24"/>
          <w:szCs w:val="24"/>
          <w:u w:val="none"/>
          <w:shd w:val="clear" w:color="auto" w:fill="FFFFFF"/>
          <w:rPrChange w:id="1352" w:author="Henny  Warsilah" w:date="2018-10-26T23:06:00Z">
            <w:rPr>
              <w:rStyle w:val="Hyperlink"/>
              <w:rFonts w:ascii="Times New Roman" w:hAnsi="Times New Roman" w:cs="Times New Roman"/>
              <w:color w:val="auto"/>
              <w:sz w:val="28"/>
              <w:szCs w:val="28"/>
              <w:u w:val="none"/>
              <w:shd w:val="clear" w:color="auto" w:fill="FFFFFF"/>
            </w:rPr>
          </w:rPrChange>
        </w:rPr>
        <w:fldChar w:fldCharType="end"/>
      </w:r>
      <w:r w:rsidRPr="002E4986">
        <w:rPr>
          <w:rStyle w:val="Hyperlink"/>
          <w:rFonts w:ascii="Times New Roman" w:hAnsi="Times New Roman" w:cs="Times New Roman"/>
          <w:color w:val="auto"/>
          <w:sz w:val="24"/>
          <w:szCs w:val="24"/>
          <w:u w:val="none"/>
          <w:shd w:val="clear" w:color="auto" w:fill="FFFFFF"/>
          <w:rPrChange w:id="1353" w:author="Henny  Warsilah" w:date="2018-10-26T23:06:00Z">
            <w:rPr>
              <w:rStyle w:val="Hyperlink"/>
              <w:rFonts w:ascii="Times New Roman" w:hAnsi="Times New Roman" w:cs="Times New Roman"/>
              <w:color w:val="auto"/>
              <w:sz w:val="28"/>
              <w:szCs w:val="28"/>
              <w:u w:val="none"/>
              <w:shd w:val="clear" w:color="auto" w:fill="FFFFFF"/>
            </w:rPr>
          </w:rPrChange>
        </w:rPr>
        <w:t>, diunduh tanggal 22 Oktober 2018, pukul 21.00 WIB</w:t>
      </w:r>
    </w:p>
    <w:p w14:paraId="23A2C49B"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54" w:author="Henny  Warsilah" w:date="2018-10-26T23:06:00Z">
            <w:rPr>
              <w:rFonts w:ascii="Times New Roman" w:hAnsi="Times New Roman" w:cs="Times New Roman"/>
              <w:sz w:val="28"/>
              <w:szCs w:val="28"/>
            </w:rPr>
          </w:rPrChange>
        </w:rPr>
      </w:pPr>
    </w:p>
    <w:p w14:paraId="365D3A5D" w14:textId="77777777" w:rsidR="006425CB" w:rsidRPr="002E4986" w:rsidRDefault="006425CB" w:rsidP="00B36272">
      <w:pPr>
        <w:spacing w:after="0" w:line="240" w:lineRule="auto"/>
        <w:ind w:left="540" w:hanging="540"/>
        <w:jc w:val="both"/>
        <w:rPr>
          <w:rFonts w:ascii="Times New Roman" w:hAnsi="Times New Roman" w:cs="Times New Roman"/>
          <w:sz w:val="24"/>
          <w:szCs w:val="24"/>
          <w:shd w:val="clear" w:color="auto" w:fill="FFFFFF"/>
          <w:rPrChange w:id="1355" w:author="Henny  Warsilah" w:date="2018-10-26T23:06:00Z">
            <w:rPr>
              <w:rFonts w:ascii="Times New Roman" w:hAnsi="Times New Roman" w:cs="Times New Roman"/>
              <w:sz w:val="28"/>
              <w:szCs w:val="28"/>
              <w:shd w:val="clear" w:color="auto" w:fill="FFFFFF"/>
            </w:rPr>
          </w:rPrChange>
        </w:rPr>
      </w:pPr>
      <w:r w:rsidRPr="002E4986">
        <w:rPr>
          <w:rFonts w:ascii="Times New Roman" w:hAnsi="Times New Roman" w:cs="Times New Roman"/>
          <w:sz w:val="24"/>
          <w:szCs w:val="24"/>
          <w:rPrChange w:id="1356" w:author="Henny  Warsilah" w:date="2018-10-26T23:06:00Z">
            <w:rPr>
              <w:rFonts w:ascii="Times New Roman" w:hAnsi="Times New Roman" w:cs="Times New Roman"/>
              <w:sz w:val="28"/>
              <w:szCs w:val="28"/>
            </w:rPr>
          </w:rPrChange>
        </w:rPr>
        <w:t>Noviandy. 2014. “Persepsi Masyarakat tentang Pen</w:t>
      </w:r>
      <w:r w:rsidR="00E97770" w:rsidRPr="002E4986">
        <w:rPr>
          <w:rFonts w:ascii="Times New Roman" w:hAnsi="Times New Roman" w:cs="Times New Roman"/>
          <w:sz w:val="24"/>
          <w:szCs w:val="24"/>
          <w:rPrChange w:id="1357" w:author="Henny  Warsilah" w:date="2018-10-26T23:06:00Z">
            <w:rPr>
              <w:rFonts w:ascii="Times New Roman" w:hAnsi="Times New Roman" w:cs="Times New Roman"/>
              <w:sz w:val="28"/>
              <w:szCs w:val="28"/>
            </w:rPr>
          </w:rPrChange>
        </w:rPr>
        <w:t>ggunaan Iklan Media Luar Ruang T</w:t>
      </w:r>
      <w:r w:rsidRPr="002E4986">
        <w:rPr>
          <w:rFonts w:ascii="Times New Roman" w:hAnsi="Times New Roman" w:cs="Times New Roman"/>
          <w:sz w:val="24"/>
          <w:szCs w:val="24"/>
          <w:rPrChange w:id="1358" w:author="Henny  Warsilah" w:date="2018-10-26T23:06:00Z">
            <w:rPr>
              <w:rFonts w:ascii="Times New Roman" w:hAnsi="Times New Roman" w:cs="Times New Roman"/>
              <w:sz w:val="28"/>
              <w:szCs w:val="28"/>
            </w:rPr>
          </w:rPrChange>
        </w:rPr>
        <w:t>erhadap Estetika Kota Samarinda</w:t>
      </w:r>
      <w:r w:rsidR="00E97770" w:rsidRPr="002E4986">
        <w:rPr>
          <w:rFonts w:ascii="Times New Roman" w:hAnsi="Times New Roman" w:cs="Times New Roman"/>
          <w:sz w:val="24"/>
          <w:szCs w:val="24"/>
          <w:rPrChange w:id="1359" w:author="Henny  Warsilah" w:date="2018-10-26T23:06:00Z">
            <w:rPr>
              <w:rFonts w:ascii="Times New Roman" w:hAnsi="Times New Roman" w:cs="Times New Roman"/>
              <w:sz w:val="28"/>
              <w:szCs w:val="28"/>
            </w:rPr>
          </w:rPrChange>
        </w:rPr>
        <w:t>.</w:t>
      </w:r>
      <w:r w:rsidRPr="002E4986">
        <w:rPr>
          <w:rFonts w:ascii="Times New Roman" w:hAnsi="Times New Roman" w:cs="Times New Roman"/>
          <w:sz w:val="24"/>
          <w:szCs w:val="24"/>
          <w:rPrChange w:id="1360" w:author="Henny  Warsilah" w:date="2018-10-26T23:06:00Z">
            <w:rPr>
              <w:rFonts w:ascii="Times New Roman" w:hAnsi="Times New Roman" w:cs="Times New Roman"/>
              <w:sz w:val="28"/>
              <w:szCs w:val="28"/>
            </w:rPr>
          </w:rPrChange>
        </w:rPr>
        <w:t xml:space="preserve">” </w:t>
      </w:r>
      <w:r w:rsidR="00E97770" w:rsidRPr="002E4986">
        <w:rPr>
          <w:rFonts w:ascii="Times New Roman" w:hAnsi="Times New Roman" w:cs="Times New Roman"/>
          <w:sz w:val="24"/>
          <w:szCs w:val="24"/>
          <w:rPrChange w:id="1361" w:author="Henny  Warsilah" w:date="2018-10-26T23:06:00Z">
            <w:rPr>
              <w:rFonts w:ascii="Times New Roman" w:hAnsi="Times New Roman" w:cs="Times New Roman"/>
              <w:sz w:val="28"/>
              <w:szCs w:val="28"/>
            </w:rPr>
          </w:rPrChange>
        </w:rPr>
        <w:t>D</w:t>
      </w:r>
      <w:r w:rsidRPr="002E4986">
        <w:rPr>
          <w:rFonts w:ascii="Times New Roman" w:hAnsi="Times New Roman" w:cs="Times New Roman"/>
          <w:sz w:val="24"/>
          <w:szCs w:val="24"/>
          <w:rPrChange w:id="1362" w:author="Henny  Warsilah" w:date="2018-10-26T23:06:00Z">
            <w:rPr>
              <w:rFonts w:ascii="Times New Roman" w:hAnsi="Times New Roman" w:cs="Times New Roman"/>
              <w:sz w:val="28"/>
              <w:szCs w:val="28"/>
            </w:rPr>
          </w:rPrChange>
        </w:rPr>
        <w:t xml:space="preserve">alam </w:t>
      </w:r>
      <w:r w:rsidRPr="002E4986">
        <w:rPr>
          <w:rFonts w:ascii="Times New Roman" w:hAnsi="Times New Roman" w:cs="Times New Roman"/>
          <w:sz w:val="24"/>
          <w:szCs w:val="24"/>
          <w:shd w:val="clear" w:color="auto" w:fill="FFFFFF"/>
          <w:rPrChange w:id="1363" w:author="Henny  Warsilah" w:date="2018-10-26T23:06:00Z">
            <w:rPr>
              <w:rFonts w:ascii="Times New Roman" w:hAnsi="Times New Roman" w:cs="Times New Roman"/>
              <w:sz w:val="28"/>
              <w:szCs w:val="28"/>
              <w:shd w:val="clear" w:color="auto" w:fill="FFFFFF"/>
            </w:rPr>
          </w:rPrChange>
        </w:rPr>
        <w:t>ejournal.ilkom.fisip-unmul.ac.id</w:t>
      </w:r>
    </w:p>
    <w:p w14:paraId="3194C346" w14:textId="77777777" w:rsidR="006425CB" w:rsidRPr="002E4986" w:rsidRDefault="006425CB" w:rsidP="00B36272">
      <w:pPr>
        <w:spacing w:after="0" w:line="240" w:lineRule="auto"/>
        <w:ind w:left="540" w:hanging="540"/>
        <w:jc w:val="both"/>
        <w:rPr>
          <w:rFonts w:ascii="Times New Roman" w:hAnsi="Times New Roman" w:cs="Times New Roman"/>
          <w:sz w:val="24"/>
          <w:szCs w:val="24"/>
          <w:shd w:val="clear" w:color="auto" w:fill="FFFFFF"/>
          <w:rPrChange w:id="1364" w:author="Henny  Warsilah" w:date="2018-10-26T23:06:00Z">
            <w:rPr>
              <w:rFonts w:ascii="Times New Roman" w:hAnsi="Times New Roman" w:cs="Times New Roman"/>
              <w:sz w:val="28"/>
              <w:szCs w:val="28"/>
              <w:shd w:val="clear" w:color="auto" w:fill="FFFFFF"/>
            </w:rPr>
          </w:rPrChange>
        </w:rPr>
      </w:pPr>
    </w:p>
    <w:p w14:paraId="331424D4"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65"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66" w:author="Henny  Warsilah" w:date="2018-10-26T23:06:00Z">
            <w:rPr>
              <w:rFonts w:ascii="Times New Roman" w:hAnsi="Times New Roman" w:cs="Times New Roman"/>
              <w:sz w:val="28"/>
              <w:szCs w:val="28"/>
            </w:rPr>
          </w:rPrChange>
        </w:rPr>
        <w:t>Raudloh, Siti. dkk. 2016. “Penggunaan Bahasa Indonesia</w:t>
      </w:r>
      <w:r w:rsidR="00E97770" w:rsidRPr="002E4986">
        <w:rPr>
          <w:rFonts w:ascii="Times New Roman" w:hAnsi="Times New Roman" w:cs="Times New Roman"/>
          <w:sz w:val="24"/>
          <w:szCs w:val="24"/>
          <w:rPrChange w:id="1367" w:author="Henny  Warsilah" w:date="2018-10-26T23:06:00Z">
            <w:rPr>
              <w:rFonts w:ascii="Times New Roman" w:hAnsi="Times New Roman" w:cs="Times New Roman"/>
              <w:sz w:val="28"/>
              <w:szCs w:val="28"/>
            </w:rPr>
          </w:rPrChange>
        </w:rPr>
        <w:t xml:space="preserve"> di Media Luar Ruang di Lombok.”</w:t>
      </w:r>
      <w:r w:rsidRPr="002E4986">
        <w:rPr>
          <w:rFonts w:ascii="Times New Roman" w:hAnsi="Times New Roman" w:cs="Times New Roman"/>
          <w:sz w:val="24"/>
          <w:szCs w:val="24"/>
          <w:rPrChange w:id="1368" w:author="Henny  Warsilah" w:date="2018-10-26T23:06:00Z">
            <w:rPr>
              <w:rFonts w:ascii="Times New Roman" w:hAnsi="Times New Roman" w:cs="Times New Roman"/>
              <w:sz w:val="28"/>
              <w:szCs w:val="28"/>
            </w:rPr>
          </w:rPrChange>
        </w:rPr>
        <w:t xml:space="preserve">   Mataram: Kantor Bahasa Nusa Tenggara Barat.</w:t>
      </w:r>
    </w:p>
    <w:p w14:paraId="26D5AF09"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69" w:author="Henny  Warsilah" w:date="2018-10-26T23:06:00Z">
            <w:rPr>
              <w:rFonts w:ascii="Times New Roman" w:hAnsi="Times New Roman" w:cs="Times New Roman"/>
              <w:sz w:val="28"/>
              <w:szCs w:val="28"/>
            </w:rPr>
          </w:rPrChange>
        </w:rPr>
      </w:pPr>
    </w:p>
    <w:p w14:paraId="6EA8B3D3" w14:textId="77777777" w:rsidR="006425CB" w:rsidRPr="002E4986" w:rsidRDefault="006425CB" w:rsidP="00B36272">
      <w:pPr>
        <w:spacing w:after="0" w:line="240" w:lineRule="auto"/>
        <w:ind w:left="540" w:hanging="540"/>
        <w:jc w:val="both"/>
        <w:rPr>
          <w:rStyle w:val="Hyperlink"/>
          <w:rFonts w:ascii="Times New Roman" w:hAnsi="Times New Roman" w:cs="Times New Roman"/>
          <w:color w:val="auto"/>
          <w:sz w:val="24"/>
          <w:szCs w:val="24"/>
          <w:shd w:val="clear" w:color="auto" w:fill="FFFFFF"/>
          <w:rPrChange w:id="1370" w:author="Henny  Warsilah" w:date="2018-10-26T23:06:00Z">
            <w:rPr>
              <w:rStyle w:val="Hyperlink"/>
              <w:rFonts w:ascii="Times New Roman" w:hAnsi="Times New Roman" w:cs="Times New Roman"/>
              <w:color w:val="auto"/>
              <w:sz w:val="28"/>
              <w:szCs w:val="28"/>
              <w:shd w:val="clear" w:color="auto" w:fill="FFFFFF"/>
            </w:rPr>
          </w:rPrChange>
        </w:rPr>
      </w:pPr>
      <w:r w:rsidRPr="002E4986">
        <w:rPr>
          <w:rFonts w:ascii="Times New Roman" w:hAnsi="Times New Roman" w:cs="Times New Roman"/>
          <w:sz w:val="24"/>
          <w:szCs w:val="24"/>
          <w:rPrChange w:id="1371" w:author="Henny  Warsilah" w:date="2018-10-26T23:06:00Z">
            <w:rPr>
              <w:rFonts w:ascii="Times New Roman" w:hAnsi="Times New Roman" w:cs="Times New Roman"/>
              <w:color w:val="0000FF"/>
              <w:sz w:val="28"/>
              <w:szCs w:val="28"/>
              <w:u w:val="single"/>
            </w:rPr>
          </w:rPrChange>
        </w:rPr>
        <w:t>Susanti, Ratna. 2014. “Analisis Kesalahan Berbahasa pada Penulisan Media Luar Ruang di Kota Klaten</w:t>
      </w:r>
      <w:r w:rsidR="00E97770" w:rsidRPr="002E4986">
        <w:rPr>
          <w:rFonts w:ascii="Times New Roman" w:hAnsi="Times New Roman" w:cs="Times New Roman"/>
          <w:sz w:val="24"/>
          <w:szCs w:val="24"/>
          <w:rPrChange w:id="1372" w:author="Henny  Warsilah" w:date="2018-10-26T23:06:00Z">
            <w:rPr>
              <w:rFonts w:ascii="Times New Roman" w:hAnsi="Times New Roman" w:cs="Times New Roman"/>
              <w:sz w:val="28"/>
              <w:szCs w:val="28"/>
            </w:rPr>
          </w:rPrChange>
        </w:rPr>
        <w:t>.</w:t>
      </w:r>
      <w:r w:rsidRPr="002E4986">
        <w:rPr>
          <w:rFonts w:ascii="Times New Roman" w:hAnsi="Times New Roman" w:cs="Times New Roman"/>
          <w:sz w:val="24"/>
          <w:szCs w:val="24"/>
          <w:rPrChange w:id="1373" w:author="Henny  Warsilah" w:date="2018-10-26T23:06:00Z">
            <w:rPr>
              <w:rFonts w:ascii="Times New Roman" w:hAnsi="Times New Roman" w:cs="Times New Roman"/>
              <w:sz w:val="28"/>
              <w:szCs w:val="28"/>
            </w:rPr>
          </w:rPrChange>
        </w:rPr>
        <w:t xml:space="preserve">” Dalam </w:t>
      </w:r>
      <w:r w:rsidR="009A477C" w:rsidRPr="002E4986">
        <w:rPr>
          <w:sz w:val="24"/>
          <w:szCs w:val="24"/>
          <w:rPrChange w:id="1374" w:author="Henny  Warsilah" w:date="2018-10-26T23:06:00Z">
            <w:rPr>
              <w:rStyle w:val="Hyperlink"/>
              <w:rFonts w:ascii="Times New Roman" w:hAnsi="Times New Roman" w:cs="Times New Roman"/>
              <w:color w:val="auto"/>
              <w:sz w:val="28"/>
              <w:szCs w:val="28"/>
              <w:u w:val="none"/>
            </w:rPr>
          </w:rPrChange>
        </w:rPr>
        <w:fldChar w:fldCharType="begin"/>
      </w:r>
      <w:r w:rsidR="009A477C" w:rsidRPr="002E4986">
        <w:rPr>
          <w:sz w:val="24"/>
          <w:szCs w:val="24"/>
          <w:rPrChange w:id="1375" w:author="Henny  Warsilah" w:date="2018-10-26T23:06:00Z">
            <w:rPr>
              <w:sz w:val="28"/>
              <w:szCs w:val="28"/>
            </w:rPr>
          </w:rPrChange>
        </w:rPr>
        <w:instrText xml:space="preserve"> HYPERLINK "http://www.poltekindonusa.ac.id/wp-content/uploads/2016/05/Vol1-1-2014-ANALISIS-KESALAHAN-BERBAHASA-PADA-PENULISAN-Ratna-Susanti.pdf" </w:instrText>
      </w:r>
      <w:r w:rsidR="009A477C" w:rsidRPr="002E4986">
        <w:rPr>
          <w:sz w:val="24"/>
          <w:szCs w:val="24"/>
          <w:rPrChange w:id="1376" w:author="Henny  Warsilah" w:date="2018-10-26T23:06:00Z">
            <w:rPr>
              <w:rStyle w:val="Hyperlink"/>
              <w:rFonts w:ascii="Times New Roman" w:hAnsi="Times New Roman" w:cs="Times New Roman"/>
              <w:color w:val="auto"/>
              <w:sz w:val="28"/>
              <w:szCs w:val="28"/>
              <w:u w:val="none"/>
            </w:rPr>
          </w:rPrChange>
        </w:rPr>
        <w:fldChar w:fldCharType="separate"/>
      </w:r>
      <w:r w:rsidRPr="002E4986">
        <w:rPr>
          <w:rStyle w:val="Hyperlink"/>
          <w:rFonts w:ascii="Times New Roman" w:hAnsi="Times New Roman" w:cs="Times New Roman"/>
          <w:color w:val="auto"/>
          <w:sz w:val="24"/>
          <w:szCs w:val="24"/>
          <w:u w:val="none"/>
          <w:rPrChange w:id="1377" w:author="Henny  Warsilah" w:date="2018-10-26T23:06:00Z">
            <w:rPr>
              <w:rStyle w:val="Hyperlink"/>
              <w:rFonts w:ascii="Times New Roman" w:hAnsi="Times New Roman" w:cs="Times New Roman"/>
              <w:color w:val="auto"/>
              <w:sz w:val="28"/>
              <w:szCs w:val="28"/>
              <w:u w:val="none"/>
            </w:rPr>
          </w:rPrChange>
        </w:rPr>
        <w:t>http://www.poltekindonusa.ac.id/wp-content/uploads/2016/05/Vol1-1-2014-ANALISIS-KESALAHAN-BERBAHASA-PADA-PENULISAN-Ratna-Susanti.pdf</w:t>
      </w:r>
      <w:r w:rsidR="009A477C" w:rsidRPr="002E4986">
        <w:rPr>
          <w:rStyle w:val="Hyperlink"/>
          <w:rFonts w:ascii="Times New Roman" w:hAnsi="Times New Roman" w:cs="Times New Roman"/>
          <w:color w:val="auto"/>
          <w:sz w:val="24"/>
          <w:szCs w:val="24"/>
          <w:u w:val="none"/>
          <w:rPrChange w:id="1378" w:author="Henny  Warsilah" w:date="2018-10-26T23:06:00Z">
            <w:rPr>
              <w:rStyle w:val="Hyperlink"/>
              <w:rFonts w:ascii="Times New Roman" w:hAnsi="Times New Roman" w:cs="Times New Roman"/>
              <w:color w:val="auto"/>
              <w:sz w:val="28"/>
              <w:szCs w:val="28"/>
              <w:u w:val="none"/>
            </w:rPr>
          </w:rPrChange>
        </w:rPr>
        <w:fldChar w:fldCharType="end"/>
      </w:r>
      <w:r w:rsidRPr="002E4986">
        <w:rPr>
          <w:rFonts w:ascii="Times New Roman" w:hAnsi="Times New Roman" w:cs="Times New Roman"/>
          <w:sz w:val="24"/>
          <w:szCs w:val="24"/>
          <w:rPrChange w:id="1379" w:author="Henny  Warsilah" w:date="2018-10-26T23:06:00Z">
            <w:rPr>
              <w:rFonts w:ascii="Times New Roman" w:hAnsi="Times New Roman" w:cs="Times New Roman"/>
              <w:sz w:val="28"/>
              <w:szCs w:val="28"/>
            </w:rPr>
          </w:rPrChange>
        </w:rPr>
        <w:t>, diunduh tanggal 22 Oktober 2018, pukul 21.30 WIB</w:t>
      </w:r>
    </w:p>
    <w:p w14:paraId="59079166"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80" w:author="Henny  Warsilah" w:date="2018-10-26T23:06:00Z">
            <w:rPr>
              <w:rFonts w:ascii="Times New Roman" w:hAnsi="Times New Roman" w:cs="Times New Roman"/>
              <w:sz w:val="28"/>
              <w:szCs w:val="28"/>
            </w:rPr>
          </w:rPrChange>
        </w:rPr>
      </w:pPr>
    </w:p>
    <w:p w14:paraId="1261D7B0" w14:textId="77777777" w:rsidR="006425CB" w:rsidRPr="002E4986" w:rsidRDefault="006425CB" w:rsidP="00B36272">
      <w:pPr>
        <w:spacing w:after="0" w:line="240" w:lineRule="auto"/>
        <w:ind w:left="540" w:hanging="540"/>
        <w:jc w:val="both"/>
        <w:rPr>
          <w:rFonts w:ascii="Times New Roman" w:hAnsi="Times New Roman" w:cs="Times New Roman"/>
          <w:sz w:val="24"/>
          <w:szCs w:val="24"/>
          <w:rPrChange w:id="1381" w:author="Henny  Warsilah" w:date="2018-10-26T23:06:00Z">
            <w:rPr>
              <w:rFonts w:ascii="Times New Roman" w:hAnsi="Times New Roman" w:cs="Times New Roman"/>
              <w:sz w:val="28"/>
              <w:szCs w:val="28"/>
            </w:rPr>
          </w:rPrChange>
        </w:rPr>
      </w:pPr>
      <w:r w:rsidRPr="002E4986">
        <w:rPr>
          <w:rFonts w:ascii="Times New Roman" w:hAnsi="Times New Roman" w:cs="Times New Roman"/>
          <w:sz w:val="24"/>
          <w:szCs w:val="24"/>
          <w:rPrChange w:id="1382" w:author="Henny  Warsilah" w:date="2018-10-26T23:06:00Z">
            <w:rPr>
              <w:rFonts w:ascii="Times New Roman" w:hAnsi="Times New Roman" w:cs="Times New Roman"/>
              <w:sz w:val="28"/>
              <w:szCs w:val="28"/>
            </w:rPr>
          </w:rPrChange>
        </w:rPr>
        <w:t>Undang-Undang Republik Indonesia Nomor 24 Tahun 2009</w:t>
      </w:r>
      <w:r w:rsidR="0006478E" w:rsidRPr="002E4986">
        <w:rPr>
          <w:rFonts w:ascii="Times New Roman" w:hAnsi="Times New Roman" w:cs="Times New Roman"/>
          <w:sz w:val="24"/>
          <w:szCs w:val="24"/>
          <w:rPrChange w:id="1383" w:author="Henny  Warsilah" w:date="2018-10-26T23:06:00Z">
            <w:rPr>
              <w:rFonts w:ascii="Times New Roman" w:hAnsi="Times New Roman" w:cs="Times New Roman"/>
              <w:sz w:val="28"/>
              <w:szCs w:val="28"/>
            </w:rPr>
          </w:rPrChange>
        </w:rPr>
        <w:t>.</w:t>
      </w:r>
    </w:p>
    <w:p w14:paraId="4E9C486A" w14:textId="77777777" w:rsidR="00490CA7" w:rsidRPr="002E4986" w:rsidRDefault="00490CA7" w:rsidP="00B36272">
      <w:pPr>
        <w:spacing w:after="0" w:line="240" w:lineRule="auto"/>
        <w:ind w:left="284" w:hanging="284"/>
        <w:jc w:val="both"/>
        <w:rPr>
          <w:rFonts w:ascii="Times New Roman" w:hAnsi="Times New Roman" w:cs="Times New Roman"/>
          <w:sz w:val="24"/>
          <w:szCs w:val="24"/>
          <w:rPrChange w:id="1384" w:author="Henny  Warsilah" w:date="2018-10-26T23:06:00Z">
            <w:rPr>
              <w:rFonts w:ascii="Times New Roman" w:hAnsi="Times New Roman" w:cs="Times New Roman"/>
              <w:sz w:val="28"/>
              <w:szCs w:val="28"/>
            </w:rPr>
          </w:rPrChange>
        </w:rPr>
      </w:pPr>
    </w:p>
    <w:p w14:paraId="5C92DD4D" w14:textId="77777777" w:rsidR="00490CA7" w:rsidRPr="002E4986" w:rsidRDefault="00490CA7" w:rsidP="00B36272">
      <w:pPr>
        <w:spacing w:after="0" w:line="240" w:lineRule="auto"/>
        <w:ind w:left="284" w:hanging="284"/>
        <w:jc w:val="both"/>
        <w:rPr>
          <w:rFonts w:ascii="Times New Roman" w:hAnsi="Times New Roman" w:cs="Times New Roman"/>
          <w:sz w:val="24"/>
          <w:szCs w:val="24"/>
          <w:rPrChange w:id="1385" w:author="Henny  Warsilah" w:date="2018-10-26T23:06:00Z">
            <w:rPr>
              <w:rFonts w:ascii="Times New Roman" w:hAnsi="Times New Roman" w:cs="Times New Roman"/>
              <w:sz w:val="28"/>
              <w:szCs w:val="28"/>
            </w:rPr>
          </w:rPrChange>
        </w:rPr>
      </w:pPr>
    </w:p>
    <w:p w14:paraId="0940C82A" w14:textId="77777777" w:rsidR="00490CA7" w:rsidRPr="001A4E22" w:rsidRDefault="00490CA7" w:rsidP="00B36272">
      <w:pPr>
        <w:spacing w:after="0" w:line="240" w:lineRule="auto"/>
        <w:ind w:left="284" w:hanging="284"/>
        <w:jc w:val="both"/>
        <w:rPr>
          <w:rFonts w:ascii="Times New Roman" w:hAnsi="Times New Roman" w:cs="Times New Roman"/>
          <w:color w:val="FF0000"/>
          <w:sz w:val="24"/>
          <w:szCs w:val="24"/>
          <w:rPrChange w:id="1386" w:author="ACER" w:date="2018-10-26T15:00:00Z">
            <w:rPr>
              <w:rFonts w:ascii="Times New Roman" w:hAnsi="Times New Roman" w:cs="Times New Roman"/>
              <w:sz w:val="28"/>
              <w:szCs w:val="28"/>
            </w:rPr>
          </w:rPrChange>
        </w:rPr>
      </w:pPr>
    </w:p>
    <w:p w14:paraId="154BAA09" w14:textId="77777777" w:rsidR="00490CA7" w:rsidRPr="001A4E22" w:rsidRDefault="00490CA7" w:rsidP="00B36272">
      <w:pPr>
        <w:spacing w:after="0" w:line="240" w:lineRule="auto"/>
        <w:ind w:left="284" w:hanging="284"/>
        <w:jc w:val="both"/>
        <w:rPr>
          <w:rFonts w:ascii="Times New Roman" w:hAnsi="Times New Roman" w:cs="Times New Roman"/>
          <w:b/>
          <w:color w:val="FF0000"/>
          <w:sz w:val="24"/>
          <w:szCs w:val="24"/>
          <w:rPrChange w:id="1387" w:author="ACER" w:date="2018-10-26T15:00:00Z">
            <w:rPr>
              <w:rFonts w:ascii="Times New Roman" w:hAnsi="Times New Roman" w:cs="Times New Roman"/>
              <w:b/>
              <w:sz w:val="28"/>
              <w:szCs w:val="28"/>
            </w:rPr>
          </w:rPrChange>
        </w:rPr>
      </w:pPr>
      <w:r w:rsidRPr="001A4E22">
        <w:rPr>
          <w:rFonts w:ascii="Times New Roman" w:hAnsi="Times New Roman" w:cs="Times New Roman"/>
          <w:color w:val="FF0000"/>
          <w:sz w:val="24"/>
          <w:szCs w:val="24"/>
          <w:rPrChange w:id="1388" w:author="ACER" w:date="2018-10-26T15:00:00Z">
            <w:rPr>
              <w:rFonts w:ascii="Times New Roman" w:hAnsi="Times New Roman" w:cs="Times New Roman"/>
              <w:sz w:val="28"/>
              <w:szCs w:val="28"/>
            </w:rPr>
          </w:rPrChange>
        </w:rPr>
        <w:t xml:space="preserve">   </w:t>
      </w:r>
      <w:ins w:id="1389" w:author="Henny  Warsilah" w:date="2018-10-26T23:06:00Z">
        <w:r w:rsidR="002E4986" w:rsidRPr="001A4E22">
          <w:rPr>
            <w:rFonts w:ascii="Times New Roman" w:hAnsi="Times New Roman" w:cs="Times New Roman"/>
            <w:color w:val="FF0000"/>
            <w:sz w:val="24"/>
            <w:szCs w:val="24"/>
            <w:rPrChange w:id="1390" w:author="ACER" w:date="2018-10-26T15:00:00Z">
              <w:rPr>
                <w:rFonts w:ascii="Times New Roman" w:hAnsi="Times New Roman" w:cs="Times New Roman"/>
                <w:sz w:val="28"/>
                <w:szCs w:val="28"/>
              </w:rPr>
            </w:rPrChange>
          </w:rPr>
          <w:t>Pustaka yang di</w:t>
        </w:r>
        <w:del w:id="1391" w:author="ACER" w:date="2018-10-26T14:59:00Z">
          <w:r w:rsidR="002E4986" w:rsidRPr="001A4E22" w:rsidDel="001A4E22">
            <w:rPr>
              <w:rFonts w:ascii="Times New Roman" w:hAnsi="Times New Roman" w:cs="Times New Roman"/>
              <w:color w:val="FF0000"/>
              <w:sz w:val="24"/>
              <w:szCs w:val="24"/>
              <w:rPrChange w:id="1392" w:author="ACER" w:date="2018-10-26T15:00:00Z">
                <w:rPr>
                  <w:rFonts w:ascii="Times New Roman" w:hAnsi="Times New Roman" w:cs="Times New Roman"/>
                  <w:sz w:val="28"/>
                  <w:szCs w:val="28"/>
                </w:rPr>
              </w:rPrChange>
            </w:rPr>
            <w:delText xml:space="preserve"> </w:delText>
          </w:r>
        </w:del>
        <w:r w:rsidR="002E4986" w:rsidRPr="001A4E22">
          <w:rPr>
            <w:rFonts w:ascii="Times New Roman" w:hAnsi="Times New Roman" w:cs="Times New Roman"/>
            <w:color w:val="FF0000"/>
            <w:sz w:val="24"/>
            <w:szCs w:val="24"/>
            <w:rPrChange w:id="1393" w:author="ACER" w:date="2018-10-26T15:00:00Z">
              <w:rPr>
                <w:rFonts w:ascii="Times New Roman" w:hAnsi="Times New Roman" w:cs="Times New Roman"/>
                <w:sz w:val="28"/>
                <w:szCs w:val="28"/>
              </w:rPr>
            </w:rPrChange>
          </w:rPr>
          <w:t>sitasi saja</w:t>
        </w:r>
      </w:ins>
    </w:p>
    <w:p w14:paraId="12C6C648" w14:textId="77777777" w:rsidR="00490CA7" w:rsidRPr="002E4986" w:rsidRDefault="00490CA7" w:rsidP="00B36272">
      <w:pPr>
        <w:spacing w:after="0" w:line="240" w:lineRule="auto"/>
        <w:jc w:val="center"/>
        <w:rPr>
          <w:rFonts w:ascii="Times New Roman" w:hAnsi="Times New Roman" w:cs="Times New Roman"/>
          <w:sz w:val="24"/>
          <w:szCs w:val="24"/>
          <w:rPrChange w:id="1394" w:author="Henny  Warsilah" w:date="2018-10-26T23:06:00Z">
            <w:rPr>
              <w:rFonts w:ascii="Times New Roman" w:hAnsi="Times New Roman" w:cs="Times New Roman"/>
              <w:sz w:val="28"/>
              <w:szCs w:val="28"/>
            </w:rPr>
          </w:rPrChange>
        </w:rPr>
      </w:pPr>
    </w:p>
    <w:p w14:paraId="6EB175AB" w14:textId="77777777" w:rsidR="00E616A4" w:rsidRPr="002E4986" w:rsidRDefault="00E616A4" w:rsidP="00B36272">
      <w:pPr>
        <w:spacing w:after="0" w:line="240" w:lineRule="auto"/>
        <w:rPr>
          <w:rFonts w:ascii="Times New Roman" w:hAnsi="Times New Roman" w:cs="Times New Roman"/>
          <w:sz w:val="24"/>
          <w:szCs w:val="24"/>
          <w:rPrChange w:id="1395" w:author="Henny  Warsilah" w:date="2018-10-26T23:06:00Z">
            <w:rPr>
              <w:rFonts w:ascii="Times New Roman" w:hAnsi="Times New Roman" w:cs="Times New Roman"/>
              <w:sz w:val="28"/>
              <w:szCs w:val="28"/>
            </w:rPr>
          </w:rPrChange>
        </w:rPr>
      </w:pPr>
    </w:p>
    <w:p w14:paraId="28FC2632" w14:textId="77777777" w:rsidR="00497E7C" w:rsidRPr="002E4986" w:rsidRDefault="00497E7C" w:rsidP="00B36272">
      <w:pPr>
        <w:spacing w:after="0" w:line="240" w:lineRule="auto"/>
        <w:rPr>
          <w:rFonts w:ascii="Times New Roman" w:hAnsi="Times New Roman" w:cs="Times New Roman"/>
          <w:sz w:val="24"/>
          <w:szCs w:val="24"/>
          <w:rPrChange w:id="1396" w:author="Henny  Warsilah" w:date="2018-10-26T23:06:00Z">
            <w:rPr>
              <w:rFonts w:ascii="Times New Roman" w:hAnsi="Times New Roman" w:cs="Times New Roman"/>
              <w:sz w:val="28"/>
              <w:szCs w:val="28"/>
            </w:rPr>
          </w:rPrChange>
        </w:rPr>
      </w:pPr>
    </w:p>
    <w:sectPr w:rsidR="00497E7C" w:rsidRPr="002E4986" w:rsidSect="00BC7DEB">
      <w:footerReference w:type="default" r:id="rId9"/>
      <w:pgSz w:w="11907" w:h="16839" w:code="9"/>
      <w:pgMar w:top="2160"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CER" w:date="2018-10-27T02:33:00Z" w:initials="A">
    <w:p w14:paraId="1E21ABF8" w14:textId="77777777" w:rsidR="004F09DA" w:rsidRDefault="004F09DA">
      <w:pPr>
        <w:pStyle w:val="CommentText"/>
      </w:pPr>
      <w:r>
        <w:rPr>
          <w:rStyle w:val="CommentReference"/>
        </w:rPr>
        <w:annotationRef/>
      </w:r>
      <w:r>
        <w:t>Sudah diperbaiki</w:t>
      </w:r>
    </w:p>
  </w:comment>
  <w:comment w:id="70" w:author="ACER" w:date="2018-10-27T02:35:00Z" w:initials="A">
    <w:p w14:paraId="0CCF0F88" w14:textId="77777777" w:rsidR="0097763A" w:rsidRDefault="0097763A">
      <w:pPr>
        <w:pStyle w:val="CommentText"/>
      </w:pPr>
      <w:r>
        <w:rPr>
          <w:rStyle w:val="CommentReference"/>
        </w:rPr>
        <w:annotationRef/>
      </w:r>
      <w:r>
        <w:t>menyusul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1ABF8" w15:done="0"/>
  <w15:commentEx w15:paraId="0CCF0F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1E4AD" w14:textId="77777777" w:rsidR="009858A9" w:rsidRDefault="009858A9" w:rsidP="00BE78A4">
      <w:pPr>
        <w:spacing w:after="0" w:line="240" w:lineRule="auto"/>
      </w:pPr>
      <w:r>
        <w:separator/>
      </w:r>
    </w:p>
  </w:endnote>
  <w:endnote w:type="continuationSeparator" w:id="0">
    <w:p w14:paraId="2D2B99C8" w14:textId="77777777" w:rsidR="009858A9" w:rsidRDefault="009858A9" w:rsidP="00BE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088938"/>
      <w:docPartObj>
        <w:docPartGallery w:val="Page Numbers (Bottom of Page)"/>
        <w:docPartUnique/>
      </w:docPartObj>
    </w:sdtPr>
    <w:sdtEndPr/>
    <w:sdtContent>
      <w:p w14:paraId="482C3803" w14:textId="77777777" w:rsidR="009A477C" w:rsidRDefault="009A477C">
        <w:pPr>
          <w:pStyle w:val="Footer"/>
          <w:jc w:val="center"/>
        </w:pPr>
        <w:r>
          <w:fldChar w:fldCharType="begin"/>
        </w:r>
        <w:r>
          <w:instrText xml:space="preserve"> PAGE   \* MERGEFORMAT </w:instrText>
        </w:r>
        <w:r>
          <w:fldChar w:fldCharType="separate"/>
        </w:r>
        <w:r w:rsidR="00B83748">
          <w:rPr>
            <w:noProof/>
          </w:rPr>
          <w:t>17</w:t>
        </w:r>
        <w:r>
          <w:rPr>
            <w:noProof/>
          </w:rPr>
          <w:fldChar w:fldCharType="end"/>
        </w:r>
      </w:p>
    </w:sdtContent>
  </w:sdt>
  <w:p w14:paraId="636DA60D" w14:textId="77777777" w:rsidR="009A477C" w:rsidRDefault="009A4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F7E15" w14:textId="77777777" w:rsidR="009858A9" w:rsidRDefault="009858A9" w:rsidP="00BE78A4">
      <w:pPr>
        <w:spacing w:after="0" w:line="240" w:lineRule="auto"/>
      </w:pPr>
      <w:r>
        <w:separator/>
      </w:r>
    </w:p>
  </w:footnote>
  <w:footnote w:type="continuationSeparator" w:id="0">
    <w:p w14:paraId="3582941F" w14:textId="77777777" w:rsidR="009858A9" w:rsidRDefault="009858A9" w:rsidP="00BE7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763"/>
    <w:multiLevelType w:val="multilevel"/>
    <w:tmpl w:val="EBA4B66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CF2636"/>
    <w:multiLevelType w:val="multilevel"/>
    <w:tmpl w:val="2A9CEFCE"/>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99078D2"/>
    <w:multiLevelType w:val="hybridMultilevel"/>
    <w:tmpl w:val="D2407C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55AA6"/>
    <w:multiLevelType w:val="multilevel"/>
    <w:tmpl w:val="91E0AF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AF16B65"/>
    <w:multiLevelType w:val="multilevel"/>
    <w:tmpl w:val="9C90DD9A"/>
    <w:lvl w:ilvl="0">
      <w:start w:val="1"/>
      <w:numFmt w:val="bullet"/>
      <w:lvlText w:val=""/>
      <w:lvlJc w:val="left"/>
      <w:pPr>
        <w:ind w:left="720" w:hanging="360"/>
      </w:pPr>
      <w:rPr>
        <w:rFonts w:ascii="Symbol" w:hAnsi="Symbol"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C705778"/>
    <w:multiLevelType w:val="multilevel"/>
    <w:tmpl w:val="A7504A6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28E152F"/>
    <w:multiLevelType w:val="hybridMultilevel"/>
    <w:tmpl w:val="D3A64306"/>
    <w:lvl w:ilvl="0" w:tplc="C5F4D8A2">
      <w:start w:val="1"/>
      <w:numFmt w:val="upperRoman"/>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F552C"/>
    <w:multiLevelType w:val="hybridMultilevel"/>
    <w:tmpl w:val="1354B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F1457"/>
    <w:multiLevelType w:val="multilevel"/>
    <w:tmpl w:val="7C9CDFE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14FE14B2"/>
    <w:multiLevelType w:val="hybridMultilevel"/>
    <w:tmpl w:val="8EE6A670"/>
    <w:lvl w:ilvl="0" w:tplc="D640F018">
      <w:start w:val="4"/>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EC8035B"/>
    <w:multiLevelType w:val="multilevel"/>
    <w:tmpl w:val="CEAC4C20"/>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261A602A"/>
    <w:multiLevelType w:val="multilevel"/>
    <w:tmpl w:val="ECDA0D3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EEB36DB"/>
    <w:multiLevelType w:val="multilevel"/>
    <w:tmpl w:val="3AB4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77101B"/>
    <w:multiLevelType w:val="hybridMultilevel"/>
    <w:tmpl w:val="C7103076"/>
    <w:lvl w:ilvl="0" w:tplc="3B1AD95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2B6364D"/>
    <w:multiLevelType w:val="hybridMultilevel"/>
    <w:tmpl w:val="98C0A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BB39E6"/>
    <w:multiLevelType w:val="multilevel"/>
    <w:tmpl w:val="CF023D16"/>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CB52959"/>
    <w:multiLevelType w:val="hybridMultilevel"/>
    <w:tmpl w:val="1BAE2B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B7E2C"/>
    <w:multiLevelType w:val="hybridMultilevel"/>
    <w:tmpl w:val="42B8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066BC"/>
    <w:multiLevelType w:val="hybridMultilevel"/>
    <w:tmpl w:val="5FE40F28"/>
    <w:lvl w:ilvl="0" w:tplc="C668268E">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7F13983"/>
    <w:multiLevelType w:val="hybridMultilevel"/>
    <w:tmpl w:val="13AAC25E"/>
    <w:lvl w:ilvl="0" w:tplc="04210019">
      <w:start w:val="1"/>
      <w:numFmt w:val="lowerLetter"/>
      <w:lvlText w:val="%1."/>
      <w:lvlJc w:val="left"/>
      <w:pPr>
        <w:ind w:left="36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0">
    <w:nsid w:val="4FF65F29"/>
    <w:multiLevelType w:val="multilevel"/>
    <w:tmpl w:val="F87896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0C4300F"/>
    <w:multiLevelType w:val="hybridMultilevel"/>
    <w:tmpl w:val="EA401D04"/>
    <w:lvl w:ilvl="0" w:tplc="3B1AD952">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3AA65B8"/>
    <w:multiLevelType w:val="hybridMultilevel"/>
    <w:tmpl w:val="2A4C06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97649"/>
    <w:multiLevelType w:val="multilevel"/>
    <w:tmpl w:val="4198C12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64010CC"/>
    <w:multiLevelType w:val="hybridMultilevel"/>
    <w:tmpl w:val="DDC0C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CA2EA1"/>
    <w:multiLevelType w:val="multilevel"/>
    <w:tmpl w:val="7EF6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854E0D"/>
    <w:multiLevelType w:val="multilevel"/>
    <w:tmpl w:val="29DC2C9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AE4425"/>
    <w:multiLevelType w:val="multilevel"/>
    <w:tmpl w:val="1ADAA524"/>
    <w:lvl w:ilvl="0">
      <w:start w:val="1"/>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1A54BE1"/>
    <w:multiLevelType w:val="multilevel"/>
    <w:tmpl w:val="530C77B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29F2B1F"/>
    <w:multiLevelType w:val="multilevel"/>
    <w:tmpl w:val="EBDC0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979101E"/>
    <w:multiLevelType w:val="multilevel"/>
    <w:tmpl w:val="28F20F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BB30D1B"/>
    <w:multiLevelType w:val="multilevel"/>
    <w:tmpl w:val="DB4C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D54D24"/>
    <w:multiLevelType w:val="multilevel"/>
    <w:tmpl w:val="34A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C86556"/>
    <w:multiLevelType w:val="hybridMultilevel"/>
    <w:tmpl w:val="8960873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AC030A"/>
    <w:multiLevelType w:val="multilevel"/>
    <w:tmpl w:val="6C0ED10A"/>
    <w:lvl w:ilvl="0">
      <w:start w:val="7"/>
      <w:numFmt w:val="decimal"/>
      <w:lvlText w:val="%1."/>
      <w:lvlJc w:val="left"/>
      <w:pPr>
        <w:ind w:left="840" w:hanging="360"/>
      </w:pPr>
    </w:lvl>
    <w:lvl w:ilvl="1">
      <w:start w:val="1"/>
      <w:numFmt w:val="decimal"/>
      <w:isLgl/>
      <w:lvlText w:val="%1.%2"/>
      <w:lvlJc w:val="left"/>
      <w:pPr>
        <w:ind w:left="1057" w:hanging="360"/>
      </w:pPr>
      <w:rPr>
        <w:b/>
      </w:rPr>
    </w:lvl>
    <w:lvl w:ilvl="2">
      <w:start w:val="1"/>
      <w:numFmt w:val="decimal"/>
      <w:isLgl/>
      <w:lvlText w:val="%1.%2.%3"/>
      <w:lvlJc w:val="left"/>
      <w:pPr>
        <w:ind w:left="1634" w:hanging="720"/>
      </w:pPr>
    </w:lvl>
    <w:lvl w:ilvl="3">
      <w:start w:val="1"/>
      <w:numFmt w:val="decimal"/>
      <w:isLgl/>
      <w:lvlText w:val="%1.%2.%3.%4"/>
      <w:lvlJc w:val="left"/>
      <w:pPr>
        <w:ind w:left="1851" w:hanging="720"/>
      </w:pPr>
    </w:lvl>
    <w:lvl w:ilvl="4">
      <w:start w:val="1"/>
      <w:numFmt w:val="decimal"/>
      <w:isLgl/>
      <w:lvlText w:val="%1.%2.%3.%4.%5"/>
      <w:lvlJc w:val="left"/>
      <w:pPr>
        <w:ind w:left="2428" w:hanging="1080"/>
      </w:pPr>
    </w:lvl>
    <w:lvl w:ilvl="5">
      <w:start w:val="1"/>
      <w:numFmt w:val="decimal"/>
      <w:isLgl/>
      <w:lvlText w:val="%1.%2.%3.%4.%5.%6"/>
      <w:lvlJc w:val="left"/>
      <w:pPr>
        <w:ind w:left="2645" w:hanging="1080"/>
      </w:pPr>
    </w:lvl>
    <w:lvl w:ilvl="6">
      <w:start w:val="1"/>
      <w:numFmt w:val="decimal"/>
      <w:isLgl/>
      <w:lvlText w:val="%1.%2.%3.%4.%5.%6.%7"/>
      <w:lvlJc w:val="left"/>
      <w:pPr>
        <w:ind w:left="3222" w:hanging="1440"/>
      </w:pPr>
    </w:lvl>
    <w:lvl w:ilvl="7">
      <w:start w:val="1"/>
      <w:numFmt w:val="decimal"/>
      <w:isLgl/>
      <w:lvlText w:val="%1.%2.%3.%4.%5.%6.%7.%8"/>
      <w:lvlJc w:val="left"/>
      <w:pPr>
        <w:ind w:left="3439" w:hanging="1440"/>
      </w:pPr>
    </w:lvl>
    <w:lvl w:ilvl="8">
      <w:start w:val="1"/>
      <w:numFmt w:val="decimal"/>
      <w:isLgl/>
      <w:lvlText w:val="%1.%2.%3.%4.%5.%6.%7.%8.%9"/>
      <w:lvlJc w:val="left"/>
      <w:pPr>
        <w:ind w:left="4016" w:hanging="1800"/>
      </w:pPr>
    </w:lvl>
  </w:abstractNum>
  <w:abstractNum w:abstractNumId="35">
    <w:nsid w:val="77735A47"/>
    <w:multiLevelType w:val="multilevel"/>
    <w:tmpl w:val="4C386ABA"/>
    <w:lvl w:ilvl="0">
      <w:start w:val="4"/>
      <w:numFmt w:val="decimal"/>
      <w:lvlText w:val="%1"/>
      <w:lvlJc w:val="left"/>
      <w:pPr>
        <w:ind w:left="480" w:hanging="480"/>
      </w:pPr>
      <w:rPr>
        <w:rFonts w:hint="default"/>
        <w:i/>
      </w:rPr>
    </w:lvl>
    <w:lvl w:ilvl="1">
      <w:start w:val="1"/>
      <w:numFmt w:val="decimal"/>
      <w:lvlText w:val="%1.%2"/>
      <w:lvlJc w:val="left"/>
      <w:pPr>
        <w:ind w:left="480" w:hanging="48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num w:numId="1">
    <w:abstractNumId w:val="2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7"/>
  </w:num>
  <w:num w:numId="11">
    <w:abstractNumId w:val="3"/>
  </w:num>
  <w:num w:numId="12">
    <w:abstractNumId w:val="33"/>
  </w:num>
  <w:num w:numId="13">
    <w:abstractNumId w:val="4"/>
  </w:num>
  <w:num w:numId="14">
    <w:abstractNumId w:val="17"/>
  </w:num>
  <w:num w:numId="15">
    <w:abstractNumId w:val="10"/>
  </w:num>
  <w:num w:numId="16">
    <w:abstractNumId w:val="26"/>
  </w:num>
  <w:num w:numId="17">
    <w:abstractNumId w:val="0"/>
  </w:num>
  <w:num w:numId="18">
    <w:abstractNumId w:val="5"/>
  </w:num>
  <w:num w:numId="19">
    <w:abstractNumId w:val="9"/>
  </w:num>
  <w:num w:numId="20">
    <w:abstractNumId w:val="15"/>
  </w:num>
  <w:num w:numId="21">
    <w:abstractNumId w:val="22"/>
  </w:num>
  <w:num w:numId="22">
    <w:abstractNumId w:val="30"/>
  </w:num>
  <w:num w:numId="23">
    <w:abstractNumId w:val="29"/>
  </w:num>
  <w:num w:numId="24">
    <w:abstractNumId w:val="20"/>
  </w:num>
  <w:num w:numId="25">
    <w:abstractNumId w:val="14"/>
  </w:num>
  <w:num w:numId="26">
    <w:abstractNumId w:val="16"/>
  </w:num>
  <w:num w:numId="27">
    <w:abstractNumId w:val="27"/>
  </w:num>
  <w:num w:numId="28">
    <w:abstractNumId w:val="2"/>
  </w:num>
  <w:num w:numId="29">
    <w:abstractNumId w:val="25"/>
  </w:num>
  <w:num w:numId="30">
    <w:abstractNumId w:val="31"/>
  </w:num>
  <w:num w:numId="31">
    <w:abstractNumId w:val="12"/>
  </w:num>
  <w:num w:numId="32">
    <w:abstractNumId w:val="32"/>
  </w:num>
  <w:num w:numId="33">
    <w:abstractNumId w:val="28"/>
  </w:num>
  <w:num w:numId="34">
    <w:abstractNumId w:val="8"/>
  </w:num>
  <w:num w:numId="35">
    <w:abstractNumId w:val="35"/>
  </w:num>
  <w:num w:numId="3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85"/>
    <w:rsid w:val="00010DB6"/>
    <w:rsid w:val="00016EE0"/>
    <w:rsid w:val="00020DC6"/>
    <w:rsid w:val="0003421A"/>
    <w:rsid w:val="00034298"/>
    <w:rsid w:val="000438E0"/>
    <w:rsid w:val="00054B0A"/>
    <w:rsid w:val="0006478E"/>
    <w:rsid w:val="00072298"/>
    <w:rsid w:val="00074126"/>
    <w:rsid w:val="00076286"/>
    <w:rsid w:val="000824C5"/>
    <w:rsid w:val="000864D1"/>
    <w:rsid w:val="00097F40"/>
    <w:rsid w:val="000A35F3"/>
    <w:rsid w:val="000B496B"/>
    <w:rsid w:val="000B50BE"/>
    <w:rsid w:val="000B511E"/>
    <w:rsid w:val="000C172E"/>
    <w:rsid w:val="000C7F03"/>
    <w:rsid w:val="000F6801"/>
    <w:rsid w:val="001013D3"/>
    <w:rsid w:val="00116991"/>
    <w:rsid w:val="0012148C"/>
    <w:rsid w:val="00150218"/>
    <w:rsid w:val="00162EF3"/>
    <w:rsid w:val="00167859"/>
    <w:rsid w:val="00177BC0"/>
    <w:rsid w:val="00180E3A"/>
    <w:rsid w:val="001955F0"/>
    <w:rsid w:val="001A4E22"/>
    <w:rsid w:val="001B1F54"/>
    <w:rsid w:val="001B5769"/>
    <w:rsid w:val="001B6BE7"/>
    <w:rsid w:val="001C0578"/>
    <w:rsid w:val="001C69A6"/>
    <w:rsid w:val="001E43B0"/>
    <w:rsid w:val="001E4E8B"/>
    <w:rsid w:val="001E5D8B"/>
    <w:rsid w:val="002018BC"/>
    <w:rsid w:val="002060A4"/>
    <w:rsid w:val="00206688"/>
    <w:rsid w:val="00214847"/>
    <w:rsid w:val="002261BA"/>
    <w:rsid w:val="002313B1"/>
    <w:rsid w:val="00232A6E"/>
    <w:rsid w:val="00251477"/>
    <w:rsid w:val="00270020"/>
    <w:rsid w:val="00283EBF"/>
    <w:rsid w:val="002A194A"/>
    <w:rsid w:val="002A4DB4"/>
    <w:rsid w:val="002B3812"/>
    <w:rsid w:val="002C663E"/>
    <w:rsid w:val="002D253E"/>
    <w:rsid w:val="002E4986"/>
    <w:rsid w:val="002E5D42"/>
    <w:rsid w:val="002E7B15"/>
    <w:rsid w:val="002F3F4D"/>
    <w:rsid w:val="002F67F2"/>
    <w:rsid w:val="00305C18"/>
    <w:rsid w:val="00306D49"/>
    <w:rsid w:val="0031196C"/>
    <w:rsid w:val="00311BFE"/>
    <w:rsid w:val="00332DF5"/>
    <w:rsid w:val="0034108F"/>
    <w:rsid w:val="003422F6"/>
    <w:rsid w:val="00356278"/>
    <w:rsid w:val="00363F8A"/>
    <w:rsid w:val="00383342"/>
    <w:rsid w:val="003848C3"/>
    <w:rsid w:val="003C1296"/>
    <w:rsid w:val="003C2614"/>
    <w:rsid w:val="003C3564"/>
    <w:rsid w:val="003C378E"/>
    <w:rsid w:val="003C6E70"/>
    <w:rsid w:val="003E22D2"/>
    <w:rsid w:val="003E35A5"/>
    <w:rsid w:val="003F5D05"/>
    <w:rsid w:val="003F6E61"/>
    <w:rsid w:val="004240AF"/>
    <w:rsid w:val="00443F3B"/>
    <w:rsid w:val="0045175A"/>
    <w:rsid w:val="00451D1F"/>
    <w:rsid w:val="0045637C"/>
    <w:rsid w:val="00465193"/>
    <w:rsid w:val="0048098A"/>
    <w:rsid w:val="00490CA7"/>
    <w:rsid w:val="00497E7C"/>
    <w:rsid w:val="004A40D0"/>
    <w:rsid w:val="004B2275"/>
    <w:rsid w:val="004C024C"/>
    <w:rsid w:val="004D3846"/>
    <w:rsid w:val="004E0899"/>
    <w:rsid w:val="004F09DA"/>
    <w:rsid w:val="004F2D68"/>
    <w:rsid w:val="00506F1F"/>
    <w:rsid w:val="00523B2F"/>
    <w:rsid w:val="00527892"/>
    <w:rsid w:val="00544A46"/>
    <w:rsid w:val="00547230"/>
    <w:rsid w:val="00552207"/>
    <w:rsid w:val="00566410"/>
    <w:rsid w:val="00567168"/>
    <w:rsid w:val="005718CB"/>
    <w:rsid w:val="005946F7"/>
    <w:rsid w:val="005D341C"/>
    <w:rsid w:val="005F1F6F"/>
    <w:rsid w:val="005F2F54"/>
    <w:rsid w:val="005F45A8"/>
    <w:rsid w:val="0062496F"/>
    <w:rsid w:val="00636E23"/>
    <w:rsid w:val="006425CB"/>
    <w:rsid w:val="00653842"/>
    <w:rsid w:val="006542F6"/>
    <w:rsid w:val="006622A3"/>
    <w:rsid w:val="006723A7"/>
    <w:rsid w:val="0067715E"/>
    <w:rsid w:val="00686D63"/>
    <w:rsid w:val="00690F54"/>
    <w:rsid w:val="00692ED7"/>
    <w:rsid w:val="00696246"/>
    <w:rsid w:val="006A0298"/>
    <w:rsid w:val="006A7EEF"/>
    <w:rsid w:val="006C19CF"/>
    <w:rsid w:val="006C4347"/>
    <w:rsid w:val="006E5EF8"/>
    <w:rsid w:val="006F4518"/>
    <w:rsid w:val="007128EC"/>
    <w:rsid w:val="007174B3"/>
    <w:rsid w:val="00722C22"/>
    <w:rsid w:val="00741C1E"/>
    <w:rsid w:val="00743566"/>
    <w:rsid w:val="0074447D"/>
    <w:rsid w:val="00750314"/>
    <w:rsid w:val="00762FA3"/>
    <w:rsid w:val="00770A61"/>
    <w:rsid w:val="007721F0"/>
    <w:rsid w:val="0079165F"/>
    <w:rsid w:val="00795C84"/>
    <w:rsid w:val="007A1D78"/>
    <w:rsid w:val="007A265D"/>
    <w:rsid w:val="007B0D39"/>
    <w:rsid w:val="007B2D67"/>
    <w:rsid w:val="007B5DC0"/>
    <w:rsid w:val="007F2DC4"/>
    <w:rsid w:val="00830AB2"/>
    <w:rsid w:val="008469D9"/>
    <w:rsid w:val="008500D3"/>
    <w:rsid w:val="00850FCE"/>
    <w:rsid w:val="008612D2"/>
    <w:rsid w:val="00861840"/>
    <w:rsid w:val="00870E9E"/>
    <w:rsid w:val="008725DE"/>
    <w:rsid w:val="00873B39"/>
    <w:rsid w:val="00885A8D"/>
    <w:rsid w:val="00911D6A"/>
    <w:rsid w:val="00912051"/>
    <w:rsid w:val="009403A9"/>
    <w:rsid w:val="00947106"/>
    <w:rsid w:val="00961EB0"/>
    <w:rsid w:val="00964A6C"/>
    <w:rsid w:val="0097159B"/>
    <w:rsid w:val="0097727F"/>
    <w:rsid w:val="0097763A"/>
    <w:rsid w:val="00981771"/>
    <w:rsid w:val="00981DDF"/>
    <w:rsid w:val="00983958"/>
    <w:rsid w:val="0098443E"/>
    <w:rsid w:val="009858A9"/>
    <w:rsid w:val="00990D2A"/>
    <w:rsid w:val="00991812"/>
    <w:rsid w:val="009A477C"/>
    <w:rsid w:val="009B0A9C"/>
    <w:rsid w:val="009B190A"/>
    <w:rsid w:val="009C2D58"/>
    <w:rsid w:val="009E2B17"/>
    <w:rsid w:val="009F4C7C"/>
    <w:rsid w:val="00A02E39"/>
    <w:rsid w:val="00A10C8B"/>
    <w:rsid w:val="00A23D3C"/>
    <w:rsid w:val="00A652A3"/>
    <w:rsid w:val="00A72E99"/>
    <w:rsid w:val="00A74CB1"/>
    <w:rsid w:val="00A76F18"/>
    <w:rsid w:val="00A80015"/>
    <w:rsid w:val="00A92AEE"/>
    <w:rsid w:val="00A9468B"/>
    <w:rsid w:val="00AA3605"/>
    <w:rsid w:val="00AA612D"/>
    <w:rsid w:val="00AA6706"/>
    <w:rsid w:val="00AB5DC1"/>
    <w:rsid w:val="00AC0973"/>
    <w:rsid w:val="00AC16BF"/>
    <w:rsid w:val="00AC331D"/>
    <w:rsid w:val="00AC4B0C"/>
    <w:rsid w:val="00AC4BC6"/>
    <w:rsid w:val="00AD240F"/>
    <w:rsid w:val="00AD2E5B"/>
    <w:rsid w:val="00AD6D24"/>
    <w:rsid w:val="00AE3921"/>
    <w:rsid w:val="00AE6A1F"/>
    <w:rsid w:val="00AF13EC"/>
    <w:rsid w:val="00AF5E5E"/>
    <w:rsid w:val="00AF7FA6"/>
    <w:rsid w:val="00B12AF6"/>
    <w:rsid w:val="00B24572"/>
    <w:rsid w:val="00B265DA"/>
    <w:rsid w:val="00B36272"/>
    <w:rsid w:val="00B36620"/>
    <w:rsid w:val="00B4374A"/>
    <w:rsid w:val="00B57BDE"/>
    <w:rsid w:val="00B654E7"/>
    <w:rsid w:val="00B83748"/>
    <w:rsid w:val="00B87E40"/>
    <w:rsid w:val="00B96DB5"/>
    <w:rsid w:val="00BA3D56"/>
    <w:rsid w:val="00BB18C8"/>
    <w:rsid w:val="00BC7DEB"/>
    <w:rsid w:val="00BD590B"/>
    <w:rsid w:val="00BE0BA9"/>
    <w:rsid w:val="00BE4FE8"/>
    <w:rsid w:val="00BE5713"/>
    <w:rsid w:val="00BE78A4"/>
    <w:rsid w:val="00BF2867"/>
    <w:rsid w:val="00BF6268"/>
    <w:rsid w:val="00C03C4E"/>
    <w:rsid w:val="00C224EB"/>
    <w:rsid w:val="00C2293A"/>
    <w:rsid w:val="00C2558E"/>
    <w:rsid w:val="00C37E4E"/>
    <w:rsid w:val="00C569EA"/>
    <w:rsid w:val="00C6489E"/>
    <w:rsid w:val="00C7694E"/>
    <w:rsid w:val="00C872BA"/>
    <w:rsid w:val="00C92764"/>
    <w:rsid w:val="00C92A0D"/>
    <w:rsid w:val="00CC1840"/>
    <w:rsid w:val="00CC1CAA"/>
    <w:rsid w:val="00CC7177"/>
    <w:rsid w:val="00CD4806"/>
    <w:rsid w:val="00CE006D"/>
    <w:rsid w:val="00CE47CA"/>
    <w:rsid w:val="00CF2367"/>
    <w:rsid w:val="00CF40E0"/>
    <w:rsid w:val="00D0434D"/>
    <w:rsid w:val="00D20D8C"/>
    <w:rsid w:val="00D23487"/>
    <w:rsid w:val="00D51666"/>
    <w:rsid w:val="00D55A7F"/>
    <w:rsid w:val="00D567A6"/>
    <w:rsid w:val="00D56C7B"/>
    <w:rsid w:val="00D57685"/>
    <w:rsid w:val="00D73F21"/>
    <w:rsid w:val="00D74192"/>
    <w:rsid w:val="00D75AB9"/>
    <w:rsid w:val="00D8140C"/>
    <w:rsid w:val="00D83C45"/>
    <w:rsid w:val="00D86C0F"/>
    <w:rsid w:val="00D91A05"/>
    <w:rsid w:val="00D929B7"/>
    <w:rsid w:val="00D96003"/>
    <w:rsid w:val="00DA0258"/>
    <w:rsid w:val="00DA153B"/>
    <w:rsid w:val="00DA1638"/>
    <w:rsid w:val="00DB2F5D"/>
    <w:rsid w:val="00DB5FE1"/>
    <w:rsid w:val="00DC3AD4"/>
    <w:rsid w:val="00DC5B8F"/>
    <w:rsid w:val="00DD60D9"/>
    <w:rsid w:val="00DD735F"/>
    <w:rsid w:val="00DE56B2"/>
    <w:rsid w:val="00E050D0"/>
    <w:rsid w:val="00E40B3C"/>
    <w:rsid w:val="00E4528D"/>
    <w:rsid w:val="00E47B86"/>
    <w:rsid w:val="00E504E9"/>
    <w:rsid w:val="00E616A4"/>
    <w:rsid w:val="00E7047D"/>
    <w:rsid w:val="00E748DA"/>
    <w:rsid w:val="00E80557"/>
    <w:rsid w:val="00E921DB"/>
    <w:rsid w:val="00E97770"/>
    <w:rsid w:val="00EB0EF5"/>
    <w:rsid w:val="00ED1B51"/>
    <w:rsid w:val="00ED35B1"/>
    <w:rsid w:val="00ED6B32"/>
    <w:rsid w:val="00EE1187"/>
    <w:rsid w:val="00EE2A06"/>
    <w:rsid w:val="00EF7EC8"/>
    <w:rsid w:val="00F02BD3"/>
    <w:rsid w:val="00F07534"/>
    <w:rsid w:val="00F15070"/>
    <w:rsid w:val="00F20A8A"/>
    <w:rsid w:val="00F2125B"/>
    <w:rsid w:val="00F25E04"/>
    <w:rsid w:val="00F32E31"/>
    <w:rsid w:val="00F40F5F"/>
    <w:rsid w:val="00F41E7F"/>
    <w:rsid w:val="00F46CB3"/>
    <w:rsid w:val="00F62FB2"/>
    <w:rsid w:val="00F86BBF"/>
    <w:rsid w:val="00F94AA5"/>
    <w:rsid w:val="00F954C9"/>
    <w:rsid w:val="00F95E3B"/>
    <w:rsid w:val="00F978BD"/>
    <w:rsid w:val="00FA490A"/>
    <w:rsid w:val="00FA5C3E"/>
    <w:rsid w:val="00FB1226"/>
    <w:rsid w:val="00FB1FBA"/>
    <w:rsid w:val="00FB71B1"/>
    <w:rsid w:val="00FC5565"/>
    <w:rsid w:val="00FC7FAD"/>
    <w:rsid w:val="00FD1276"/>
    <w:rsid w:val="00FD1929"/>
    <w:rsid w:val="00FD5BC1"/>
    <w:rsid w:val="00FE1569"/>
    <w:rsid w:val="00FF13C8"/>
    <w:rsid w:val="00FF1D4B"/>
    <w:rsid w:val="00FF3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BF227"/>
  <w15:docId w15:val="{C9428443-481D-4370-AA14-DA2C45E9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75A"/>
  </w:style>
  <w:style w:type="paragraph" w:styleId="Heading3">
    <w:name w:val="heading 3"/>
    <w:basedOn w:val="Normal"/>
    <w:next w:val="Normal"/>
    <w:link w:val="Heading3Char"/>
    <w:uiPriority w:val="9"/>
    <w:unhideWhenUsed/>
    <w:qFormat/>
    <w:rsid w:val="00B366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E8"/>
    <w:pPr>
      <w:ind w:left="720"/>
      <w:contextualSpacing/>
    </w:pPr>
    <w:rPr>
      <w:rFonts w:eastAsiaTheme="minorEastAsia"/>
    </w:rPr>
  </w:style>
  <w:style w:type="paragraph" w:styleId="BodyText">
    <w:name w:val="Body Text"/>
    <w:basedOn w:val="Normal"/>
    <w:link w:val="BodyTextChar"/>
    <w:semiHidden/>
    <w:unhideWhenUsed/>
    <w:rsid w:val="00BE4FE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BE4FE8"/>
    <w:rPr>
      <w:rFonts w:ascii="Times New Roman" w:eastAsia="Times New Roman" w:hAnsi="Times New Roman" w:cs="Times New Roman"/>
      <w:sz w:val="24"/>
      <w:szCs w:val="24"/>
    </w:rPr>
  </w:style>
  <w:style w:type="table" w:styleId="TableGrid">
    <w:name w:val="Table Grid"/>
    <w:basedOn w:val="TableNormal"/>
    <w:uiPriority w:val="59"/>
    <w:rsid w:val="00BE4FE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78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8A4"/>
  </w:style>
  <w:style w:type="paragraph" w:styleId="Footer">
    <w:name w:val="footer"/>
    <w:basedOn w:val="Normal"/>
    <w:link w:val="FooterChar"/>
    <w:uiPriority w:val="99"/>
    <w:unhideWhenUsed/>
    <w:rsid w:val="00BE7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8A4"/>
  </w:style>
  <w:style w:type="character" w:customStyle="1" w:styleId="apple-converted-space">
    <w:name w:val="apple-converted-space"/>
    <w:basedOn w:val="DefaultParagraphFont"/>
    <w:rsid w:val="00567168"/>
  </w:style>
  <w:style w:type="paragraph" w:styleId="NormalWeb">
    <w:name w:val="Normal (Web)"/>
    <w:basedOn w:val="Normal"/>
    <w:uiPriority w:val="99"/>
    <w:unhideWhenUsed/>
    <w:rsid w:val="00567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168"/>
    <w:rPr>
      <w:b/>
      <w:bCs/>
    </w:rPr>
  </w:style>
  <w:style w:type="character" w:styleId="Emphasis">
    <w:name w:val="Emphasis"/>
    <w:basedOn w:val="DefaultParagraphFont"/>
    <w:uiPriority w:val="20"/>
    <w:qFormat/>
    <w:rsid w:val="00567168"/>
    <w:rPr>
      <w:i/>
      <w:iCs/>
    </w:rPr>
  </w:style>
  <w:style w:type="character" w:styleId="Hyperlink">
    <w:name w:val="Hyperlink"/>
    <w:basedOn w:val="DefaultParagraphFont"/>
    <w:uiPriority w:val="99"/>
    <w:unhideWhenUsed/>
    <w:rsid w:val="0062496F"/>
    <w:rPr>
      <w:color w:val="0000FF"/>
      <w:u w:val="single"/>
    </w:rPr>
  </w:style>
  <w:style w:type="character" w:customStyle="1" w:styleId="Heading3Char">
    <w:name w:val="Heading 3 Char"/>
    <w:basedOn w:val="DefaultParagraphFont"/>
    <w:link w:val="Heading3"/>
    <w:uiPriority w:val="9"/>
    <w:rsid w:val="00B3662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36620"/>
  </w:style>
  <w:style w:type="paragraph" w:styleId="BalloonText">
    <w:name w:val="Balloon Text"/>
    <w:basedOn w:val="Normal"/>
    <w:link w:val="BalloonTextChar"/>
    <w:uiPriority w:val="99"/>
    <w:semiHidden/>
    <w:unhideWhenUsed/>
    <w:rsid w:val="009A47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77C"/>
    <w:rPr>
      <w:rFonts w:ascii="Lucida Grande" w:hAnsi="Lucida Grande" w:cs="Lucida Grande"/>
      <w:sz w:val="18"/>
      <w:szCs w:val="18"/>
    </w:rPr>
  </w:style>
  <w:style w:type="character" w:styleId="CommentReference">
    <w:name w:val="annotation reference"/>
    <w:basedOn w:val="DefaultParagraphFont"/>
    <w:uiPriority w:val="99"/>
    <w:semiHidden/>
    <w:unhideWhenUsed/>
    <w:rsid w:val="004F09DA"/>
    <w:rPr>
      <w:sz w:val="16"/>
      <w:szCs w:val="16"/>
    </w:rPr>
  </w:style>
  <w:style w:type="paragraph" w:styleId="CommentText">
    <w:name w:val="annotation text"/>
    <w:basedOn w:val="Normal"/>
    <w:link w:val="CommentTextChar"/>
    <w:uiPriority w:val="99"/>
    <w:semiHidden/>
    <w:unhideWhenUsed/>
    <w:rsid w:val="004F09DA"/>
    <w:pPr>
      <w:spacing w:line="240" w:lineRule="auto"/>
    </w:pPr>
    <w:rPr>
      <w:sz w:val="20"/>
      <w:szCs w:val="20"/>
    </w:rPr>
  </w:style>
  <w:style w:type="character" w:customStyle="1" w:styleId="CommentTextChar">
    <w:name w:val="Comment Text Char"/>
    <w:basedOn w:val="DefaultParagraphFont"/>
    <w:link w:val="CommentText"/>
    <w:uiPriority w:val="99"/>
    <w:semiHidden/>
    <w:rsid w:val="004F09DA"/>
    <w:rPr>
      <w:sz w:val="20"/>
      <w:szCs w:val="20"/>
    </w:rPr>
  </w:style>
  <w:style w:type="paragraph" w:styleId="CommentSubject">
    <w:name w:val="annotation subject"/>
    <w:basedOn w:val="CommentText"/>
    <w:next w:val="CommentText"/>
    <w:link w:val="CommentSubjectChar"/>
    <w:uiPriority w:val="99"/>
    <w:semiHidden/>
    <w:unhideWhenUsed/>
    <w:rsid w:val="004F09DA"/>
    <w:rPr>
      <w:b/>
      <w:bCs/>
    </w:rPr>
  </w:style>
  <w:style w:type="character" w:customStyle="1" w:styleId="CommentSubjectChar">
    <w:name w:val="Comment Subject Char"/>
    <w:basedOn w:val="CommentTextChar"/>
    <w:link w:val="CommentSubject"/>
    <w:uiPriority w:val="99"/>
    <w:semiHidden/>
    <w:rsid w:val="004F09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8209</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cp:lastPrinted>2017-08-29T04:05:00Z</cp:lastPrinted>
  <dcterms:created xsi:type="dcterms:W3CDTF">2018-10-26T21:49:00Z</dcterms:created>
  <dcterms:modified xsi:type="dcterms:W3CDTF">2018-10-27T10:26:00Z</dcterms:modified>
</cp:coreProperties>
</file>