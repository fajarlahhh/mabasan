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F36" w:rsidRDefault="00C23F36" w:rsidP="00C23F36">
      <w:pPr>
        <w:tabs>
          <w:tab w:val="left" w:pos="5940"/>
        </w:tabs>
        <w:spacing w:line="240" w:lineRule="auto"/>
        <w:rPr>
          <w:rFonts w:asciiTheme="majorHAnsi" w:hAnsiTheme="majorHAnsi" w:cs="Times New Roman"/>
          <w:b/>
          <w:sz w:val="24"/>
          <w:szCs w:val="24"/>
        </w:rPr>
      </w:pPr>
      <w:r>
        <w:rPr>
          <w:rFonts w:asciiTheme="majorHAnsi" w:hAnsiTheme="majorHAnsi" w:cs="Times New Roman"/>
          <w:b/>
          <w:sz w:val="24"/>
          <w:szCs w:val="24"/>
        </w:rPr>
        <w:t>KODE NASKAH: 71</w:t>
      </w:r>
    </w:p>
    <w:p w:rsidR="00C23F36" w:rsidRDefault="00C23F36" w:rsidP="00C23F36">
      <w:pPr>
        <w:spacing w:after="0" w:line="240" w:lineRule="auto"/>
        <w:rPr>
          <w:rFonts w:ascii="Times New Roman" w:hAnsi="Times New Roman" w:cs="Times New Roman"/>
          <w:b/>
          <w:sz w:val="24"/>
          <w:szCs w:val="24"/>
          <w:lang w:val="id-ID"/>
        </w:rPr>
      </w:pPr>
    </w:p>
    <w:p w:rsidR="008B79B7" w:rsidRDefault="008B79B7" w:rsidP="008B79B7">
      <w:pPr>
        <w:spacing w:after="0" w:line="240" w:lineRule="auto"/>
        <w:jc w:val="center"/>
        <w:rPr>
          <w:rFonts w:ascii="Times New Roman" w:hAnsi="Times New Roman" w:cs="Times New Roman"/>
          <w:b/>
          <w:sz w:val="24"/>
          <w:szCs w:val="24"/>
          <w:lang w:val="id-ID"/>
        </w:rPr>
      </w:pPr>
      <w:r w:rsidRPr="00A21C09">
        <w:rPr>
          <w:rFonts w:ascii="Times New Roman" w:hAnsi="Times New Roman" w:cs="Times New Roman"/>
          <w:b/>
          <w:sz w:val="24"/>
          <w:szCs w:val="24"/>
          <w:lang w:val="id-ID"/>
        </w:rPr>
        <w:t xml:space="preserve">NILAI-NILAI KEHIDUPAN DALAM NOVEL </w:t>
      </w:r>
      <w:r w:rsidR="00D109CC" w:rsidRPr="00D109CC">
        <w:rPr>
          <w:rFonts w:ascii="Times New Roman" w:hAnsi="Times New Roman" w:cs="Times New Roman"/>
          <w:b/>
          <w:i/>
          <w:sz w:val="24"/>
          <w:szCs w:val="24"/>
          <w:lang w:val="id-ID"/>
          <w:rPrChange w:id="0" w:author="user" w:date="2018-10-10T23:11:00Z">
            <w:rPr>
              <w:rFonts w:ascii="Times New Roman" w:hAnsi="Times New Roman" w:cs="Times New Roman"/>
              <w:b/>
              <w:sz w:val="24"/>
              <w:szCs w:val="24"/>
              <w:lang w:val="id-ID"/>
            </w:rPr>
          </w:rPrChange>
        </w:rPr>
        <w:t>DILAN 1990</w:t>
      </w:r>
      <w:r w:rsidRPr="00A21C09">
        <w:rPr>
          <w:rFonts w:ascii="Times New Roman" w:hAnsi="Times New Roman" w:cs="Times New Roman"/>
          <w:b/>
          <w:sz w:val="24"/>
          <w:szCs w:val="24"/>
          <w:lang w:val="id-ID"/>
        </w:rPr>
        <w:t xml:space="preserve"> DAN IMPLEMENTASINY</w:t>
      </w:r>
      <w:bookmarkStart w:id="1" w:name="_GoBack"/>
      <w:bookmarkEnd w:id="1"/>
      <w:r w:rsidRPr="00A21C09">
        <w:rPr>
          <w:rFonts w:ascii="Times New Roman" w:hAnsi="Times New Roman" w:cs="Times New Roman"/>
          <w:b/>
          <w:sz w:val="24"/>
          <w:szCs w:val="24"/>
          <w:lang w:val="id-ID"/>
        </w:rPr>
        <w:t>A PADA PEMBELAJARAN BAHASA INDONESIA</w:t>
      </w:r>
    </w:p>
    <w:p w:rsidR="008B79B7" w:rsidRPr="008B79B7" w:rsidRDefault="008B79B7" w:rsidP="008B79B7">
      <w:pPr>
        <w:spacing w:after="0" w:line="240" w:lineRule="auto"/>
        <w:jc w:val="center"/>
        <w:rPr>
          <w:rFonts w:ascii="Times New Roman" w:hAnsi="Times New Roman" w:cs="Times New Roman"/>
          <w:b/>
          <w:i/>
          <w:sz w:val="24"/>
          <w:szCs w:val="24"/>
          <w:lang w:val="id-ID"/>
        </w:rPr>
      </w:pPr>
    </w:p>
    <w:p w:rsidR="008B79B7" w:rsidRPr="008B79B7" w:rsidRDefault="008B79B7" w:rsidP="008B79B7">
      <w:pPr>
        <w:spacing w:after="0" w:line="240" w:lineRule="auto"/>
        <w:jc w:val="center"/>
        <w:rPr>
          <w:rFonts w:ascii="Times New Roman" w:hAnsi="Times New Roman" w:cs="Times New Roman"/>
          <w:b/>
          <w:i/>
          <w:sz w:val="24"/>
          <w:szCs w:val="24"/>
          <w:lang w:val="en-ID"/>
        </w:rPr>
      </w:pPr>
      <w:r w:rsidRPr="008B79B7">
        <w:rPr>
          <w:rFonts w:ascii="Times New Roman" w:hAnsi="Times New Roman" w:cs="Times New Roman"/>
          <w:b/>
          <w:i/>
          <w:sz w:val="24"/>
          <w:szCs w:val="24"/>
          <w:lang w:val="en-ID"/>
        </w:rPr>
        <w:t>(</w:t>
      </w:r>
      <w:r w:rsidRPr="008B79B7">
        <w:rPr>
          <w:rFonts w:ascii="Times New Roman" w:hAnsi="Times New Roman" w:cs="Times New Roman"/>
          <w:b/>
          <w:i/>
          <w:sz w:val="24"/>
          <w:szCs w:val="24"/>
          <w:lang w:val="id-ID"/>
        </w:rPr>
        <w:t>THE VALUES OF LIFE IN NOVEL DILAN 1990 AND THE IMPLEMENTATION OF INDONESIAN LANGUAGE LEARNING</w:t>
      </w:r>
      <w:r w:rsidRPr="008B79B7">
        <w:rPr>
          <w:rFonts w:ascii="Times New Roman" w:hAnsi="Times New Roman" w:cs="Times New Roman"/>
          <w:b/>
          <w:i/>
          <w:sz w:val="24"/>
          <w:szCs w:val="24"/>
          <w:lang w:val="en-ID"/>
        </w:rPr>
        <w:t>)</w:t>
      </w:r>
    </w:p>
    <w:p w:rsidR="008B79B7" w:rsidRDefault="008B79B7" w:rsidP="008B79B7">
      <w:pPr>
        <w:spacing w:after="0" w:line="240" w:lineRule="auto"/>
        <w:jc w:val="center"/>
        <w:rPr>
          <w:rFonts w:ascii="Times New Roman" w:hAnsi="Times New Roman" w:cs="Times New Roman"/>
          <w:b/>
          <w:sz w:val="24"/>
          <w:szCs w:val="24"/>
          <w:lang w:val="id-ID"/>
        </w:rPr>
      </w:pPr>
    </w:p>
    <w:p w:rsidR="008B79B7" w:rsidRPr="00A21C09" w:rsidRDefault="008B79B7" w:rsidP="008B79B7">
      <w:pPr>
        <w:spacing w:after="0" w:line="240" w:lineRule="auto"/>
        <w:jc w:val="center"/>
        <w:rPr>
          <w:rFonts w:ascii="Times New Roman" w:hAnsi="Times New Roman" w:cs="Times New Roman"/>
          <w:b/>
          <w:sz w:val="24"/>
          <w:szCs w:val="24"/>
          <w:lang w:val="id-ID"/>
        </w:rPr>
      </w:pPr>
    </w:p>
    <w:p w:rsidR="000319E4" w:rsidRDefault="000319E4" w:rsidP="000319E4">
      <w:pPr>
        <w:tabs>
          <w:tab w:val="left" w:pos="5940"/>
        </w:tabs>
        <w:spacing w:line="240" w:lineRule="auto"/>
        <w:jc w:val="center"/>
        <w:rPr>
          <w:rFonts w:asciiTheme="majorHAnsi" w:hAnsiTheme="majorHAnsi" w:cs="Times New Roman"/>
          <w:b/>
          <w:sz w:val="24"/>
          <w:szCs w:val="24"/>
        </w:rPr>
      </w:pPr>
      <w:r w:rsidRPr="00014DCC">
        <w:rPr>
          <w:rFonts w:ascii="Times New Roman" w:eastAsia="Cambria" w:hAnsi="Times New Roman" w:cs="Times New Roman"/>
          <w:bCs/>
        </w:rPr>
        <w:t>Diterima</w:t>
      </w:r>
      <w:r>
        <w:rPr>
          <w:rFonts w:ascii="Times New Roman" w:eastAsia="Cambria" w:hAnsi="Times New Roman" w:cs="Times New Roman"/>
          <w:bCs/>
        </w:rPr>
        <w:t>; 26 Mei 2018; Direvisi: …………….; Disetujui: ………………</w:t>
      </w:r>
    </w:p>
    <w:p w:rsidR="008B79B7" w:rsidRDefault="008B79B7" w:rsidP="008B79B7">
      <w:pPr>
        <w:jc w:val="center"/>
        <w:rPr>
          <w:rFonts w:ascii="Times New Roman" w:hAnsi="Times New Roman" w:cs="Times New Roman"/>
          <w:sz w:val="24"/>
          <w:szCs w:val="24"/>
          <w:lang w:val="id-ID"/>
        </w:rPr>
      </w:pPr>
    </w:p>
    <w:p w:rsidR="008B79B7" w:rsidRPr="000319E4" w:rsidRDefault="008B79B7" w:rsidP="008B79B7">
      <w:pPr>
        <w:jc w:val="center"/>
        <w:rPr>
          <w:rFonts w:ascii="Times New Roman" w:hAnsi="Times New Roman" w:cs="Times New Roman"/>
          <w:b/>
          <w:sz w:val="24"/>
          <w:szCs w:val="24"/>
          <w:lang w:val="id-ID"/>
        </w:rPr>
      </w:pPr>
      <w:r w:rsidRPr="000319E4">
        <w:rPr>
          <w:rFonts w:ascii="Times New Roman" w:hAnsi="Times New Roman" w:cs="Times New Roman"/>
          <w:b/>
          <w:sz w:val="24"/>
          <w:szCs w:val="24"/>
          <w:lang w:val="id-ID"/>
        </w:rPr>
        <w:t>Abstrak</w:t>
      </w:r>
    </w:p>
    <w:p w:rsidR="008B79B7" w:rsidRPr="00A21C09" w:rsidRDefault="008B79B7" w:rsidP="008B79B7">
      <w:pPr>
        <w:spacing w:after="0" w:line="240" w:lineRule="auto"/>
        <w:ind w:firstLine="851"/>
        <w:jc w:val="both"/>
        <w:rPr>
          <w:rFonts w:ascii="Times New Roman" w:hAnsi="Times New Roman" w:cs="Times New Roman"/>
          <w:sz w:val="24"/>
          <w:szCs w:val="24"/>
        </w:rPr>
      </w:pPr>
      <w:r w:rsidRPr="00A21C09">
        <w:rPr>
          <w:rFonts w:ascii="Times New Roman" w:hAnsi="Times New Roman" w:cs="Times New Roman"/>
          <w:sz w:val="24"/>
          <w:szCs w:val="24"/>
        </w:rPr>
        <w:t xml:space="preserve">Persoalan pendidikan yang </w:t>
      </w:r>
      <w:r w:rsidRPr="00A21C09">
        <w:rPr>
          <w:rFonts w:ascii="Times New Roman" w:eastAsia="Times New Roman" w:hAnsi="Times New Roman" w:cs="Times New Roman"/>
          <w:sz w:val="24"/>
          <w:szCs w:val="24"/>
        </w:rPr>
        <w:t>mempengaruhi nilai</w:t>
      </w:r>
      <w:r w:rsidRPr="00A21C09">
        <w:rPr>
          <w:rFonts w:ascii="Times New Roman" w:eastAsia="Times New Roman" w:hAnsi="Times New Roman" w:cs="Times New Roman"/>
          <w:sz w:val="24"/>
          <w:szCs w:val="24"/>
          <w:lang w:val="id-ID"/>
        </w:rPr>
        <w:t>-nilai kehidupan</w:t>
      </w:r>
      <w:r w:rsidRPr="00A21C09">
        <w:rPr>
          <w:rFonts w:ascii="Times New Roman" w:eastAsia="Times New Roman" w:hAnsi="Times New Roman" w:cs="Times New Roman"/>
          <w:sz w:val="24"/>
          <w:szCs w:val="24"/>
        </w:rPr>
        <w:t xml:space="preserve"> remaja adalah faktor lingkungan yang mencakup aspek psikologis, sosial, budaya, dan fisik kebendaan, baik yang terjadi di keluarga, sekolah, maupun masyarakat</w:t>
      </w:r>
      <w:r w:rsidRPr="00A21C09">
        <w:rPr>
          <w:rFonts w:ascii="Times New Roman" w:eastAsia="Times New Roman" w:hAnsi="Times New Roman" w:cs="Times New Roman"/>
          <w:sz w:val="24"/>
          <w:szCs w:val="24"/>
          <w:lang w:val="id-ID"/>
        </w:rPr>
        <w:t>. Penelitian ini bertujuan untuk m</w:t>
      </w:r>
      <w:r w:rsidRPr="00A21C09">
        <w:rPr>
          <w:rFonts w:ascii="Times New Roman" w:eastAsia="Times New Roman" w:hAnsi="Times New Roman" w:cs="Times New Roman"/>
          <w:sz w:val="24"/>
          <w:szCs w:val="24"/>
        </w:rPr>
        <w:t xml:space="preserve">endeskripsikan nilai kehidupan yang terdapat dalam novel </w:t>
      </w:r>
      <w:r w:rsidR="00D109CC" w:rsidRPr="00D109CC">
        <w:rPr>
          <w:rFonts w:ascii="Times New Roman" w:eastAsia="Times New Roman" w:hAnsi="Times New Roman" w:cs="Times New Roman"/>
          <w:i/>
          <w:sz w:val="24"/>
          <w:szCs w:val="24"/>
          <w:rPrChange w:id="2" w:author="user" w:date="2018-10-10T23:11:00Z">
            <w:rPr>
              <w:rFonts w:ascii="Times New Roman" w:eastAsia="Times New Roman" w:hAnsi="Times New Roman" w:cs="Times New Roman"/>
              <w:sz w:val="24"/>
              <w:szCs w:val="24"/>
            </w:rPr>
          </w:rPrChange>
        </w:rPr>
        <w:t>Dilan 1990</w:t>
      </w:r>
      <w:r w:rsidRPr="00A21C09">
        <w:rPr>
          <w:rFonts w:ascii="Times New Roman" w:eastAsia="Times New Roman" w:hAnsi="Times New Roman" w:cs="Times New Roman"/>
          <w:sz w:val="24"/>
          <w:szCs w:val="24"/>
        </w:rPr>
        <w:t xml:space="preserve"> dan mengimplementasikan hasil penelitian pada pembelajaran Bahasa Indonesia</w:t>
      </w:r>
      <w:r w:rsidRPr="00A21C09">
        <w:rPr>
          <w:rFonts w:ascii="Times New Roman" w:eastAsia="Times New Roman" w:hAnsi="Times New Roman" w:cs="Times New Roman"/>
          <w:sz w:val="24"/>
          <w:szCs w:val="24"/>
          <w:lang w:val="id-ID"/>
        </w:rPr>
        <w:t xml:space="preserve">. </w:t>
      </w:r>
      <w:r w:rsidRPr="00A21C09">
        <w:rPr>
          <w:rFonts w:ascii="Times New Roman" w:eastAsia="Times New Roman" w:hAnsi="Times New Roman" w:cs="Times New Roman"/>
          <w:sz w:val="24"/>
          <w:szCs w:val="24"/>
        </w:rPr>
        <w:t xml:space="preserve">Metode penelitian yang digunakan kualitatif dengan pendekatan deskriptif. </w:t>
      </w:r>
      <w:r w:rsidRPr="00A21C09">
        <w:rPr>
          <w:rStyle w:val="fontstyle01"/>
        </w:rPr>
        <w:t xml:space="preserve">Data yang </w:t>
      </w:r>
      <w:del w:id="3" w:author="user" w:date="2018-10-10T23:12:00Z">
        <w:r w:rsidRPr="00A21C09" w:rsidDel="00553FD7">
          <w:rPr>
            <w:rStyle w:val="fontstyle01"/>
          </w:rPr>
          <w:delText xml:space="preserve">akan </w:delText>
        </w:r>
      </w:del>
      <w:r w:rsidRPr="00A21C09">
        <w:rPr>
          <w:rStyle w:val="fontstyle01"/>
        </w:rPr>
        <w:t xml:space="preserve">dikaji dalam penelitian ini berupa kata, kalimat, paragraf dan dialog dalam novel </w:t>
      </w:r>
      <w:r w:rsidR="00D109CC" w:rsidRPr="00D109CC">
        <w:rPr>
          <w:rStyle w:val="fontstyle01"/>
          <w:i/>
          <w:rPrChange w:id="4" w:author="user" w:date="2018-10-10T23:12:00Z">
            <w:rPr>
              <w:rStyle w:val="fontstyle01"/>
            </w:rPr>
          </w:rPrChange>
        </w:rPr>
        <w:t>Dilan 1990</w:t>
      </w:r>
      <w:r w:rsidRPr="00A21C09">
        <w:rPr>
          <w:rStyle w:val="fontstyle01"/>
        </w:rPr>
        <w:t xml:space="preserve"> yang mengandung nilai-nilai kehidupan. Teknik pengumpulan data dilakukan dalam penelitian yaitu simak, baca dan catat. Keabsahan data penelitian ini menggunakan teknik triangulasi dengan menerapkan prinsip intrarater dan interrater. </w:t>
      </w:r>
      <w:r w:rsidRPr="00A21C09">
        <w:rPr>
          <w:rFonts w:ascii="Times New Roman" w:hAnsi="Times New Roman" w:cs="Times New Roman"/>
          <w:color w:val="000000"/>
          <w:sz w:val="24"/>
          <w:szCs w:val="24"/>
        </w:rPr>
        <w:t>Teknik tri</w:t>
      </w:r>
      <w:ins w:id="5" w:author="user" w:date="2018-10-10T23:13:00Z">
        <w:r w:rsidR="00553FD7">
          <w:rPr>
            <w:rFonts w:ascii="Times New Roman" w:hAnsi="Times New Roman" w:cs="Times New Roman"/>
            <w:color w:val="000000"/>
            <w:sz w:val="24"/>
            <w:szCs w:val="24"/>
          </w:rPr>
          <w:t>a</w:t>
        </w:r>
      </w:ins>
      <w:r w:rsidRPr="00A21C09">
        <w:rPr>
          <w:rFonts w:ascii="Times New Roman" w:hAnsi="Times New Roman" w:cs="Times New Roman"/>
          <w:color w:val="000000"/>
          <w:sz w:val="24"/>
          <w:szCs w:val="24"/>
        </w:rPr>
        <w:t xml:space="preserve">ngulasi digunakan untuk </w:t>
      </w:r>
      <w:r w:rsidRPr="00A21C09">
        <w:rPr>
          <w:rFonts w:ascii="Times New Roman" w:hAnsi="Times New Roman" w:cs="Times New Roman"/>
          <w:sz w:val="24"/>
          <w:szCs w:val="24"/>
        </w:rPr>
        <w:t xml:space="preserve">mengecek kebenaran data atau informasi yang diperoleh peneliti dengan pengamatan teman sejawat yang dianggap memiliki kemampuan intelektual cukup bagus. </w:t>
      </w:r>
    </w:p>
    <w:p w:rsidR="008B79B7" w:rsidRPr="00A21C09" w:rsidRDefault="008B79B7" w:rsidP="008B79B7">
      <w:pPr>
        <w:spacing w:after="0" w:line="240" w:lineRule="auto"/>
        <w:ind w:firstLine="851"/>
        <w:jc w:val="both"/>
        <w:rPr>
          <w:rFonts w:ascii="Times New Roman" w:eastAsia="Times New Roman" w:hAnsi="Times New Roman" w:cs="Times New Roman"/>
          <w:sz w:val="24"/>
          <w:szCs w:val="24"/>
          <w:lang w:val="id-ID"/>
        </w:rPr>
      </w:pPr>
      <w:r w:rsidRPr="00A21C09">
        <w:rPr>
          <w:rFonts w:ascii="Times New Roman" w:eastAsia="Times New Roman" w:hAnsi="Times New Roman" w:cs="Times New Roman"/>
          <w:sz w:val="24"/>
          <w:szCs w:val="24"/>
        </w:rPr>
        <w:t>Dengan adanya nilai</w:t>
      </w:r>
      <w:r w:rsidRPr="00A21C09">
        <w:rPr>
          <w:rFonts w:ascii="Times New Roman" w:eastAsia="Times New Roman" w:hAnsi="Times New Roman" w:cs="Times New Roman"/>
          <w:sz w:val="24"/>
          <w:szCs w:val="24"/>
          <w:lang w:val="id-ID"/>
        </w:rPr>
        <w:t>-nilai</w:t>
      </w:r>
      <w:r w:rsidRPr="00A21C09">
        <w:rPr>
          <w:rFonts w:ascii="Times New Roman" w:eastAsia="Times New Roman" w:hAnsi="Times New Roman" w:cs="Times New Roman"/>
          <w:sz w:val="24"/>
          <w:szCs w:val="24"/>
        </w:rPr>
        <w:t xml:space="preserve"> kehidupan yang terkandung dalam novel </w:t>
      </w:r>
      <w:r w:rsidR="00D109CC" w:rsidRPr="00D109CC">
        <w:rPr>
          <w:rFonts w:ascii="Times New Roman" w:eastAsia="Times New Roman" w:hAnsi="Times New Roman" w:cs="Times New Roman"/>
          <w:i/>
          <w:sz w:val="24"/>
          <w:szCs w:val="24"/>
          <w:rPrChange w:id="6" w:author="user" w:date="2018-10-10T23:14:00Z">
            <w:rPr>
              <w:rFonts w:ascii="Times New Roman" w:eastAsia="Times New Roman" w:hAnsi="Times New Roman" w:cs="Times New Roman"/>
              <w:color w:val="000000"/>
              <w:sz w:val="24"/>
              <w:szCs w:val="24"/>
            </w:rPr>
          </w:rPrChange>
        </w:rPr>
        <w:t>Dilan 1990</w:t>
      </w:r>
      <w:r w:rsidRPr="00A21C09">
        <w:rPr>
          <w:rFonts w:ascii="Times New Roman" w:eastAsia="Times New Roman" w:hAnsi="Times New Roman" w:cs="Times New Roman"/>
          <w:sz w:val="24"/>
          <w:szCs w:val="24"/>
        </w:rPr>
        <w:t xml:space="preserve"> dapat memberi contoh yang baik tentang nilai agama, sosial, mora</w:t>
      </w:r>
      <w:r w:rsidRPr="00A21C09">
        <w:rPr>
          <w:rFonts w:ascii="Times New Roman" w:eastAsia="Times New Roman" w:hAnsi="Times New Roman" w:cs="Times New Roman"/>
          <w:sz w:val="24"/>
          <w:szCs w:val="24"/>
          <w:lang w:val="id-ID"/>
        </w:rPr>
        <w:t>l,</w:t>
      </w:r>
      <w:r w:rsidRPr="00A21C09">
        <w:rPr>
          <w:rFonts w:ascii="Times New Roman" w:eastAsia="Times New Roman" w:hAnsi="Times New Roman" w:cs="Times New Roman"/>
          <w:sz w:val="24"/>
          <w:szCs w:val="24"/>
        </w:rPr>
        <w:t xml:space="preserve"> budaya</w:t>
      </w:r>
      <w:r w:rsidRPr="00A21C09">
        <w:rPr>
          <w:rFonts w:ascii="Times New Roman" w:eastAsia="Times New Roman" w:hAnsi="Times New Roman" w:cs="Times New Roman"/>
          <w:sz w:val="24"/>
          <w:szCs w:val="24"/>
          <w:lang w:val="id-ID"/>
        </w:rPr>
        <w:t>, dan politik</w:t>
      </w:r>
      <w:r w:rsidRPr="00A21C09">
        <w:rPr>
          <w:rFonts w:ascii="Times New Roman" w:eastAsia="Times New Roman" w:hAnsi="Times New Roman" w:cs="Times New Roman"/>
          <w:sz w:val="24"/>
          <w:szCs w:val="24"/>
        </w:rPr>
        <w:t xml:space="preserve"> bagi remaja. </w:t>
      </w:r>
      <w:r w:rsidRPr="00A21C09">
        <w:rPr>
          <w:rFonts w:ascii="Times New Roman" w:eastAsia="Times New Roman" w:hAnsi="Times New Roman" w:cs="Times New Roman"/>
          <w:sz w:val="24"/>
          <w:szCs w:val="24"/>
          <w:lang w:val="id-ID"/>
        </w:rPr>
        <w:t xml:space="preserve">Novel </w:t>
      </w:r>
      <w:r w:rsidR="00D109CC" w:rsidRPr="00D109CC">
        <w:rPr>
          <w:rFonts w:ascii="Times New Roman" w:eastAsia="Times New Roman" w:hAnsi="Times New Roman" w:cs="Times New Roman"/>
          <w:i/>
          <w:sz w:val="24"/>
          <w:szCs w:val="24"/>
          <w:lang w:val="id-ID"/>
          <w:rPrChange w:id="7" w:author="user" w:date="2018-10-10T23:17:00Z">
            <w:rPr>
              <w:rFonts w:ascii="Times New Roman" w:eastAsia="Times New Roman" w:hAnsi="Times New Roman" w:cs="Times New Roman"/>
              <w:color w:val="000000"/>
              <w:sz w:val="24"/>
              <w:szCs w:val="24"/>
              <w:lang w:val="id-ID"/>
            </w:rPr>
          </w:rPrChange>
        </w:rPr>
        <w:t>Dilan 1990</w:t>
      </w:r>
      <w:r w:rsidRPr="00A21C09">
        <w:rPr>
          <w:rFonts w:ascii="Times New Roman" w:eastAsia="Times New Roman" w:hAnsi="Times New Roman" w:cs="Times New Roman"/>
          <w:sz w:val="24"/>
          <w:szCs w:val="24"/>
          <w:lang w:val="id-ID"/>
        </w:rPr>
        <w:t xml:space="preserve"> dapat dijadikan bahan ajar pada pembelajaran. Dengan kata lain, novel </w:t>
      </w:r>
      <w:r w:rsidR="00D109CC" w:rsidRPr="00D109CC">
        <w:rPr>
          <w:rFonts w:ascii="Times New Roman" w:eastAsia="Times New Roman" w:hAnsi="Times New Roman" w:cs="Times New Roman"/>
          <w:i/>
          <w:sz w:val="24"/>
          <w:szCs w:val="24"/>
          <w:lang w:val="id-ID"/>
          <w:rPrChange w:id="8" w:author="user" w:date="2018-10-10T23:18:00Z">
            <w:rPr>
              <w:rFonts w:ascii="Times New Roman" w:eastAsia="Times New Roman" w:hAnsi="Times New Roman" w:cs="Times New Roman"/>
              <w:color w:val="000000"/>
              <w:sz w:val="24"/>
              <w:szCs w:val="24"/>
              <w:lang w:val="id-ID"/>
            </w:rPr>
          </w:rPrChange>
        </w:rPr>
        <w:t>Dilan</w:t>
      </w:r>
      <w:ins w:id="9" w:author="user" w:date="2018-10-10T23:18:00Z">
        <w:r w:rsidR="00D109CC" w:rsidRPr="00D109CC">
          <w:rPr>
            <w:rFonts w:ascii="Times New Roman" w:eastAsia="Times New Roman" w:hAnsi="Times New Roman" w:cs="Times New Roman"/>
            <w:i/>
            <w:sz w:val="24"/>
            <w:szCs w:val="24"/>
            <w:rPrChange w:id="10" w:author="user" w:date="2018-10-10T23:18:00Z">
              <w:rPr>
                <w:rFonts w:ascii="Times New Roman" w:eastAsia="Times New Roman" w:hAnsi="Times New Roman" w:cs="Times New Roman"/>
                <w:color w:val="000000"/>
                <w:sz w:val="24"/>
                <w:szCs w:val="24"/>
              </w:rPr>
            </w:rPrChange>
          </w:rPr>
          <w:t xml:space="preserve"> 1990</w:t>
        </w:r>
      </w:ins>
      <w:r w:rsidRPr="00A21C09">
        <w:rPr>
          <w:rFonts w:ascii="Times New Roman" w:eastAsia="Times New Roman" w:hAnsi="Times New Roman" w:cs="Times New Roman"/>
          <w:sz w:val="24"/>
          <w:szCs w:val="24"/>
          <w:lang w:val="id-ID"/>
        </w:rPr>
        <w:t xml:space="preserve"> menggambarkan kehidupan dan tingkah laku remaja pada tahun 1990. Oleh karena itu, dalam perkembangannya novel atau karya sastra yang populer dapat dijadikan bahan ajar. Bahan ajar untuk proses pembelajaran tidak harus sastra zaman dulu, namun yang terpopuler saat ini justru dapat lebih diterima oleh remaja. </w:t>
      </w:r>
      <w:del w:id="11" w:author="user" w:date="2018-10-10T23:20:00Z">
        <w:r w:rsidRPr="00A21C09" w:rsidDel="00F50B26">
          <w:rPr>
            <w:rFonts w:ascii="Times New Roman" w:eastAsia="Times New Roman" w:hAnsi="Times New Roman" w:cs="Times New Roman"/>
            <w:sz w:val="24"/>
            <w:szCs w:val="24"/>
            <w:lang w:val="id-ID"/>
          </w:rPr>
          <w:delText xml:space="preserve">Sehinggga ekspresi yang ditujukan oleh remaja dengan cara atau bentuk empati maupun simpati terhadap karya sastra yang diminati. </w:delText>
        </w:r>
      </w:del>
    </w:p>
    <w:p w:rsidR="008B79B7" w:rsidRPr="009D2F06" w:rsidRDefault="008B79B7" w:rsidP="008B79B7">
      <w:pPr>
        <w:spacing w:after="0" w:line="240" w:lineRule="auto"/>
        <w:jc w:val="both"/>
        <w:rPr>
          <w:rFonts w:ascii="Times New Roman" w:hAnsi="Times New Roman" w:cs="Times New Roman"/>
          <w:b/>
          <w:i/>
          <w:sz w:val="24"/>
          <w:szCs w:val="24"/>
          <w:lang w:val="id-ID"/>
        </w:rPr>
      </w:pPr>
      <w:r w:rsidRPr="009D2F06">
        <w:rPr>
          <w:rFonts w:ascii="Times New Roman" w:hAnsi="Times New Roman" w:cs="Times New Roman"/>
          <w:b/>
          <w:i/>
          <w:sz w:val="24"/>
          <w:szCs w:val="24"/>
        </w:rPr>
        <w:t>Kata kunci: Nilai</w:t>
      </w:r>
      <w:r w:rsidRPr="009D2F06">
        <w:rPr>
          <w:rFonts w:ascii="Times New Roman" w:hAnsi="Times New Roman" w:cs="Times New Roman"/>
          <w:b/>
          <w:i/>
          <w:sz w:val="24"/>
          <w:szCs w:val="24"/>
          <w:lang w:val="id-ID"/>
        </w:rPr>
        <w:t>-nilai</w:t>
      </w:r>
      <w:r w:rsidRPr="009D2F06">
        <w:rPr>
          <w:rFonts w:ascii="Times New Roman" w:hAnsi="Times New Roman" w:cs="Times New Roman"/>
          <w:b/>
          <w:i/>
          <w:sz w:val="24"/>
          <w:szCs w:val="24"/>
        </w:rPr>
        <w:t xml:space="preserve"> kehidupan</w:t>
      </w:r>
      <w:r w:rsidRPr="009D2F06">
        <w:rPr>
          <w:rFonts w:ascii="Times New Roman" w:hAnsi="Times New Roman" w:cs="Times New Roman"/>
          <w:b/>
          <w:i/>
          <w:sz w:val="24"/>
          <w:szCs w:val="24"/>
          <w:lang w:val="id-ID"/>
        </w:rPr>
        <w:t>, n</w:t>
      </w:r>
      <w:r w:rsidRPr="009D2F06">
        <w:rPr>
          <w:rFonts w:ascii="Times New Roman" w:hAnsi="Times New Roman" w:cs="Times New Roman"/>
          <w:b/>
          <w:i/>
          <w:sz w:val="24"/>
          <w:szCs w:val="24"/>
        </w:rPr>
        <w:t>ovel</w:t>
      </w:r>
      <w:r w:rsidRPr="009D2F06">
        <w:rPr>
          <w:rFonts w:ascii="Times New Roman" w:hAnsi="Times New Roman" w:cs="Times New Roman"/>
          <w:b/>
          <w:i/>
          <w:sz w:val="24"/>
          <w:szCs w:val="24"/>
          <w:lang w:val="id-ID"/>
        </w:rPr>
        <w:t>, dan implementasi</w:t>
      </w:r>
    </w:p>
    <w:p w:rsidR="008B79B7" w:rsidRDefault="008B79B7" w:rsidP="008B79B7">
      <w:pPr>
        <w:spacing w:after="0" w:line="240" w:lineRule="auto"/>
        <w:jc w:val="center"/>
        <w:rPr>
          <w:rFonts w:ascii="Times New Roman" w:hAnsi="Times New Roman" w:cs="Times New Roman"/>
          <w:b/>
          <w:sz w:val="24"/>
          <w:szCs w:val="24"/>
          <w:lang w:val="id-ID"/>
        </w:rPr>
      </w:pPr>
    </w:p>
    <w:p w:rsidR="000319E4" w:rsidRDefault="000319E4" w:rsidP="008A22DE">
      <w:pPr>
        <w:jc w:val="center"/>
        <w:rPr>
          <w:rFonts w:ascii="Times New Roman" w:hAnsi="Times New Roman" w:cs="Times New Roman"/>
          <w:b/>
          <w:sz w:val="24"/>
          <w:szCs w:val="24"/>
          <w:lang w:val="id-ID"/>
        </w:rPr>
      </w:pPr>
    </w:p>
    <w:p w:rsidR="00CD7561" w:rsidRDefault="00CD7561" w:rsidP="008A22DE">
      <w:pPr>
        <w:jc w:val="center"/>
        <w:rPr>
          <w:rFonts w:ascii="Times New Roman" w:hAnsi="Times New Roman" w:cs="Times New Roman"/>
          <w:b/>
          <w:sz w:val="24"/>
          <w:szCs w:val="24"/>
          <w:lang w:val="id-ID"/>
        </w:rPr>
      </w:pPr>
    </w:p>
    <w:p w:rsidR="00CD7561" w:rsidRDefault="00CD7561" w:rsidP="008A22DE">
      <w:pPr>
        <w:jc w:val="center"/>
        <w:rPr>
          <w:rFonts w:ascii="Times New Roman" w:hAnsi="Times New Roman" w:cs="Times New Roman"/>
          <w:b/>
          <w:sz w:val="24"/>
          <w:szCs w:val="24"/>
          <w:lang w:val="id-ID"/>
        </w:rPr>
      </w:pPr>
    </w:p>
    <w:p w:rsidR="00CD7561" w:rsidRDefault="00CD7561" w:rsidP="008A22DE">
      <w:pPr>
        <w:jc w:val="center"/>
        <w:rPr>
          <w:rFonts w:ascii="Times New Roman" w:hAnsi="Times New Roman" w:cs="Times New Roman"/>
          <w:b/>
          <w:sz w:val="24"/>
          <w:szCs w:val="24"/>
          <w:lang w:val="id-ID"/>
        </w:rPr>
      </w:pPr>
    </w:p>
    <w:p w:rsidR="008A22DE" w:rsidRPr="008B79B7" w:rsidRDefault="008A22DE" w:rsidP="008A22DE">
      <w:pPr>
        <w:jc w:val="center"/>
        <w:rPr>
          <w:rFonts w:ascii="Times New Roman" w:hAnsi="Times New Roman" w:cs="Times New Roman"/>
          <w:b/>
          <w:sz w:val="24"/>
          <w:szCs w:val="24"/>
          <w:lang w:val="id-ID"/>
        </w:rPr>
      </w:pPr>
      <w:r w:rsidRPr="008B79B7">
        <w:rPr>
          <w:rFonts w:ascii="Times New Roman" w:hAnsi="Times New Roman" w:cs="Times New Roman"/>
          <w:b/>
          <w:sz w:val="24"/>
          <w:szCs w:val="24"/>
          <w:lang w:val="id-ID"/>
        </w:rPr>
        <w:t>Abstract</w:t>
      </w:r>
    </w:p>
    <w:p w:rsidR="008A22DE" w:rsidRPr="000319E4" w:rsidRDefault="008A22DE" w:rsidP="008A22DE">
      <w:pPr>
        <w:ind w:firstLine="720"/>
        <w:contextualSpacing/>
        <w:jc w:val="both"/>
        <w:rPr>
          <w:rFonts w:ascii="Times New Roman" w:hAnsi="Times New Roman" w:cs="Times New Roman"/>
          <w:i/>
          <w:sz w:val="24"/>
          <w:szCs w:val="24"/>
        </w:rPr>
      </w:pPr>
      <w:r w:rsidRPr="000319E4">
        <w:rPr>
          <w:rFonts w:ascii="Times New Roman" w:hAnsi="Times New Roman" w:cs="Times New Roman"/>
          <w:i/>
          <w:sz w:val="24"/>
          <w:szCs w:val="24"/>
          <w:lang w:val="id-ID"/>
        </w:rPr>
        <w:lastRenderedPageBreak/>
        <w:t>Educational issues that affect values are environmental factors that include psychological, social, cultural, and material aspects, both in families, schools, and communities. This study aims to describe the values of life that exist in novel Dilan 1990 and implements the results of research on the development of Indonesian. Qualitative research method with descriptive approach. The data to be studied in this research are words, sentences, paragraphs and dialogues in novel Dilan 1990 that contain Values of life. The technique of data retrieval done in research that refers, read and record. The validity of this research data using triangulation technique with the principle of interrater and interrater. Triangulation technique is to check the truth of data or information obtained by researchers by observing peers who are considered to have a good intellectual ability.</w:t>
      </w:r>
    </w:p>
    <w:p w:rsidR="008A22DE" w:rsidRPr="000319E4" w:rsidRDefault="008A22DE" w:rsidP="008A22DE">
      <w:pPr>
        <w:ind w:firstLine="720"/>
        <w:contextualSpacing/>
        <w:jc w:val="both"/>
        <w:rPr>
          <w:rFonts w:ascii="Times New Roman" w:hAnsi="Times New Roman" w:cs="Times New Roman"/>
          <w:i/>
          <w:sz w:val="24"/>
          <w:szCs w:val="24"/>
        </w:rPr>
      </w:pPr>
      <w:r w:rsidRPr="000319E4">
        <w:rPr>
          <w:rFonts w:ascii="Times New Roman" w:hAnsi="Times New Roman" w:cs="Times New Roman"/>
          <w:i/>
          <w:sz w:val="24"/>
          <w:szCs w:val="24"/>
        </w:rPr>
        <w:t>Given the values of life contained in the 1990 novel, Dilan can provide a good example of religious, social, moral, cultural, and political values for teenagers. Novel Dilan 1990 can be used as teaching materials on learning. In other words, the novel Dilan describes the life and behavior of adolescents in 1990. Therefore, in the development of novels or popular literary works can be used as teaching materials.Teaching materials for the learning process are not necessarily literary in the past, but the most popular today can actually be more accepted by teenagers. An expression that is addressed by the teenager in a way or form of empathy and sympathy for the work of literature is of interest.</w:t>
      </w:r>
    </w:p>
    <w:p w:rsidR="008A22DE" w:rsidRDefault="008A22DE" w:rsidP="008A22DE">
      <w:pPr>
        <w:contextualSpacing/>
        <w:jc w:val="both"/>
        <w:rPr>
          <w:rFonts w:ascii="Times New Roman" w:hAnsi="Times New Roman" w:cs="Times New Roman"/>
          <w:b/>
          <w:i/>
          <w:sz w:val="24"/>
          <w:szCs w:val="24"/>
          <w:lang w:val="id-ID"/>
        </w:rPr>
      </w:pPr>
      <w:r w:rsidRPr="00FE4927">
        <w:rPr>
          <w:rFonts w:ascii="Times New Roman" w:hAnsi="Times New Roman" w:cs="Times New Roman"/>
          <w:b/>
          <w:i/>
          <w:sz w:val="24"/>
          <w:szCs w:val="24"/>
        </w:rPr>
        <w:t xml:space="preserve">Keywords: </w:t>
      </w:r>
      <w:r w:rsidRPr="000319E4">
        <w:rPr>
          <w:rFonts w:ascii="Times New Roman" w:hAnsi="Times New Roman" w:cs="Times New Roman"/>
          <w:i/>
          <w:sz w:val="24"/>
          <w:szCs w:val="24"/>
        </w:rPr>
        <w:t>Values of life, novel, and implementation</w:t>
      </w:r>
    </w:p>
    <w:p w:rsidR="008A22DE" w:rsidRDefault="008A22DE" w:rsidP="008A22DE">
      <w:pPr>
        <w:contextualSpacing/>
        <w:jc w:val="both"/>
        <w:rPr>
          <w:rFonts w:ascii="Times New Roman" w:hAnsi="Times New Roman" w:cs="Times New Roman"/>
          <w:b/>
          <w:i/>
          <w:sz w:val="24"/>
          <w:szCs w:val="24"/>
          <w:lang w:val="id-ID"/>
        </w:rPr>
      </w:pPr>
    </w:p>
    <w:p w:rsidR="00CD7561" w:rsidRDefault="00CD7561" w:rsidP="008A22DE">
      <w:pPr>
        <w:contextualSpacing/>
        <w:jc w:val="both"/>
        <w:rPr>
          <w:rFonts w:ascii="Times New Roman" w:hAnsi="Times New Roman" w:cs="Times New Roman"/>
          <w:b/>
          <w:i/>
          <w:sz w:val="24"/>
          <w:szCs w:val="24"/>
          <w:lang w:val="id-ID"/>
        </w:rPr>
        <w:sectPr w:rsidR="00CD7561" w:rsidSect="000319E4">
          <w:footerReference w:type="default" r:id="rId8"/>
          <w:pgSz w:w="11907" w:h="16840" w:code="9"/>
          <w:pgMar w:top="1701" w:right="1797" w:bottom="1701" w:left="1797" w:header="709" w:footer="709" w:gutter="0"/>
          <w:cols w:space="708"/>
          <w:docGrid w:linePitch="360"/>
        </w:sectPr>
      </w:pPr>
    </w:p>
    <w:p w:rsidR="001616F4" w:rsidRPr="009D2F06" w:rsidRDefault="001616F4" w:rsidP="007814D3">
      <w:pPr>
        <w:pStyle w:val="ListParagraph"/>
        <w:numPr>
          <w:ilvl w:val="0"/>
          <w:numId w:val="7"/>
        </w:numPr>
        <w:ind w:left="426"/>
        <w:rPr>
          <w:rFonts w:ascii="Times New Roman" w:hAnsi="Times New Roman" w:cs="Times New Roman"/>
          <w:b/>
          <w:color w:val="000000" w:themeColor="text1"/>
          <w:sz w:val="24"/>
          <w:szCs w:val="24"/>
        </w:rPr>
      </w:pPr>
      <w:r w:rsidRPr="009D2F06">
        <w:rPr>
          <w:rFonts w:ascii="Times New Roman" w:hAnsi="Times New Roman" w:cs="Times New Roman"/>
          <w:b/>
          <w:color w:val="000000" w:themeColor="text1"/>
          <w:sz w:val="24"/>
          <w:szCs w:val="24"/>
        </w:rPr>
        <w:lastRenderedPageBreak/>
        <w:t>PENDAHULUAN</w:t>
      </w:r>
    </w:p>
    <w:p w:rsidR="001616F4" w:rsidRPr="009A2C2D" w:rsidRDefault="001616F4" w:rsidP="007814D3">
      <w:pPr>
        <w:spacing w:after="0" w:line="360" w:lineRule="auto"/>
        <w:ind w:left="426" w:firstLine="851"/>
        <w:jc w:val="both"/>
        <w:rPr>
          <w:rFonts w:ascii="Times New Roman" w:hAnsi="Times New Roman" w:cs="Times New Roman"/>
          <w:sz w:val="24"/>
          <w:szCs w:val="24"/>
        </w:rPr>
      </w:pPr>
      <w:r w:rsidRPr="009A2C2D">
        <w:rPr>
          <w:rFonts w:ascii="Times New Roman" w:hAnsi="Times New Roman" w:cs="Times New Roman"/>
          <w:sz w:val="24"/>
          <w:szCs w:val="24"/>
        </w:rPr>
        <w:t xml:space="preserve">Kini pekerjaan mendidik mencakup banyak hal, yaitu segala sesuatu yang bertalian dengan perkembangan manusia. Mulai dari perkembangan fisik, kesehatan, keterampilan, pikiran, perasaan, kemauan, sosial, sampai kepada perkembangan iman, semuanya ditangani oleh pendidik. Berarti mendidik menjadikan manusia lebih sempurna, membuat manusia meningkatkan hidupnya dari kehidupan alamiah menjadi berbudaya. seperti yang dikatakan </w:t>
      </w:r>
      <w:r w:rsidRPr="009A2C2D">
        <w:rPr>
          <w:rFonts w:ascii="Times New Roman" w:hAnsi="Times New Roman" w:cs="Times New Roman"/>
          <w:sz w:val="24"/>
          <w:szCs w:val="24"/>
        </w:rPr>
        <w:lastRenderedPageBreak/>
        <w:t xml:space="preserve">Pidarta (2009: 2) Mendidik adalah membudayakan manusia. </w:t>
      </w:r>
    </w:p>
    <w:p w:rsidR="001616F4" w:rsidRPr="008F3AAC" w:rsidRDefault="001616F4" w:rsidP="007814D3">
      <w:pPr>
        <w:spacing w:after="0" w:line="360" w:lineRule="auto"/>
        <w:ind w:left="426" w:firstLine="851"/>
        <w:contextualSpacing/>
        <w:jc w:val="both"/>
        <w:rPr>
          <w:rFonts w:ascii="Times New Roman" w:hAnsi="Times New Roman" w:cs="Times New Roman"/>
          <w:sz w:val="24"/>
          <w:szCs w:val="24"/>
          <w:lang w:val="id-ID"/>
        </w:rPr>
      </w:pPr>
      <w:r w:rsidRPr="009A2C2D">
        <w:rPr>
          <w:rFonts w:ascii="Times New Roman" w:hAnsi="Times New Roman" w:cs="Times New Roman"/>
          <w:sz w:val="24"/>
          <w:szCs w:val="24"/>
        </w:rPr>
        <w:t xml:space="preserve">Tujuan pendidikan di Indonesia adalah membentuk manusia seutuhnya yang Pancasilais, dimotori oleh pengembangan afeksi. Tujuan khusus ini hanya dapat ditangani dengan ilmu pendidikan bercorak Indonesia sesuai dengan kondisi saat ini. Perubahan yang terjadi pada diri siswa sebagai akibat kegiatan pembelajaran bersifat nonfisik seperti perubahan sikap, pengetahuan maupun kecakapan. </w:t>
      </w:r>
      <w:r w:rsidRPr="009A2C2D">
        <w:rPr>
          <w:rFonts w:ascii="Times New Roman" w:hAnsi="Times New Roman" w:cs="Times New Roman"/>
          <w:sz w:val="24"/>
          <w:szCs w:val="24"/>
        </w:rPr>
        <w:lastRenderedPageBreak/>
        <w:t>sekolah sebagai lembaga pendidikan yang tidak semata-mata mengutamakan dimensi intelektualitas, tetapi juga dimensi afektif, sosialitas, emosionalitas, dan spiritualitas, sekolah sudah selayaknya melakukan pendidikan moral. Pendidikan moral anak merupakan tugas dan tanggung jawab orangtua. Melalui proses sosialisasi norma, tata nilai, prinsip-prinsip hidup, dan aturan moral dalam keluarga sendiri serta lingkung</w:t>
      </w:r>
      <w:r>
        <w:rPr>
          <w:rFonts w:ascii="Times New Roman" w:hAnsi="Times New Roman" w:cs="Times New Roman"/>
          <w:sz w:val="24"/>
          <w:szCs w:val="24"/>
        </w:rPr>
        <w:t>an dekat pergaulan sosial anak</w:t>
      </w:r>
      <w:r>
        <w:rPr>
          <w:rFonts w:ascii="Times New Roman" w:hAnsi="Times New Roman" w:cs="Times New Roman"/>
          <w:sz w:val="24"/>
          <w:szCs w:val="24"/>
          <w:lang w:val="id-ID"/>
        </w:rPr>
        <w:t xml:space="preserve"> harus dalam kondisi terkontrol oleh orangtua.</w:t>
      </w:r>
    </w:p>
    <w:p w:rsidR="001616F4" w:rsidRDefault="001616F4" w:rsidP="007814D3">
      <w:pPr>
        <w:spacing w:after="0" w:line="360" w:lineRule="auto"/>
        <w:ind w:left="426" w:firstLine="851"/>
        <w:contextualSpacing/>
        <w:jc w:val="both"/>
        <w:rPr>
          <w:rFonts w:ascii="Times New Roman" w:eastAsia="Times New Roman" w:hAnsi="Times New Roman" w:cs="Times New Roman"/>
          <w:sz w:val="24"/>
          <w:szCs w:val="24"/>
          <w:lang w:val="id-ID"/>
        </w:rPr>
      </w:pPr>
      <w:r w:rsidRPr="009A2C2D">
        <w:rPr>
          <w:rFonts w:ascii="Times New Roman" w:eastAsia="Times New Roman" w:hAnsi="Times New Roman" w:cs="Times New Roman"/>
          <w:sz w:val="24"/>
          <w:szCs w:val="24"/>
        </w:rPr>
        <w:t>Seiring dengan perkemba</w:t>
      </w:r>
      <w:r>
        <w:rPr>
          <w:rFonts w:ascii="Times New Roman" w:eastAsia="Times New Roman" w:hAnsi="Times New Roman" w:cs="Times New Roman"/>
          <w:sz w:val="24"/>
          <w:szCs w:val="24"/>
        </w:rPr>
        <w:t>ngan, kehidupan remaja saat ini</w:t>
      </w:r>
      <w:r>
        <w:rPr>
          <w:rFonts w:ascii="Times New Roman" w:eastAsia="Times New Roman" w:hAnsi="Times New Roman" w:cs="Times New Roman"/>
          <w:sz w:val="24"/>
          <w:szCs w:val="24"/>
          <w:lang w:val="id-ID"/>
        </w:rPr>
        <w:t xml:space="preserve">, yang </w:t>
      </w:r>
      <w:r w:rsidRPr="009A2C2D">
        <w:rPr>
          <w:rFonts w:ascii="Times New Roman" w:eastAsia="Times New Roman" w:hAnsi="Times New Roman" w:cs="Times New Roman"/>
          <w:sz w:val="24"/>
          <w:szCs w:val="24"/>
        </w:rPr>
        <w:t>dipengaruhi oleh perkembangan zaman dan iptek berbeda dengan remaja pada masa lalu, sehingga terdapat perbedaan dalam perilaku yang timbul dari remaja. Contohnya</w:t>
      </w:r>
      <w:ins w:id="12" w:author="user" w:date="2018-10-10T23:34:00Z">
        <w:r w:rsidR="0090069F">
          <w:rPr>
            <w:rFonts w:ascii="Times New Roman" w:eastAsia="Times New Roman" w:hAnsi="Times New Roman" w:cs="Times New Roman"/>
            <w:sz w:val="24"/>
            <w:szCs w:val="24"/>
          </w:rPr>
          <w:t>,</w:t>
        </w:r>
      </w:ins>
      <w:del w:id="13" w:author="user" w:date="2018-10-10T23:34:00Z">
        <w:r w:rsidRPr="009A2C2D" w:rsidDel="0090069F">
          <w:rPr>
            <w:rFonts w:ascii="Times New Roman" w:eastAsia="Times New Roman" w:hAnsi="Times New Roman" w:cs="Times New Roman"/>
            <w:sz w:val="24"/>
            <w:szCs w:val="24"/>
          </w:rPr>
          <w:delText xml:space="preserve"> seperti</w:delText>
        </w:r>
      </w:del>
      <w:r w:rsidRPr="009A2C2D">
        <w:rPr>
          <w:rFonts w:ascii="Times New Roman" w:eastAsia="Times New Roman" w:hAnsi="Times New Roman" w:cs="Times New Roman"/>
          <w:sz w:val="24"/>
          <w:szCs w:val="24"/>
        </w:rPr>
        <w:t xml:space="preserve"> remaja yang terbiasa berkumpul dengan teman-temannya, kini cenderung untuk lebih bersifat individual dan sibuk dengan kehidupannya sendiri dengan </w:t>
      </w:r>
      <w:r w:rsidRPr="009A2C2D">
        <w:rPr>
          <w:rFonts w:ascii="Times New Roman" w:eastAsia="Times New Roman" w:hAnsi="Times New Roman" w:cs="Times New Roman"/>
          <w:i/>
          <w:sz w:val="24"/>
          <w:szCs w:val="24"/>
        </w:rPr>
        <w:t>handphone</w:t>
      </w:r>
      <w:r w:rsidRPr="009A2C2D">
        <w:rPr>
          <w:rFonts w:ascii="Times New Roman" w:eastAsia="Times New Roman" w:hAnsi="Times New Roman" w:cs="Times New Roman"/>
          <w:sz w:val="24"/>
          <w:szCs w:val="24"/>
        </w:rPr>
        <w:t xml:space="preserve"> ataupun alat tek</w:t>
      </w:r>
      <w:del w:id="14" w:author="user" w:date="2018-10-10T23:36:00Z">
        <w:r w:rsidRPr="009A2C2D" w:rsidDel="007E64C2">
          <w:rPr>
            <w:rFonts w:ascii="Times New Roman" w:eastAsia="Times New Roman" w:hAnsi="Times New Roman" w:cs="Times New Roman"/>
            <w:sz w:val="24"/>
            <w:szCs w:val="24"/>
          </w:rPr>
          <w:delText>h</w:delText>
        </w:r>
      </w:del>
      <w:r w:rsidRPr="009A2C2D">
        <w:rPr>
          <w:rFonts w:ascii="Times New Roman" w:eastAsia="Times New Roman" w:hAnsi="Times New Roman" w:cs="Times New Roman"/>
          <w:sz w:val="24"/>
          <w:szCs w:val="24"/>
        </w:rPr>
        <w:t>nologi lainnya. Faktor yang mempengaruhi</w:t>
      </w:r>
      <w:del w:id="15" w:author="user" w:date="2018-10-10T23:40:00Z">
        <w:r w:rsidRPr="009A2C2D" w:rsidDel="007E64C2">
          <w:rPr>
            <w:rFonts w:ascii="Times New Roman" w:eastAsia="Times New Roman" w:hAnsi="Times New Roman" w:cs="Times New Roman"/>
            <w:sz w:val="24"/>
            <w:szCs w:val="24"/>
          </w:rPr>
          <w:delText xml:space="preserve"> terhadap</w:delText>
        </w:r>
      </w:del>
      <w:r w:rsidRPr="009A2C2D">
        <w:rPr>
          <w:rFonts w:ascii="Times New Roman" w:eastAsia="Times New Roman" w:hAnsi="Times New Roman" w:cs="Times New Roman"/>
          <w:sz w:val="24"/>
          <w:szCs w:val="24"/>
        </w:rPr>
        <w:t xml:space="preserve"> nilai dan moral remaja adalah faktor lingkungan </w:t>
      </w:r>
      <w:r w:rsidRPr="009A2C2D">
        <w:rPr>
          <w:rFonts w:ascii="Times New Roman" w:eastAsia="Times New Roman" w:hAnsi="Times New Roman" w:cs="Times New Roman"/>
          <w:sz w:val="24"/>
          <w:szCs w:val="24"/>
        </w:rPr>
        <w:lastRenderedPageBreak/>
        <w:t>yang mencakup aspek psikologis, sosial, budaya, dan fisik kebendaan, baik yang terjadi di keluarga, sekolah, maupun masyarakat. Selain itu juga kondisi psikologis, pola interaksi, pola kehidupan beragama, berbagai sarana rekreasi yang tersedia di</w:t>
      </w:r>
      <w:ins w:id="16" w:author="user" w:date="2018-10-10T23:42:00Z">
        <w:r w:rsidR="007E64C2">
          <w:rPr>
            <w:rFonts w:ascii="Times New Roman" w:eastAsia="Times New Roman" w:hAnsi="Times New Roman" w:cs="Times New Roman"/>
            <w:sz w:val="24"/>
            <w:szCs w:val="24"/>
          </w:rPr>
          <w:t xml:space="preserve"> </w:t>
        </w:r>
      </w:ins>
      <w:r w:rsidRPr="009A2C2D">
        <w:rPr>
          <w:rFonts w:ascii="Times New Roman" w:eastAsia="Times New Roman" w:hAnsi="Times New Roman" w:cs="Times New Roman"/>
          <w:sz w:val="24"/>
          <w:szCs w:val="24"/>
        </w:rPr>
        <w:t xml:space="preserve">dalam lingkungannya akan berpengaruh juga terhadap perkembangan nilai dan norma tersebut. </w:t>
      </w:r>
    </w:p>
    <w:p w:rsidR="001616F4" w:rsidRDefault="001616F4" w:rsidP="007814D3">
      <w:pPr>
        <w:spacing w:after="0" w:line="360" w:lineRule="auto"/>
        <w:ind w:left="426" w:firstLine="851"/>
        <w:contextualSpacing/>
        <w:jc w:val="both"/>
        <w:rPr>
          <w:rFonts w:ascii="Times New Roman" w:hAnsi="Times New Roman" w:cs="Times New Roman"/>
          <w:sz w:val="24"/>
          <w:szCs w:val="24"/>
          <w:lang w:val="id-ID"/>
        </w:rPr>
      </w:pPr>
      <w:r>
        <w:rPr>
          <w:rFonts w:ascii="Times New Roman" w:eastAsia="Times New Roman" w:hAnsi="Times New Roman" w:cs="Times New Roman"/>
          <w:sz w:val="24"/>
          <w:szCs w:val="24"/>
          <w:lang w:val="id-ID"/>
        </w:rPr>
        <w:t>Berdasarkan</w:t>
      </w:r>
      <w:ins w:id="17" w:author="user" w:date="2018-10-10T23:44:00Z">
        <w:r w:rsidR="007E64C2">
          <w:rPr>
            <w:rFonts w:ascii="Times New Roman" w:eastAsia="Times New Roman" w:hAnsi="Times New Roman" w:cs="Times New Roman"/>
            <w:sz w:val="24"/>
            <w:szCs w:val="24"/>
          </w:rPr>
          <w:t xml:space="preserve"> beberapa</w:t>
        </w:r>
      </w:ins>
      <w:del w:id="18" w:author="user" w:date="2018-10-10T23:44:00Z">
        <w:r w:rsidDel="007E64C2">
          <w:rPr>
            <w:rFonts w:ascii="Times New Roman" w:eastAsia="Times New Roman" w:hAnsi="Times New Roman" w:cs="Times New Roman"/>
            <w:sz w:val="24"/>
            <w:szCs w:val="24"/>
            <w:lang w:val="id-ID"/>
          </w:rPr>
          <w:delText xml:space="preserve"> dari</w:delText>
        </w:r>
      </w:del>
      <w:r>
        <w:rPr>
          <w:rFonts w:ascii="Times New Roman" w:eastAsia="Times New Roman" w:hAnsi="Times New Roman" w:cs="Times New Roman"/>
          <w:sz w:val="24"/>
          <w:szCs w:val="24"/>
          <w:lang w:val="id-ID"/>
        </w:rPr>
        <w:t xml:space="preserve"> hal tersebut, tujuan penelitian ini untuk mengungkapkan nilai-nilai kehidupan dalam novel </w:t>
      </w:r>
      <w:r w:rsidR="00D109CC" w:rsidRPr="00D109CC">
        <w:rPr>
          <w:rFonts w:ascii="Times New Roman" w:eastAsia="Times New Roman" w:hAnsi="Times New Roman" w:cs="Times New Roman"/>
          <w:i/>
          <w:sz w:val="24"/>
          <w:szCs w:val="24"/>
          <w:lang w:val="id-ID"/>
          <w:rPrChange w:id="19" w:author="user" w:date="2018-10-10T23:45:00Z">
            <w:rPr>
              <w:rFonts w:ascii="Times New Roman" w:eastAsia="Times New Roman" w:hAnsi="Times New Roman" w:cs="Times New Roman"/>
              <w:color w:val="000000"/>
              <w:sz w:val="24"/>
              <w:szCs w:val="24"/>
              <w:lang w:val="id-ID"/>
            </w:rPr>
          </w:rPrChange>
        </w:rPr>
        <w:t>Dilan 1990</w:t>
      </w:r>
      <w:r>
        <w:rPr>
          <w:rFonts w:ascii="Times New Roman" w:eastAsia="Times New Roman" w:hAnsi="Times New Roman" w:cs="Times New Roman"/>
          <w:sz w:val="24"/>
          <w:szCs w:val="24"/>
          <w:lang w:val="id-ID"/>
        </w:rPr>
        <w:t xml:space="preserve"> dan implementasinya dalam pembelajaran Bahasa Indonesia. Karena n</w:t>
      </w:r>
      <w:r w:rsidRPr="009A2C2D">
        <w:rPr>
          <w:rFonts w:ascii="Times New Roman" w:hAnsi="Times New Roman" w:cs="Times New Roman"/>
          <w:sz w:val="24"/>
          <w:szCs w:val="24"/>
        </w:rPr>
        <w:t>ovel adalah salah satu hasil karya sastra yang terlengkap. Novel bukan hanya khayalan pengarang tetapi juga hasil perenungan dan kre</w:t>
      </w:r>
      <w:ins w:id="20" w:author="user" w:date="2018-10-10T23:47:00Z">
        <w:r w:rsidR="001770E3">
          <w:rPr>
            <w:rFonts w:ascii="Times New Roman" w:hAnsi="Times New Roman" w:cs="Times New Roman"/>
            <w:sz w:val="24"/>
            <w:szCs w:val="24"/>
          </w:rPr>
          <w:t>a</w:t>
        </w:r>
      </w:ins>
      <w:r w:rsidRPr="009A2C2D">
        <w:rPr>
          <w:rFonts w:ascii="Times New Roman" w:hAnsi="Times New Roman" w:cs="Times New Roman"/>
          <w:sz w:val="24"/>
          <w:szCs w:val="24"/>
        </w:rPr>
        <w:t xml:space="preserve">tivitas yang berawal dari pengalaman, baik pengalaman lahir maupun batin. </w:t>
      </w:r>
      <w:r>
        <w:rPr>
          <w:rFonts w:ascii="Times New Roman" w:hAnsi="Times New Roman" w:cs="Times New Roman"/>
          <w:sz w:val="24"/>
          <w:szCs w:val="24"/>
          <w:lang w:val="id-ID"/>
        </w:rPr>
        <w:t xml:space="preserve">Novel </w:t>
      </w:r>
      <w:r w:rsidR="00D109CC" w:rsidRPr="00D109CC">
        <w:rPr>
          <w:rFonts w:ascii="Times New Roman" w:hAnsi="Times New Roman" w:cs="Times New Roman"/>
          <w:i/>
          <w:sz w:val="24"/>
          <w:szCs w:val="24"/>
          <w:lang w:val="id-ID"/>
          <w:rPrChange w:id="21" w:author="user" w:date="2018-10-10T23:47:00Z">
            <w:rPr>
              <w:rFonts w:ascii="Times New Roman" w:hAnsi="Times New Roman" w:cs="Times New Roman"/>
              <w:color w:val="000000"/>
              <w:sz w:val="24"/>
              <w:szCs w:val="24"/>
              <w:lang w:val="id-ID"/>
            </w:rPr>
          </w:rPrChange>
        </w:rPr>
        <w:t>Dilan 1990</w:t>
      </w:r>
      <w:r>
        <w:rPr>
          <w:rFonts w:ascii="Times New Roman" w:hAnsi="Times New Roman" w:cs="Times New Roman"/>
          <w:sz w:val="24"/>
          <w:szCs w:val="24"/>
          <w:lang w:val="id-ID"/>
        </w:rPr>
        <w:t xml:space="preserve"> dapat dijadikan sebagai bahan ajar di sekolah. </w:t>
      </w:r>
      <w:r w:rsidRPr="009A2C2D">
        <w:rPr>
          <w:rFonts w:ascii="Times New Roman" w:hAnsi="Times New Roman" w:cs="Times New Roman"/>
          <w:sz w:val="24"/>
          <w:szCs w:val="24"/>
        </w:rPr>
        <w:t xml:space="preserve">Setiap novel memiliki nilai-nilai yang terkandung di dalamnya. Nilai ini merupakan bagian dari amanat yang ingin disampaikan pengarang lewat karyanya. Setiap </w:t>
      </w:r>
      <w:r w:rsidRPr="009A2C2D">
        <w:rPr>
          <w:rFonts w:ascii="Times New Roman" w:hAnsi="Times New Roman" w:cs="Times New Roman"/>
          <w:sz w:val="24"/>
          <w:szCs w:val="24"/>
        </w:rPr>
        <w:lastRenderedPageBreak/>
        <w:t>nilai memiliki fungsi dan kegunaannya masing-masing dalam kehidupan. Nilai menjadi batas tentang baik dan buruknya perilaku seseorang dalam berkehidupan. Nilai juga diajarkan dalam kehidupan pendidikan yang terdapat dalam kurikulum yaitu nilai pendidikan karakter.</w:t>
      </w:r>
    </w:p>
    <w:p w:rsidR="001616F4" w:rsidRDefault="00EA4406" w:rsidP="007814D3">
      <w:pPr>
        <w:pStyle w:val="ListParagraph"/>
        <w:spacing w:after="0" w:line="360" w:lineRule="auto"/>
        <w:ind w:left="426" w:firstLine="850"/>
        <w:jc w:val="both"/>
        <w:rPr>
          <w:rFonts w:ascii="Times New Roman" w:hAnsi="Times New Roman" w:cs="Times New Roman"/>
          <w:sz w:val="24"/>
          <w:szCs w:val="24"/>
        </w:rPr>
      </w:pPr>
      <w:r>
        <w:rPr>
          <w:rFonts w:ascii="Times New Roman" w:hAnsi="Times New Roman" w:cs="Times New Roman"/>
          <w:sz w:val="24"/>
          <w:szCs w:val="24"/>
        </w:rPr>
        <w:t>Menurut Nurgiyantoro (</w:t>
      </w:r>
      <w:r w:rsidR="00A212D3">
        <w:rPr>
          <w:rFonts w:ascii="Times New Roman" w:hAnsi="Times New Roman" w:cs="Times New Roman"/>
          <w:sz w:val="24"/>
          <w:szCs w:val="24"/>
        </w:rPr>
        <w:t>2010</w:t>
      </w:r>
      <w:r w:rsidR="001616F4" w:rsidRPr="009A2C2D">
        <w:rPr>
          <w:rFonts w:ascii="Times New Roman" w:hAnsi="Times New Roman" w:cs="Times New Roman"/>
          <w:sz w:val="24"/>
          <w:szCs w:val="24"/>
        </w:rPr>
        <w:t>: 23) Karya s</w:t>
      </w:r>
      <w:r w:rsidR="001616F4">
        <w:rPr>
          <w:rFonts w:ascii="Times New Roman" w:hAnsi="Times New Roman" w:cs="Times New Roman"/>
          <w:sz w:val="24"/>
          <w:szCs w:val="24"/>
        </w:rPr>
        <w:t xml:space="preserve">astra memiliki dua unsur yaitu </w:t>
      </w:r>
      <w:r w:rsidR="001616F4" w:rsidRPr="009A2C2D">
        <w:rPr>
          <w:rFonts w:ascii="Times New Roman" w:hAnsi="Times New Roman" w:cs="Times New Roman"/>
          <w:sz w:val="24"/>
          <w:szCs w:val="24"/>
        </w:rPr>
        <w:t xml:space="preserve">intrinsik dan ekstrinsik. </w:t>
      </w:r>
      <w:r w:rsidR="001616F4">
        <w:rPr>
          <w:rFonts w:ascii="Times New Roman" w:hAnsi="Times New Roman" w:cs="Times New Roman"/>
          <w:sz w:val="24"/>
          <w:szCs w:val="24"/>
        </w:rPr>
        <w:t xml:space="preserve">Unsur intrinsik berarti unsur yang terdapat dalam karya sastra misalnya penokohan, perwatakan, alur, setting, dan amanat. </w:t>
      </w:r>
      <w:ins w:id="22" w:author="user" w:date="2018-10-10T23:51:00Z">
        <w:r w:rsidR="001770E3">
          <w:rPr>
            <w:rFonts w:ascii="Times New Roman" w:hAnsi="Times New Roman" w:cs="Times New Roman"/>
            <w:sz w:val="24"/>
            <w:szCs w:val="24"/>
            <w:lang w:val="en-US"/>
          </w:rPr>
          <w:t>U</w:t>
        </w:r>
      </w:ins>
      <w:del w:id="23" w:author="user" w:date="2018-10-10T23:51:00Z">
        <w:r w:rsidR="001616F4" w:rsidDel="001770E3">
          <w:rPr>
            <w:rFonts w:ascii="Times New Roman" w:hAnsi="Times New Roman" w:cs="Times New Roman"/>
            <w:sz w:val="24"/>
            <w:szCs w:val="24"/>
          </w:rPr>
          <w:delText>Sedangan u</w:delText>
        </w:r>
      </w:del>
      <w:r w:rsidR="001616F4">
        <w:rPr>
          <w:rFonts w:ascii="Times New Roman" w:hAnsi="Times New Roman" w:cs="Times New Roman"/>
          <w:sz w:val="24"/>
          <w:szCs w:val="24"/>
        </w:rPr>
        <w:t xml:space="preserve">nsur ekstrinsik adalah unsur yang berada di luar dari karya sastra itu sendiri misalnya, latar bekang pengarang, latar belakang masyarakat, dan nilai-nilai kehidupan. Kedua unsur tersebut tidak dapat dipisahkan dalam dunia sastra dan pendidikan. Pentingnya kedua unsur tersebut dapat sebagai pembelajaran atau contoh kepada siswa untuk menjadi manusia yang lebih baik. Tidak selamanya novel memiliki kisah-kisah baik tetapi juga memiliki kisah buruk, namun, dalam hal ini tugas pendidiklah </w:t>
      </w:r>
      <w:r w:rsidR="001616F4">
        <w:rPr>
          <w:rFonts w:ascii="Times New Roman" w:hAnsi="Times New Roman" w:cs="Times New Roman"/>
          <w:sz w:val="24"/>
          <w:szCs w:val="24"/>
        </w:rPr>
        <w:lastRenderedPageBreak/>
        <w:t xml:space="preserve">yang mengarahkan remaja untuk memilah-milah sikap yang harus ditiru dan dihindari. Suherli (2017: 19) juga mengatakan bawah nilai atau sesuatu yang berharga dalam karya sastra berupa pesan atau amanat. Wujudnya seperti yang dikemukakan di atas, ada yang berkenaan dengan masalah agama, moral, sosial, budaya, dan politik. Realitas pesan-pesan itu berupa saling menghargai, perlunya kesetiaan, ketawakalan kepada Tuhan, dan sebagainya. </w:t>
      </w:r>
    </w:p>
    <w:p w:rsidR="001616F4" w:rsidRPr="009D2F06" w:rsidRDefault="000727E1" w:rsidP="007814D3">
      <w:pPr>
        <w:pStyle w:val="ListParagraph"/>
        <w:numPr>
          <w:ilvl w:val="0"/>
          <w:numId w:val="7"/>
        </w:numPr>
        <w:tabs>
          <w:tab w:val="left" w:pos="0"/>
        </w:tabs>
        <w:spacing w:after="0" w:line="360" w:lineRule="auto"/>
        <w:ind w:left="426"/>
        <w:jc w:val="both"/>
        <w:rPr>
          <w:rFonts w:ascii="Times New Roman" w:hAnsi="Times New Roman" w:cs="Times New Roman"/>
          <w:b/>
          <w:color w:val="000000" w:themeColor="text1"/>
          <w:sz w:val="24"/>
          <w:szCs w:val="24"/>
        </w:rPr>
      </w:pPr>
      <w:r w:rsidRPr="009D2F06">
        <w:rPr>
          <w:rFonts w:ascii="Times New Roman" w:hAnsi="Times New Roman" w:cs="Times New Roman"/>
          <w:b/>
          <w:color w:val="000000" w:themeColor="text1"/>
          <w:sz w:val="24"/>
          <w:szCs w:val="24"/>
        </w:rPr>
        <w:t>KERANGKA</w:t>
      </w:r>
      <w:r w:rsidR="001616F4" w:rsidRPr="009D2F06">
        <w:rPr>
          <w:rFonts w:ascii="Times New Roman" w:hAnsi="Times New Roman" w:cs="Times New Roman"/>
          <w:b/>
          <w:color w:val="000000" w:themeColor="text1"/>
          <w:sz w:val="24"/>
          <w:szCs w:val="24"/>
        </w:rPr>
        <w:t xml:space="preserve"> TEORI</w:t>
      </w:r>
    </w:p>
    <w:p w:rsidR="001616F4" w:rsidRPr="00EC495E" w:rsidRDefault="001616F4" w:rsidP="00CD7561">
      <w:pPr>
        <w:pStyle w:val="ListParagraph"/>
        <w:numPr>
          <w:ilvl w:val="1"/>
          <w:numId w:val="7"/>
        </w:numPr>
        <w:spacing w:line="360" w:lineRule="auto"/>
        <w:ind w:left="851"/>
        <w:rPr>
          <w:rFonts w:ascii="Times New Roman" w:hAnsi="Times New Roman" w:cs="Times New Roman"/>
          <w:b/>
          <w:bCs/>
          <w:sz w:val="24"/>
          <w:szCs w:val="24"/>
        </w:rPr>
      </w:pPr>
      <w:r w:rsidRPr="00EC495E">
        <w:rPr>
          <w:rFonts w:ascii="Times New Roman" w:hAnsi="Times New Roman" w:cs="Times New Roman"/>
          <w:b/>
          <w:sz w:val="24"/>
          <w:szCs w:val="24"/>
        </w:rPr>
        <w:t>Karya Sastra</w:t>
      </w:r>
    </w:p>
    <w:p w:rsidR="001616F4" w:rsidRDefault="001616F4" w:rsidP="00CD7561">
      <w:pPr>
        <w:pStyle w:val="ListParagraph"/>
        <w:spacing w:after="0" w:line="360" w:lineRule="auto"/>
        <w:ind w:left="426" w:firstLine="850"/>
        <w:jc w:val="both"/>
        <w:rPr>
          <w:rFonts w:ascii="Times New Roman" w:hAnsi="Times New Roman" w:cs="Times New Roman"/>
          <w:sz w:val="24"/>
          <w:szCs w:val="24"/>
        </w:rPr>
      </w:pPr>
      <w:r w:rsidRPr="009A2C2D">
        <w:rPr>
          <w:rFonts w:ascii="Times New Roman" w:hAnsi="Times New Roman" w:cs="Times New Roman"/>
          <w:sz w:val="24"/>
          <w:szCs w:val="24"/>
        </w:rPr>
        <w:t xml:space="preserve">Istilah sastra berasal dari bahasa Sansekerta yang berarti tulisan atau karangan. Sastra biasanya diartikan sebagai karangan dengan bahasa yang indah dan isi yang baik. Bahasa yang indah artinya dapat menimbulkan kesan dan menghibur pembacanya. Isi yang baik berarti berguna dan mengandung nilai pendidikan. Indah dan baik ini menjadi fungsi sastra yang dikenal dengan istilah </w:t>
      </w:r>
      <w:r w:rsidRPr="009A2C2D">
        <w:rPr>
          <w:rFonts w:ascii="Times New Roman" w:hAnsi="Times New Roman" w:cs="Times New Roman"/>
          <w:i/>
          <w:sz w:val="24"/>
          <w:szCs w:val="24"/>
        </w:rPr>
        <w:t>dulce et ut</w:t>
      </w:r>
      <w:ins w:id="24" w:author="user" w:date="2018-10-11T05:26:00Z">
        <w:r w:rsidR="00EC557F">
          <w:rPr>
            <w:rFonts w:ascii="Times New Roman" w:hAnsi="Times New Roman" w:cs="Times New Roman"/>
            <w:i/>
            <w:sz w:val="24"/>
            <w:szCs w:val="24"/>
            <w:lang w:val="en-US"/>
          </w:rPr>
          <w:t>i</w:t>
        </w:r>
      </w:ins>
      <w:del w:id="25" w:author="user" w:date="2018-10-11T05:26:00Z">
        <w:r w:rsidRPr="009A2C2D" w:rsidDel="00EC557F">
          <w:rPr>
            <w:rFonts w:ascii="Times New Roman" w:hAnsi="Times New Roman" w:cs="Times New Roman"/>
            <w:i/>
            <w:sz w:val="24"/>
            <w:szCs w:val="24"/>
          </w:rPr>
          <w:delText>u</w:delText>
        </w:r>
      </w:del>
      <w:r w:rsidRPr="009A2C2D">
        <w:rPr>
          <w:rFonts w:ascii="Times New Roman" w:hAnsi="Times New Roman" w:cs="Times New Roman"/>
          <w:i/>
          <w:sz w:val="24"/>
          <w:szCs w:val="24"/>
        </w:rPr>
        <w:t>le</w:t>
      </w:r>
      <w:r w:rsidRPr="009A2C2D">
        <w:rPr>
          <w:rFonts w:ascii="Times New Roman" w:hAnsi="Times New Roman" w:cs="Times New Roman"/>
          <w:sz w:val="24"/>
          <w:szCs w:val="24"/>
        </w:rPr>
        <w:t>. Bentuk fisik dari sastra disebut karya sastra</w:t>
      </w:r>
      <w:ins w:id="26" w:author="user" w:date="2018-10-11T05:27:00Z">
        <w:r w:rsidR="00EC557F">
          <w:rPr>
            <w:rFonts w:ascii="Times New Roman" w:hAnsi="Times New Roman" w:cs="Times New Roman"/>
            <w:sz w:val="24"/>
            <w:szCs w:val="24"/>
            <w:lang w:val="en-US"/>
          </w:rPr>
          <w:t>.</w:t>
        </w:r>
      </w:ins>
      <w:r w:rsidRPr="009A2C2D">
        <w:rPr>
          <w:rFonts w:ascii="Times New Roman" w:hAnsi="Times New Roman" w:cs="Times New Roman"/>
          <w:sz w:val="24"/>
          <w:szCs w:val="24"/>
        </w:rPr>
        <w:t xml:space="preserve"> Sastra memiliki beberapa ciri, yaitu </w:t>
      </w:r>
      <w:r w:rsidRPr="009A2C2D">
        <w:rPr>
          <w:rFonts w:ascii="Times New Roman" w:hAnsi="Times New Roman" w:cs="Times New Roman"/>
          <w:sz w:val="24"/>
          <w:szCs w:val="24"/>
        </w:rPr>
        <w:lastRenderedPageBreak/>
        <w:t>kreasi, otonom, koheren, sintesis, dan mengungkapkan ha</w:t>
      </w:r>
      <w:r w:rsidR="00EA4406">
        <w:rPr>
          <w:rFonts w:ascii="Times New Roman" w:hAnsi="Times New Roman" w:cs="Times New Roman"/>
          <w:sz w:val="24"/>
          <w:szCs w:val="24"/>
        </w:rPr>
        <w:t>l yang tidak terungkapkan (Noor,</w:t>
      </w:r>
      <w:r w:rsidRPr="009A2C2D">
        <w:rPr>
          <w:rFonts w:ascii="Times New Roman" w:hAnsi="Times New Roman" w:cs="Times New Roman"/>
          <w:sz w:val="24"/>
          <w:szCs w:val="24"/>
        </w:rPr>
        <w:t xml:space="preserve"> 2011: 17). </w:t>
      </w:r>
    </w:p>
    <w:p w:rsidR="001616F4" w:rsidRPr="00AE7134" w:rsidRDefault="001616F4" w:rsidP="00CD7561">
      <w:pPr>
        <w:pStyle w:val="ListParagraph"/>
        <w:spacing w:after="0" w:line="360" w:lineRule="auto"/>
        <w:ind w:left="426" w:firstLine="850"/>
        <w:jc w:val="both"/>
        <w:rPr>
          <w:rFonts w:ascii="Times New Roman" w:hAnsi="Times New Roman" w:cs="Times New Roman"/>
          <w:sz w:val="24"/>
          <w:szCs w:val="24"/>
        </w:rPr>
      </w:pPr>
      <w:r>
        <w:rPr>
          <w:rFonts w:ascii="Times New Roman" w:hAnsi="Times New Roman" w:cs="Times New Roman"/>
          <w:sz w:val="24"/>
          <w:szCs w:val="24"/>
        </w:rPr>
        <w:t>Salah satu jenis karya sastra adalah novel.  Novel adalah seluruh episode perjalanan hidup tokoh cerita (Suharianto dalam Muzahid, 2014: 16). Sedangkan menurut Nurgiyantoro (2010: 9) mengatakan bahwa novel adalah sebuah karya sastra prosa fiksi yang cakupannya tidak terlalu panjang, namun juga tidak terlalu pendek. Jadi, dapat diartikan bahwa novel adalah karya prosa fiksi yang mempunyai cakupan tidak terlalu panjang dan tidak terlalu pendek yang bercerita tentang kehidupan pelaku dalam cerita dan berbentuk episode-episode.</w:t>
      </w:r>
    </w:p>
    <w:p w:rsidR="001616F4" w:rsidRPr="005A4519" w:rsidRDefault="001616F4" w:rsidP="00CD7561">
      <w:pPr>
        <w:spacing w:after="0" w:line="360" w:lineRule="auto"/>
        <w:ind w:left="426" w:firstLine="589"/>
        <w:jc w:val="both"/>
        <w:rPr>
          <w:rFonts w:ascii="Times New Roman" w:hAnsi="Times New Roman" w:cs="Times New Roman"/>
          <w:sz w:val="24"/>
          <w:szCs w:val="24"/>
        </w:rPr>
      </w:pPr>
      <w:r w:rsidRPr="005A4519">
        <w:rPr>
          <w:rFonts w:ascii="Times New Roman" w:hAnsi="Times New Roman" w:cs="Times New Roman"/>
          <w:sz w:val="24"/>
          <w:szCs w:val="24"/>
        </w:rPr>
        <w:t>Karya sastra memiliki dua unsur yaitu intrinsik dan ekstrinsik</w:t>
      </w:r>
      <w:ins w:id="27" w:author="user" w:date="2018-10-11T05:29:00Z">
        <w:r w:rsidR="00EC557F">
          <w:rPr>
            <w:rFonts w:ascii="Times New Roman" w:hAnsi="Times New Roman" w:cs="Times New Roman"/>
            <w:sz w:val="24"/>
            <w:szCs w:val="24"/>
          </w:rPr>
          <w:t xml:space="preserve"> </w:t>
        </w:r>
      </w:ins>
      <w:r w:rsidR="005A4519">
        <w:rPr>
          <w:rFonts w:ascii="Times New Roman" w:hAnsi="Times New Roman" w:cs="Times New Roman"/>
          <w:sz w:val="24"/>
          <w:szCs w:val="24"/>
          <w:lang w:val="id-ID"/>
        </w:rPr>
        <w:t>(</w:t>
      </w:r>
      <w:r w:rsidR="005A4519">
        <w:rPr>
          <w:rFonts w:ascii="Times New Roman" w:hAnsi="Times New Roman" w:cs="Times New Roman"/>
          <w:sz w:val="24"/>
          <w:szCs w:val="24"/>
        </w:rPr>
        <w:t>Nurgiyantoro</w:t>
      </w:r>
      <w:ins w:id="28" w:author="user" w:date="2018-10-11T05:29:00Z">
        <w:r w:rsidR="00EC557F">
          <w:rPr>
            <w:rFonts w:ascii="Times New Roman" w:hAnsi="Times New Roman" w:cs="Times New Roman"/>
            <w:sz w:val="24"/>
            <w:szCs w:val="24"/>
          </w:rPr>
          <w:t>,</w:t>
        </w:r>
      </w:ins>
      <w:r w:rsidR="005A4519">
        <w:rPr>
          <w:rFonts w:ascii="Times New Roman" w:hAnsi="Times New Roman" w:cs="Times New Roman"/>
          <w:sz w:val="24"/>
          <w:szCs w:val="24"/>
        </w:rPr>
        <w:t xml:space="preserve"> </w:t>
      </w:r>
      <w:r w:rsidR="005A4519" w:rsidRPr="009A2C2D">
        <w:rPr>
          <w:rFonts w:ascii="Times New Roman" w:hAnsi="Times New Roman" w:cs="Times New Roman"/>
          <w:sz w:val="24"/>
          <w:szCs w:val="24"/>
        </w:rPr>
        <w:t>2007: 23)</w:t>
      </w:r>
      <w:r w:rsidRPr="005A4519">
        <w:rPr>
          <w:rFonts w:ascii="Times New Roman" w:hAnsi="Times New Roman" w:cs="Times New Roman"/>
          <w:sz w:val="24"/>
          <w:szCs w:val="24"/>
        </w:rPr>
        <w:t xml:space="preserve">. </w:t>
      </w:r>
    </w:p>
    <w:p w:rsidR="001616F4" w:rsidRPr="00172663" w:rsidRDefault="001616F4" w:rsidP="00CD7561">
      <w:pPr>
        <w:pStyle w:val="ListParagraph"/>
        <w:numPr>
          <w:ilvl w:val="0"/>
          <w:numId w:val="1"/>
        </w:numPr>
        <w:spacing w:after="0" w:line="360" w:lineRule="auto"/>
        <w:ind w:left="851" w:hanging="425"/>
        <w:jc w:val="both"/>
        <w:rPr>
          <w:rFonts w:ascii="Times New Roman" w:hAnsi="Times New Roman" w:cs="Times New Roman"/>
          <w:sz w:val="24"/>
          <w:szCs w:val="24"/>
        </w:rPr>
      </w:pPr>
      <w:r w:rsidRPr="009A2C2D">
        <w:rPr>
          <w:rFonts w:ascii="Times New Roman" w:hAnsi="Times New Roman" w:cs="Times New Roman"/>
          <w:sz w:val="24"/>
          <w:szCs w:val="24"/>
        </w:rPr>
        <w:t xml:space="preserve">Unsur intrinsik </w:t>
      </w:r>
    </w:p>
    <w:p w:rsidR="001616F4" w:rsidRPr="00172663" w:rsidRDefault="001616F4" w:rsidP="00CD7561">
      <w:pPr>
        <w:pStyle w:val="ListParagraph"/>
        <w:spacing w:after="0" w:line="360" w:lineRule="auto"/>
        <w:ind w:left="851"/>
        <w:jc w:val="both"/>
        <w:rPr>
          <w:rFonts w:ascii="Times New Roman" w:hAnsi="Times New Roman" w:cs="Times New Roman"/>
          <w:sz w:val="24"/>
          <w:szCs w:val="24"/>
        </w:rPr>
      </w:pPr>
      <w:r w:rsidRPr="00172663">
        <w:rPr>
          <w:rFonts w:ascii="Times New Roman" w:hAnsi="Times New Roman" w:cs="Times New Roman"/>
          <w:sz w:val="24"/>
          <w:szCs w:val="24"/>
        </w:rPr>
        <w:t xml:space="preserve">Unsur intrinsik merupakan unsur yang membangun karya sastra itu sendiri. Artinya unsur yang secara faktual yang akan ditemukan oleh pembaca ketika membaca </w:t>
      </w:r>
      <w:r w:rsidRPr="00172663">
        <w:rPr>
          <w:rFonts w:ascii="Times New Roman" w:hAnsi="Times New Roman" w:cs="Times New Roman"/>
          <w:sz w:val="24"/>
          <w:szCs w:val="24"/>
        </w:rPr>
        <w:lastRenderedPageBreak/>
        <w:t>suatu karya sastra. Adapun usnur-unsur intrinsik menurut Wiyanto (2005: 78) adalah tema, plot (alur), penokohan (perwatakan), setting (Latar), sudut pandang (titik kisah), gaya bahasa dan amanat.</w:t>
      </w:r>
    </w:p>
    <w:p w:rsidR="001616F4" w:rsidRPr="00172663" w:rsidRDefault="001616F4" w:rsidP="00CD7561">
      <w:pPr>
        <w:pStyle w:val="ListParagraph"/>
        <w:numPr>
          <w:ilvl w:val="0"/>
          <w:numId w:val="1"/>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Unsur Ekstrinsik </w:t>
      </w:r>
    </w:p>
    <w:p w:rsidR="001616F4" w:rsidRDefault="001616F4" w:rsidP="00CD7561">
      <w:pPr>
        <w:pStyle w:val="ListParagraph"/>
        <w:spacing w:after="0" w:line="360" w:lineRule="auto"/>
        <w:ind w:left="851"/>
        <w:jc w:val="both"/>
        <w:rPr>
          <w:rFonts w:ascii="Times New Roman" w:hAnsi="Times New Roman" w:cs="Times New Roman"/>
          <w:sz w:val="24"/>
          <w:szCs w:val="24"/>
        </w:rPr>
      </w:pPr>
      <w:r w:rsidRPr="00172663">
        <w:rPr>
          <w:rFonts w:ascii="Times New Roman" w:hAnsi="Times New Roman" w:cs="Times New Roman"/>
          <w:sz w:val="24"/>
          <w:szCs w:val="24"/>
        </w:rPr>
        <w:t>Unsur ekstrinsik cerpen adalah unsur-unsur pembentuk cerpen yang berada pada luar cerpen. Nilai ekstrinsik cerpen tidak dapat dipisahkan dari kondisi masyarakat pada saat cerpen tersebut ditulis dan juga dipengaruhi oleh karakter s</w:t>
      </w:r>
      <w:r w:rsidR="005A4519">
        <w:rPr>
          <w:rFonts w:ascii="Times New Roman" w:hAnsi="Times New Roman" w:cs="Times New Roman"/>
          <w:sz w:val="24"/>
          <w:szCs w:val="24"/>
        </w:rPr>
        <w:t>eseorang penulisnya. Adipura (2</w:t>
      </w:r>
      <w:r w:rsidRPr="00172663">
        <w:rPr>
          <w:rFonts w:ascii="Times New Roman" w:hAnsi="Times New Roman" w:cs="Times New Roman"/>
          <w:sz w:val="24"/>
          <w:szCs w:val="24"/>
        </w:rPr>
        <w:t>016) mengemukakan ada tiga unsur ekstrinsik pada karya sastra sebagai berikut:</w:t>
      </w:r>
    </w:p>
    <w:p w:rsidR="001616F4" w:rsidRDefault="001616F4" w:rsidP="00CD7561">
      <w:pPr>
        <w:pStyle w:val="ListParagraph"/>
        <w:numPr>
          <w:ilvl w:val="0"/>
          <w:numId w:val="2"/>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Latar belakang masyarakat</w:t>
      </w:r>
    </w:p>
    <w:p w:rsidR="001616F4" w:rsidRDefault="001616F4" w:rsidP="00CD7561">
      <w:pPr>
        <w:pStyle w:val="ListParagraph"/>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Merupakan unsur yang mempengaruhi novel berupa faktor-faktor di dalam lingkungan masyarakat </w:t>
      </w:r>
      <w:del w:id="29" w:author="user" w:date="2018-10-11T05:32:00Z">
        <w:r w:rsidDel="00EC557F">
          <w:rPr>
            <w:rFonts w:ascii="Times New Roman" w:hAnsi="Times New Roman" w:cs="Times New Roman"/>
            <w:sz w:val="24"/>
            <w:szCs w:val="24"/>
          </w:rPr>
          <w:delText xml:space="preserve">dimana </w:delText>
        </w:r>
      </w:del>
      <w:ins w:id="30" w:author="user" w:date="2018-10-11T05:32:00Z">
        <w:r w:rsidR="00EC557F">
          <w:rPr>
            <w:rFonts w:ascii="Times New Roman" w:hAnsi="Times New Roman" w:cs="Times New Roman"/>
            <w:sz w:val="24"/>
            <w:szCs w:val="24"/>
            <w:lang w:val="en-US"/>
          </w:rPr>
          <w:t>tempat</w:t>
        </w:r>
        <w:r w:rsidR="00EC557F">
          <w:rPr>
            <w:rFonts w:ascii="Times New Roman" w:hAnsi="Times New Roman" w:cs="Times New Roman"/>
            <w:sz w:val="24"/>
            <w:szCs w:val="24"/>
          </w:rPr>
          <w:t xml:space="preserve"> </w:t>
        </w:r>
      </w:ins>
      <w:r>
        <w:rPr>
          <w:rFonts w:ascii="Times New Roman" w:hAnsi="Times New Roman" w:cs="Times New Roman"/>
          <w:sz w:val="24"/>
          <w:szCs w:val="24"/>
        </w:rPr>
        <w:t>penulis berada, sehingga berpengaruh terhadap penulis itu sendiri. Di</w:t>
      </w:r>
      <w:ins w:id="31" w:author="user" w:date="2018-10-11T05:33:00Z">
        <w:r w:rsidR="00EC557F">
          <w:rPr>
            <w:rFonts w:ascii="Times New Roman" w:hAnsi="Times New Roman" w:cs="Times New Roman"/>
            <w:sz w:val="24"/>
            <w:szCs w:val="24"/>
            <w:lang w:val="en-US"/>
          </w:rPr>
          <w:t xml:space="preserve"> </w:t>
        </w:r>
      </w:ins>
      <w:r>
        <w:rPr>
          <w:rFonts w:ascii="Times New Roman" w:hAnsi="Times New Roman" w:cs="Times New Roman"/>
          <w:sz w:val="24"/>
          <w:szCs w:val="24"/>
        </w:rPr>
        <w:t xml:space="preserve">antara latar belakang yang mempengaruhi penulis adalah ideologi suatu </w:t>
      </w:r>
      <w:r>
        <w:rPr>
          <w:rFonts w:ascii="Times New Roman" w:hAnsi="Times New Roman" w:cs="Times New Roman"/>
          <w:sz w:val="24"/>
          <w:szCs w:val="24"/>
        </w:rPr>
        <w:lastRenderedPageBreak/>
        <w:t>negara, kondisi politik suatu negara, kondisi ekonomi suatu negara, kondisi sosial suatu negara.</w:t>
      </w:r>
    </w:p>
    <w:p w:rsidR="001616F4" w:rsidRDefault="001616F4" w:rsidP="00CD7561">
      <w:pPr>
        <w:pStyle w:val="ListParagraph"/>
        <w:numPr>
          <w:ilvl w:val="0"/>
          <w:numId w:val="2"/>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Latar belakang penulis</w:t>
      </w:r>
    </w:p>
    <w:p w:rsidR="001616F4" w:rsidRDefault="001616F4" w:rsidP="00CD7561">
      <w:pPr>
        <w:pStyle w:val="ListParagraph"/>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Latar belakang penulis adalah faktor dari dalam pengarang itu sendiri yang mempengaruhi atau memotivasi penulis dalam menulis sebuah cerpen. Latar belakang penulis terdiri dari beberapa faktor, antara lain riwayat hidup sang penulis, kondisi psikologis, dan aliran sastra penulis. </w:t>
      </w:r>
    </w:p>
    <w:p w:rsidR="001616F4" w:rsidRDefault="001616F4" w:rsidP="00CD7561">
      <w:pPr>
        <w:pStyle w:val="ListParagraph"/>
        <w:numPr>
          <w:ilvl w:val="0"/>
          <w:numId w:val="2"/>
        </w:numPr>
        <w:spacing w:after="0" w:line="360" w:lineRule="auto"/>
        <w:ind w:left="709"/>
        <w:jc w:val="both"/>
        <w:rPr>
          <w:rFonts w:ascii="Times New Roman" w:hAnsi="Times New Roman" w:cs="Times New Roman"/>
          <w:sz w:val="24"/>
          <w:szCs w:val="24"/>
        </w:rPr>
      </w:pPr>
      <w:r w:rsidRPr="00744BBA">
        <w:rPr>
          <w:rFonts w:ascii="Times New Roman" w:hAnsi="Times New Roman" w:cs="Times New Roman"/>
          <w:sz w:val="24"/>
          <w:szCs w:val="24"/>
        </w:rPr>
        <w:t xml:space="preserve">Nilai-nilai kehidupan </w:t>
      </w:r>
    </w:p>
    <w:p w:rsidR="001616F4" w:rsidRDefault="001616F4" w:rsidP="00CD7561">
      <w:pPr>
        <w:pStyle w:val="ListParagraph"/>
        <w:spacing w:after="0" w:line="360" w:lineRule="auto"/>
        <w:ind w:left="709"/>
        <w:jc w:val="both"/>
        <w:rPr>
          <w:rFonts w:ascii="Times New Roman" w:hAnsi="Times New Roman" w:cs="Times New Roman"/>
          <w:sz w:val="24"/>
          <w:szCs w:val="24"/>
        </w:rPr>
      </w:pPr>
      <w:r w:rsidRPr="00744BBA">
        <w:rPr>
          <w:rFonts w:ascii="Times New Roman" w:hAnsi="Times New Roman" w:cs="Times New Roman"/>
          <w:sz w:val="24"/>
          <w:szCs w:val="24"/>
        </w:rPr>
        <w:t xml:space="preserve">Adapun nilai kehidupan yang terkandung dalam </w:t>
      </w:r>
      <w:r w:rsidR="005A4519">
        <w:rPr>
          <w:rFonts w:ascii="Times New Roman" w:hAnsi="Times New Roman" w:cs="Times New Roman"/>
          <w:sz w:val="24"/>
          <w:szCs w:val="24"/>
        </w:rPr>
        <w:t xml:space="preserve">sebuah </w:t>
      </w:r>
      <w:r w:rsidRPr="00744BBA">
        <w:rPr>
          <w:rFonts w:ascii="Times New Roman" w:hAnsi="Times New Roman" w:cs="Times New Roman"/>
          <w:sz w:val="24"/>
          <w:szCs w:val="24"/>
        </w:rPr>
        <w:t>novel adalah</w:t>
      </w:r>
      <w:r>
        <w:rPr>
          <w:rFonts w:ascii="Times New Roman" w:hAnsi="Times New Roman" w:cs="Times New Roman"/>
          <w:sz w:val="24"/>
          <w:szCs w:val="24"/>
        </w:rPr>
        <w:t xml:space="preserve"> nilai agama, sosial, moral, budaya</w:t>
      </w:r>
      <w:ins w:id="32" w:author="user" w:date="2018-10-11T05:34:00Z">
        <w:r w:rsidR="00EC557F">
          <w:rPr>
            <w:rFonts w:ascii="Times New Roman" w:hAnsi="Times New Roman" w:cs="Times New Roman"/>
            <w:sz w:val="24"/>
            <w:szCs w:val="24"/>
            <w:lang w:val="en-US"/>
          </w:rPr>
          <w:t>,</w:t>
        </w:r>
      </w:ins>
      <w:r>
        <w:rPr>
          <w:rFonts w:ascii="Times New Roman" w:hAnsi="Times New Roman" w:cs="Times New Roman"/>
          <w:sz w:val="24"/>
          <w:szCs w:val="24"/>
        </w:rPr>
        <w:t xml:space="preserve"> dan politik.</w:t>
      </w:r>
    </w:p>
    <w:p w:rsidR="00CD7561" w:rsidRDefault="00CD7561" w:rsidP="00CD7561">
      <w:pPr>
        <w:pStyle w:val="ListParagraph"/>
        <w:spacing w:after="0" w:line="360" w:lineRule="auto"/>
        <w:ind w:left="709"/>
        <w:jc w:val="both"/>
        <w:rPr>
          <w:rFonts w:ascii="Times New Roman" w:hAnsi="Times New Roman" w:cs="Times New Roman"/>
          <w:sz w:val="24"/>
          <w:szCs w:val="24"/>
        </w:rPr>
      </w:pPr>
    </w:p>
    <w:p w:rsidR="001616F4" w:rsidRPr="00EC495E" w:rsidRDefault="001616F4" w:rsidP="00594315">
      <w:pPr>
        <w:pStyle w:val="ListParagraph"/>
        <w:numPr>
          <w:ilvl w:val="1"/>
          <w:numId w:val="1"/>
        </w:numPr>
        <w:spacing w:after="0" w:line="360" w:lineRule="auto"/>
        <w:ind w:left="426"/>
        <w:jc w:val="both"/>
        <w:rPr>
          <w:rFonts w:ascii="Times New Roman" w:hAnsi="Times New Roman" w:cs="Times New Roman"/>
          <w:b/>
          <w:sz w:val="24"/>
          <w:szCs w:val="24"/>
        </w:rPr>
      </w:pPr>
      <w:r w:rsidRPr="00EC495E">
        <w:rPr>
          <w:rFonts w:ascii="Times New Roman" w:hAnsi="Times New Roman" w:cs="Times New Roman"/>
          <w:b/>
          <w:sz w:val="24"/>
          <w:szCs w:val="24"/>
        </w:rPr>
        <w:t>Nilai-Nilai Kehidupan dalam Novel</w:t>
      </w:r>
    </w:p>
    <w:p w:rsidR="001616F4" w:rsidRDefault="001616F4" w:rsidP="001616F4">
      <w:pPr>
        <w:pStyle w:val="ListParagraph"/>
        <w:spacing w:after="0" w:line="360" w:lineRule="auto"/>
        <w:ind w:left="426" w:firstLine="850"/>
        <w:jc w:val="both"/>
        <w:rPr>
          <w:rFonts w:ascii="Times New Roman" w:hAnsi="Times New Roman" w:cs="Times New Roman"/>
          <w:sz w:val="24"/>
          <w:szCs w:val="24"/>
        </w:rPr>
      </w:pPr>
      <w:r>
        <w:rPr>
          <w:rFonts w:ascii="Times New Roman" w:hAnsi="Times New Roman" w:cs="Times New Roman"/>
          <w:sz w:val="24"/>
          <w:szCs w:val="24"/>
        </w:rPr>
        <w:t xml:space="preserve">Novel merupakan salah satu karya sastra yang memusatkan diri pada satu tokoh dalam satu situasi. Dalam novel, akan banyak menemukan berbagai karakter tokoh, baik protagonis maupun antagonis. Keduanya merupakan cerminan nyata dari kehidupan di dunia. Namun, dari </w:t>
      </w:r>
      <w:r>
        <w:rPr>
          <w:rFonts w:ascii="Times New Roman" w:hAnsi="Times New Roman" w:cs="Times New Roman"/>
          <w:sz w:val="24"/>
          <w:szCs w:val="24"/>
        </w:rPr>
        <w:lastRenderedPageBreak/>
        <w:t xml:space="preserve">karakter tokoh tersebut dapat ditemukan nilai-nilai kehidupan, yaitu perbuatan baik yang harus ditiru dan perbuatan buruk yang harus dijauhi. Adapun nilai yang dimaksud dalam hal ini adalah sesuatu yang penting, berguna, atau bermanfaat bagi manusia (Suherli, 2017: 103). </w:t>
      </w:r>
    </w:p>
    <w:p w:rsidR="001616F4" w:rsidRDefault="001616F4" w:rsidP="001616F4">
      <w:pPr>
        <w:pStyle w:val="ListParagraph"/>
        <w:spacing w:after="0" w:line="360" w:lineRule="auto"/>
        <w:ind w:left="426" w:firstLine="850"/>
        <w:jc w:val="both"/>
        <w:rPr>
          <w:rFonts w:ascii="Times New Roman" w:hAnsi="Times New Roman" w:cs="Times New Roman"/>
          <w:sz w:val="24"/>
          <w:szCs w:val="24"/>
          <w:lang w:val="en-US"/>
        </w:rPr>
      </w:pPr>
      <w:r w:rsidRPr="0068020F">
        <w:rPr>
          <w:rFonts w:ascii="Times New Roman" w:hAnsi="Times New Roman" w:cs="Times New Roman"/>
          <w:sz w:val="24"/>
          <w:szCs w:val="24"/>
        </w:rPr>
        <w:t>Nilai dari sebuah novel tidak hanya berkaitan dengan keindahan bahasa d</w:t>
      </w:r>
      <w:r>
        <w:rPr>
          <w:rFonts w:ascii="Times New Roman" w:hAnsi="Times New Roman" w:cs="Times New Roman"/>
          <w:sz w:val="24"/>
          <w:szCs w:val="24"/>
        </w:rPr>
        <w:t>an kompleksitas jalinan cerita. N</w:t>
      </w:r>
      <w:r w:rsidRPr="0068020F">
        <w:rPr>
          <w:rFonts w:ascii="Times New Roman" w:hAnsi="Times New Roman" w:cs="Times New Roman"/>
          <w:sz w:val="24"/>
          <w:szCs w:val="24"/>
        </w:rPr>
        <w:t>ilai atau sesuatu</w:t>
      </w:r>
      <w:r>
        <w:rPr>
          <w:rFonts w:ascii="Times New Roman" w:hAnsi="Times New Roman" w:cs="Times New Roman"/>
          <w:sz w:val="24"/>
          <w:szCs w:val="24"/>
        </w:rPr>
        <w:t xml:space="preserve"> yang berharga dalam cerpen</w:t>
      </w:r>
      <w:r w:rsidRPr="0068020F">
        <w:rPr>
          <w:rFonts w:ascii="Times New Roman" w:hAnsi="Times New Roman" w:cs="Times New Roman"/>
          <w:sz w:val="24"/>
          <w:szCs w:val="24"/>
        </w:rPr>
        <w:t xml:space="preserve"> berupa pesan atau amanat. Wujudnya seperti yang dikemukakan di atas, ada yang berkenaan dengan masalah budaya, moral, agama, atau politik. Realitas</w:t>
      </w:r>
      <w:r>
        <w:rPr>
          <w:rFonts w:ascii="Times New Roman" w:hAnsi="Times New Roman" w:cs="Times New Roman"/>
          <w:sz w:val="24"/>
          <w:szCs w:val="24"/>
        </w:rPr>
        <w:t xml:space="preserve"> pesan-pesan itu berupa menghargai tetangga, perlunya kesetiaan, ketawakalan kepada Tuhan, dan sebagainya. </w:t>
      </w:r>
    </w:p>
    <w:p w:rsidR="001616F4" w:rsidRDefault="001616F4" w:rsidP="001616F4">
      <w:pPr>
        <w:pStyle w:val="ListParagraph"/>
        <w:spacing w:after="0" w:line="360" w:lineRule="auto"/>
        <w:ind w:left="426" w:firstLine="850"/>
        <w:jc w:val="both"/>
        <w:rPr>
          <w:rFonts w:ascii="Times New Roman" w:hAnsi="Times New Roman" w:cs="Times New Roman"/>
          <w:sz w:val="24"/>
          <w:szCs w:val="24"/>
        </w:rPr>
      </w:pPr>
      <w:r>
        <w:rPr>
          <w:rFonts w:ascii="Times New Roman" w:hAnsi="Times New Roman" w:cs="Times New Roman"/>
          <w:sz w:val="24"/>
          <w:szCs w:val="24"/>
        </w:rPr>
        <w:t>Adipura (2016) juga mengemukakan nilai kehidupan dalam sebuah novel sebagai berikut:</w:t>
      </w:r>
    </w:p>
    <w:p w:rsidR="001616F4" w:rsidRPr="00172663" w:rsidRDefault="001616F4" w:rsidP="001616F4">
      <w:pPr>
        <w:pStyle w:val="ListParagraph"/>
        <w:numPr>
          <w:ilvl w:val="0"/>
          <w:numId w:val="3"/>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Nilai agama/religius adalah hal-hal yang dapat dijadikan pelajaran yangterkandung di dalam cerpen yang berkaitan dengan ajaran agama. Nilai-</w:t>
      </w:r>
      <w:r>
        <w:rPr>
          <w:rFonts w:ascii="Times New Roman" w:hAnsi="Times New Roman" w:cs="Times New Roman"/>
          <w:sz w:val="24"/>
          <w:szCs w:val="24"/>
        </w:rPr>
        <w:lastRenderedPageBreak/>
        <w:t xml:space="preserve">nilai religius bertujuan untuk mendidik agar manusia lebih baik menurut tuntunan agama dan selalu ingat kepada Tuhan (Muzahid, 2014: 25). Jadi dapat disimpulkan bahwa nilai religius merupakan nilai kerohanian tertinggi dan mutlak serta bersumber pada kepercayaan atau keyakinan manusia. </w:t>
      </w:r>
    </w:p>
    <w:p w:rsidR="001616F4" w:rsidRPr="00172663" w:rsidRDefault="001616F4" w:rsidP="001616F4">
      <w:pPr>
        <w:pStyle w:val="ListParagraph"/>
        <w:numPr>
          <w:ilvl w:val="0"/>
          <w:numId w:val="3"/>
        </w:numPr>
        <w:spacing w:after="0" w:line="360" w:lineRule="auto"/>
        <w:ind w:left="709" w:hanging="283"/>
        <w:jc w:val="both"/>
        <w:rPr>
          <w:rFonts w:ascii="Times New Roman" w:hAnsi="Times New Roman" w:cs="Times New Roman"/>
          <w:sz w:val="24"/>
          <w:szCs w:val="24"/>
        </w:rPr>
      </w:pPr>
      <w:r w:rsidRPr="00172663">
        <w:rPr>
          <w:rFonts w:ascii="Times New Roman" w:hAnsi="Times New Roman" w:cs="Times New Roman"/>
          <w:sz w:val="24"/>
          <w:szCs w:val="24"/>
        </w:rPr>
        <w:t xml:space="preserve">Nilai sosial yang dimaksud adalah nilai yang dapat dipetik dari interaksi-interaksi tokoh yang ada di dalam cerpen dengan tokoh lain, lingkungan dan masyarakat sekitar tokoh. Muzahid mengatakan bahwa nilai sosial akan menjadikan manusia sadar akan pentingnya kehidupan berkelompok dalam ikatan kekeluargaan antara satu individu dengan individu yang lain dalam sebuah masyarakat. Nilai sosial dapat menentukan seseorang untuk bersikap, cara mereka menyelesaikan masalah, dan menghadapi situasi tertentu. </w:t>
      </w:r>
    </w:p>
    <w:p w:rsidR="001616F4" w:rsidRPr="00172663" w:rsidRDefault="001616F4" w:rsidP="001616F4">
      <w:pPr>
        <w:pStyle w:val="ListParagraph"/>
        <w:numPr>
          <w:ilvl w:val="0"/>
          <w:numId w:val="3"/>
        </w:numPr>
        <w:spacing w:after="0" w:line="360" w:lineRule="auto"/>
        <w:ind w:left="709" w:hanging="283"/>
        <w:jc w:val="both"/>
        <w:rPr>
          <w:rFonts w:ascii="Times New Roman" w:hAnsi="Times New Roman" w:cs="Times New Roman"/>
          <w:sz w:val="24"/>
          <w:szCs w:val="24"/>
        </w:rPr>
      </w:pPr>
      <w:r w:rsidRPr="00172663">
        <w:rPr>
          <w:rFonts w:ascii="Times New Roman" w:hAnsi="Times New Roman" w:cs="Times New Roman"/>
          <w:sz w:val="24"/>
          <w:szCs w:val="24"/>
        </w:rPr>
        <w:t xml:space="preserve">Nilai moral adalah nilai yang terkandung di dalam cerita dan berkaitan dengan akhlak atau </w:t>
      </w:r>
      <w:r w:rsidRPr="00172663">
        <w:rPr>
          <w:rFonts w:ascii="Times New Roman" w:hAnsi="Times New Roman" w:cs="Times New Roman"/>
          <w:sz w:val="24"/>
          <w:szCs w:val="24"/>
        </w:rPr>
        <w:lastRenderedPageBreak/>
        <w:t>etika yang berlaku di dalam masyarakat. Di dalam suatu novel, nilai moral dapat menjadi suatu nilai yang baik maupun nilai yang buruk yang diterima umum mengenai perbuatan, sikap, kewajiban dan sebagainya akhlak, budi pekerti, susila. Menurut Partiwintaro (dalam Muzahid, 2014: 26) mengemukakan ajaran moral yang mengandung nilai moral meliputi, (1) nilai moral yang terkandung dalam hubungan antara manusia dengan dirinya sendiri, (2) nilai moral yang terkandung dalam hubungan antara manusia dengan sesama manusia, (3) nilai moral yang terkandung dalam hubungan manusia dengan alam semesta, (4) nilai moral yang terkandung dalam</w:t>
      </w:r>
      <w:r>
        <w:rPr>
          <w:rFonts w:ascii="Times New Roman" w:hAnsi="Times New Roman" w:cs="Times New Roman"/>
          <w:sz w:val="24"/>
          <w:szCs w:val="24"/>
        </w:rPr>
        <w:t xml:space="preserve"> hubungan manusia dengan Tuhan.</w:t>
      </w:r>
    </w:p>
    <w:p w:rsidR="001616F4" w:rsidRDefault="001616F4" w:rsidP="001616F4">
      <w:pPr>
        <w:pStyle w:val="ListParagraph"/>
        <w:numPr>
          <w:ilvl w:val="0"/>
          <w:numId w:val="3"/>
        </w:numPr>
        <w:spacing w:after="0" w:line="360" w:lineRule="auto"/>
        <w:ind w:left="709" w:hanging="283"/>
        <w:jc w:val="both"/>
        <w:rPr>
          <w:rFonts w:ascii="Times New Roman" w:hAnsi="Times New Roman" w:cs="Times New Roman"/>
          <w:sz w:val="24"/>
          <w:szCs w:val="24"/>
        </w:rPr>
      </w:pPr>
      <w:r w:rsidRPr="00172663">
        <w:rPr>
          <w:rFonts w:ascii="Times New Roman" w:hAnsi="Times New Roman" w:cs="Times New Roman"/>
          <w:sz w:val="24"/>
          <w:szCs w:val="24"/>
        </w:rPr>
        <w:t xml:space="preserve">Nilai budaya adalah nilai yang berkenaan dengan nilai-nilai kebiasaan, tradisi, adat istiadat yang berlaku. Nilai budaya ialah konsep abstrak mengenai masalah dasar yang sangat penting dan bernilai di </w:t>
      </w:r>
      <w:r w:rsidRPr="00172663">
        <w:rPr>
          <w:rFonts w:ascii="Times New Roman" w:hAnsi="Times New Roman" w:cs="Times New Roman"/>
          <w:sz w:val="24"/>
          <w:szCs w:val="24"/>
        </w:rPr>
        <w:lastRenderedPageBreak/>
        <w:t>kehidupan manusia.</w:t>
      </w:r>
      <w:del w:id="33" w:author="user" w:date="2018-10-11T05:50:00Z">
        <w:r w:rsidRPr="00172663" w:rsidDel="00511620">
          <w:rPr>
            <w:rFonts w:ascii="Times New Roman" w:hAnsi="Times New Roman" w:cs="Times New Roman"/>
            <w:sz w:val="24"/>
            <w:szCs w:val="24"/>
          </w:rPr>
          <w:delText xml:space="preserve"> Menurut</w:delText>
        </w:r>
      </w:del>
      <w:r w:rsidRPr="00172663">
        <w:rPr>
          <w:rFonts w:ascii="Times New Roman" w:hAnsi="Times New Roman" w:cs="Times New Roman"/>
          <w:sz w:val="24"/>
          <w:szCs w:val="24"/>
        </w:rPr>
        <w:t xml:space="preserve"> Budiningsih (2004: 19) mengatakan bahwa nilai budaya berfungsi sebagai pedoman dan pendorong perilaku individu di dalam hidupnya. Individu sebagai anggota masyarakat, di dalam dirinya terdapat berbagai aspek kehidupan yang memberi bentuk dan warna tersendiri sebagai anggota suatu masyarakat dan bagi seluruh masyarakat.</w:t>
      </w:r>
    </w:p>
    <w:p w:rsidR="001616F4" w:rsidRDefault="001616F4" w:rsidP="001616F4">
      <w:pPr>
        <w:pStyle w:val="ListParagraph"/>
        <w:numPr>
          <w:ilvl w:val="0"/>
          <w:numId w:val="3"/>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Nilai politik</w:t>
      </w:r>
    </w:p>
    <w:p w:rsidR="001616F4" w:rsidRDefault="001616F4" w:rsidP="001616F4">
      <w:pPr>
        <w:pStyle w:val="ListParagraph"/>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Nilai politik adalah suatu usaha yang dilakukan oleh seseorang demi tercapainya suatu tujuan</w:t>
      </w:r>
      <w:del w:id="34" w:author="user" w:date="2018-10-11T05:52:00Z">
        <w:r w:rsidDel="00511620">
          <w:rPr>
            <w:rFonts w:ascii="Times New Roman" w:hAnsi="Times New Roman" w:cs="Times New Roman"/>
            <w:sz w:val="24"/>
            <w:szCs w:val="24"/>
          </w:rPr>
          <w:delText>nya</w:delText>
        </w:r>
      </w:del>
      <w:r>
        <w:rPr>
          <w:rFonts w:ascii="Times New Roman" w:hAnsi="Times New Roman" w:cs="Times New Roman"/>
          <w:sz w:val="24"/>
          <w:szCs w:val="24"/>
        </w:rPr>
        <w:t xml:space="preserve"> tertentu. Nilai politik dalam novel yang berhubungan dengan usaha warga negara untuk mewujudkan kebaikan berdama, proses pelaksanaan kebijakan bersama, proses kebijakan di masyarakat, dan penyelenggaraan pemerintahan di</w:t>
      </w:r>
      <w:ins w:id="35" w:author="user" w:date="2018-10-11T05:54:00Z">
        <w:r w:rsidR="00511620">
          <w:rPr>
            <w:rFonts w:ascii="Times New Roman" w:hAnsi="Times New Roman" w:cs="Times New Roman"/>
            <w:sz w:val="24"/>
            <w:szCs w:val="24"/>
            <w:lang w:val="en-US"/>
          </w:rPr>
          <w:t xml:space="preserve"> </w:t>
        </w:r>
      </w:ins>
      <w:r>
        <w:rPr>
          <w:rFonts w:ascii="Times New Roman" w:hAnsi="Times New Roman" w:cs="Times New Roman"/>
          <w:sz w:val="24"/>
          <w:szCs w:val="24"/>
        </w:rPr>
        <w:t>berbagai tingkat dalam negara.</w:t>
      </w:r>
    </w:p>
    <w:p w:rsidR="00CD7561" w:rsidRDefault="00CD7561" w:rsidP="001616F4">
      <w:pPr>
        <w:pStyle w:val="ListParagraph"/>
        <w:spacing w:after="0" w:line="360" w:lineRule="auto"/>
        <w:ind w:left="709"/>
        <w:jc w:val="both"/>
        <w:rPr>
          <w:rFonts w:ascii="Times New Roman" w:hAnsi="Times New Roman" w:cs="Times New Roman"/>
          <w:sz w:val="24"/>
          <w:szCs w:val="24"/>
        </w:rPr>
      </w:pPr>
    </w:p>
    <w:p w:rsidR="001616F4" w:rsidRDefault="001616F4" w:rsidP="00594315">
      <w:pPr>
        <w:pStyle w:val="ListParagraph"/>
        <w:numPr>
          <w:ilvl w:val="1"/>
          <w:numId w:val="1"/>
        </w:numPr>
        <w:spacing w:after="0" w:line="360" w:lineRule="auto"/>
        <w:ind w:left="426"/>
        <w:jc w:val="both"/>
        <w:rPr>
          <w:rFonts w:ascii="Times New Roman" w:hAnsi="Times New Roman" w:cs="Times New Roman"/>
          <w:b/>
          <w:sz w:val="24"/>
          <w:szCs w:val="24"/>
        </w:rPr>
      </w:pPr>
      <w:r w:rsidRPr="00302F28">
        <w:rPr>
          <w:rFonts w:ascii="Times New Roman" w:hAnsi="Times New Roman" w:cs="Times New Roman"/>
          <w:b/>
          <w:sz w:val="24"/>
          <w:szCs w:val="24"/>
        </w:rPr>
        <w:t xml:space="preserve">Belajar Bahasa </w:t>
      </w:r>
      <w:r>
        <w:rPr>
          <w:rFonts w:ascii="Times New Roman" w:hAnsi="Times New Roman" w:cs="Times New Roman"/>
          <w:b/>
          <w:sz w:val="24"/>
          <w:szCs w:val="24"/>
        </w:rPr>
        <w:t xml:space="preserve">dan Sastra </w:t>
      </w:r>
      <w:r w:rsidRPr="00302F28">
        <w:rPr>
          <w:rFonts w:ascii="Times New Roman" w:hAnsi="Times New Roman" w:cs="Times New Roman"/>
          <w:b/>
          <w:sz w:val="24"/>
          <w:szCs w:val="24"/>
        </w:rPr>
        <w:t>Indonesia</w:t>
      </w:r>
    </w:p>
    <w:p w:rsidR="001616F4" w:rsidRPr="00B2707D" w:rsidRDefault="001616F4" w:rsidP="001616F4">
      <w:pPr>
        <w:pStyle w:val="ListParagraph"/>
        <w:spacing w:after="0" w:line="360" w:lineRule="auto"/>
        <w:ind w:left="426" w:firstLine="992"/>
        <w:jc w:val="both"/>
        <w:rPr>
          <w:rFonts w:ascii="Times New Roman" w:hAnsi="Times New Roman" w:cs="Times New Roman"/>
          <w:sz w:val="24"/>
          <w:szCs w:val="24"/>
        </w:rPr>
      </w:pPr>
      <w:r>
        <w:rPr>
          <w:rFonts w:ascii="Times New Roman" w:hAnsi="Times New Roman" w:cs="Times New Roman"/>
          <w:sz w:val="24"/>
          <w:szCs w:val="24"/>
        </w:rPr>
        <w:t xml:space="preserve">Belajar, perkembangan, dan pendidikan merupakan hal </w:t>
      </w:r>
      <w:r>
        <w:rPr>
          <w:rFonts w:ascii="Times New Roman" w:hAnsi="Times New Roman" w:cs="Times New Roman"/>
          <w:sz w:val="24"/>
          <w:szCs w:val="24"/>
        </w:rPr>
        <w:lastRenderedPageBreak/>
        <w:t xml:space="preserve">menarik dipelajari. Ketiga gejala tersebut terkait dengan pembelajaran. Belajar adalah tindakan dan perilaku siswa yang kompleks. Sebagai tindakan, maka belajar hanya dialami oleh siswa (Dimyati &amp;Mudjiono, 2006: 7). Tindakan belajar tentang suatu hal tersebut tampak sebagai perilaku belajar yang tampak dari luar. </w:t>
      </w:r>
      <w:r>
        <w:rPr>
          <w:rFonts w:ascii="Times New Roman" w:eastAsia="Times New Roman" w:hAnsi="Times New Roman" w:cs="Times New Roman"/>
          <w:sz w:val="24"/>
          <w:szCs w:val="24"/>
        </w:rPr>
        <w:t xml:space="preserve">Adapun tujuan pembelajaran Bahasa dan Sastra Indonesia </w:t>
      </w:r>
      <w:r w:rsidRPr="00B2707D">
        <w:rPr>
          <w:rFonts w:ascii="Times New Roman" w:eastAsia="Times New Roman" w:hAnsi="Times New Roman" w:cs="Times New Roman"/>
          <w:sz w:val="24"/>
          <w:szCs w:val="24"/>
        </w:rPr>
        <w:t>agar siswa diharapkan memiliki kemampuan sebagai berikut:</w:t>
      </w:r>
    </w:p>
    <w:p w:rsidR="001616F4" w:rsidRPr="00B2707D" w:rsidRDefault="001616F4" w:rsidP="001616F4">
      <w:pPr>
        <w:numPr>
          <w:ilvl w:val="0"/>
          <w:numId w:val="4"/>
        </w:numPr>
        <w:spacing w:after="0" w:line="360" w:lineRule="auto"/>
        <w:jc w:val="both"/>
        <w:rPr>
          <w:rFonts w:ascii="Times New Roman" w:eastAsia="Times New Roman" w:hAnsi="Times New Roman" w:cs="Times New Roman"/>
          <w:sz w:val="24"/>
          <w:szCs w:val="24"/>
        </w:rPr>
      </w:pPr>
      <w:r w:rsidRPr="00B2707D">
        <w:rPr>
          <w:rFonts w:ascii="Times New Roman" w:eastAsia="Times New Roman" w:hAnsi="Times New Roman" w:cs="Times New Roman"/>
          <w:sz w:val="24"/>
          <w:szCs w:val="24"/>
        </w:rPr>
        <w:t>Siswa diharapkan mampu menggunakan bahasa Indonesia secara baik dan benar serta dapat berkomunikasi secara efektif dan efisien baik secara lisan maupun tulis sesuai dengan etika yang berlaku.</w:t>
      </w:r>
    </w:p>
    <w:p w:rsidR="001616F4" w:rsidRPr="00B2707D" w:rsidRDefault="001616F4" w:rsidP="001616F4">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B2707D">
        <w:rPr>
          <w:rFonts w:ascii="Times New Roman" w:eastAsia="Times New Roman" w:hAnsi="Times New Roman" w:cs="Times New Roman"/>
          <w:sz w:val="24"/>
          <w:szCs w:val="24"/>
        </w:rPr>
        <w:t>Siswa bangga dan menghargai bahasa Indonesia sebagai bahasa negara dan bahasa pemersatu bangsa Indonesia.</w:t>
      </w:r>
    </w:p>
    <w:p w:rsidR="001616F4" w:rsidRPr="00B2707D" w:rsidRDefault="001616F4" w:rsidP="001616F4">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B2707D">
        <w:rPr>
          <w:rFonts w:ascii="Times New Roman" w:eastAsia="Times New Roman" w:hAnsi="Times New Roman" w:cs="Times New Roman"/>
          <w:sz w:val="24"/>
          <w:szCs w:val="24"/>
        </w:rPr>
        <w:t>Siswa mampu memahami bahasa Indonesia serta dapat menggunakannya dengan tepat dan kreatif untuk berbagai tujuan.</w:t>
      </w:r>
    </w:p>
    <w:p w:rsidR="001616F4" w:rsidRPr="00B2707D" w:rsidRDefault="001616F4" w:rsidP="001616F4">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B2707D">
        <w:rPr>
          <w:rFonts w:ascii="Times New Roman" w:eastAsia="Times New Roman" w:hAnsi="Times New Roman" w:cs="Times New Roman"/>
          <w:sz w:val="24"/>
          <w:szCs w:val="24"/>
        </w:rPr>
        <w:t xml:space="preserve">Siswa mampu menggunakan bahasa Indonesia untuk </w:t>
      </w:r>
      <w:r w:rsidRPr="00B2707D">
        <w:rPr>
          <w:rFonts w:ascii="Times New Roman" w:eastAsia="Times New Roman" w:hAnsi="Times New Roman" w:cs="Times New Roman"/>
          <w:sz w:val="24"/>
          <w:szCs w:val="24"/>
        </w:rPr>
        <w:lastRenderedPageBreak/>
        <w:t>meningkatkan kemampuan intelektual, serta kematangan emosional dan sosial.</w:t>
      </w:r>
    </w:p>
    <w:p w:rsidR="001616F4" w:rsidRPr="00B2707D" w:rsidRDefault="001616F4" w:rsidP="001616F4">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B2707D">
        <w:rPr>
          <w:rFonts w:ascii="Times New Roman" w:eastAsia="Times New Roman" w:hAnsi="Times New Roman" w:cs="Times New Roman"/>
          <w:sz w:val="24"/>
          <w:szCs w:val="24"/>
        </w:rPr>
        <w:t>Siswa dapat membaca dan memanfaatkan karya sastra untuk memperluas wawasan, memperhalus budi pekerti, serta meningkatkan pengetahuan dan kemampuan berbahasa.</w:t>
      </w:r>
    </w:p>
    <w:p w:rsidR="000319E4" w:rsidRPr="00CD7561" w:rsidRDefault="001616F4" w:rsidP="000319E4">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CD7561">
        <w:rPr>
          <w:rFonts w:ascii="Times New Roman" w:eastAsia="Times New Roman" w:hAnsi="Times New Roman" w:cs="Times New Roman"/>
          <w:sz w:val="24"/>
          <w:szCs w:val="24"/>
        </w:rPr>
        <w:t>Siswa diharapkan dapat menghayati bahasa dan sastra Indonesia serta menghargai dan bangga terhadap sastra Indonesia sebagai khazanah budaya dan intelektual Indonesia.</w:t>
      </w:r>
    </w:p>
    <w:p w:rsidR="00594315" w:rsidRPr="00594315" w:rsidRDefault="00594315" w:rsidP="00C722D6">
      <w:pPr>
        <w:pStyle w:val="ListParagraph"/>
        <w:numPr>
          <w:ilvl w:val="0"/>
          <w:numId w:val="1"/>
        </w:numPr>
        <w:spacing w:after="0" w:line="360" w:lineRule="auto"/>
        <w:ind w:left="567" w:hanging="567"/>
        <w:jc w:val="both"/>
        <w:rPr>
          <w:rFonts w:ascii="Times New Roman" w:eastAsia="Times New Roman" w:hAnsi="Times New Roman" w:cs="Times New Roman"/>
          <w:b/>
          <w:sz w:val="24"/>
          <w:szCs w:val="24"/>
        </w:rPr>
      </w:pPr>
      <w:r w:rsidRPr="00594315">
        <w:rPr>
          <w:rFonts w:ascii="Times New Roman" w:eastAsia="Times New Roman" w:hAnsi="Times New Roman" w:cs="Times New Roman"/>
          <w:b/>
          <w:sz w:val="24"/>
          <w:szCs w:val="24"/>
        </w:rPr>
        <w:t>METODE PENELITIAN</w:t>
      </w:r>
    </w:p>
    <w:p w:rsidR="000727E1" w:rsidRDefault="000727E1" w:rsidP="00C722D6">
      <w:pPr>
        <w:tabs>
          <w:tab w:val="left" w:pos="284"/>
        </w:tabs>
        <w:spacing w:after="0" w:line="360" w:lineRule="auto"/>
        <w:ind w:left="567" w:firstLine="851"/>
        <w:jc w:val="both"/>
        <w:rPr>
          <w:rFonts w:ascii="Times New Roman" w:hAnsi="Times New Roman" w:cs="Times New Roman"/>
          <w:color w:val="FFFFFF" w:themeColor="background1"/>
          <w:sz w:val="24"/>
          <w:szCs w:val="24"/>
          <w:lang w:val="id-ID"/>
        </w:rPr>
      </w:pPr>
      <w:r w:rsidRPr="000727E1">
        <w:rPr>
          <w:rFonts w:ascii="Times New Roman" w:hAnsi="Times New Roman" w:cs="Times New Roman"/>
          <w:bCs/>
          <w:sz w:val="24"/>
          <w:szCs w:val="24"/>
        </w:rPr>
        <w:t xml:space="preserve">Penelitian ini merupakan anlisis konten. Data yang diperoleh dianalisis dengan teknik deskriptif kualitatif. Analisis data dilakukan untuk mengetahui aspek agama, moral, sosial, budaya dan politik yang terdapat dalam novel Dilan 1990. Hal ini karena data memerlukan penjelasan secara deskriptif. Teknik pendeskripsian dipergunakan untuk mengetahui semua tujuan diadakan penelitian. </w:t>
      </w:r>
    </w:p>
    <w:p w:rsidR="000727E1" w:rsidRDefault="000727E1" w:rsidP="00594315">
      <w:pPr>
        <w:spacing w:after="0" w:line="360" w:lineRule="auto"/>
        <w:ind w:left="567" w:firstLine="851"/>
        <w:jc w:val="both"/>
        <w:rPr>
          <w:rFonts w:ascii="Times New Roman" w:hAnsi="Times New Roman" w:cs="Times New Roman"/>
          <w:color w:val="FFFFFF" w:themeColor="background1"/>
          <w:sz w:val="24"/>
          <w:szCs w:val="24"/>
          <w:lang w:val="id-ID"/>
        </w:rPr>
      </w:pPr>
      <w:r w:rsidRPr="00A32460">
        <w:rPr>
          <w:rStyle w:val="fontstyle01"/>
        </w:rPr>
        <w:lastRenderedPageBreak/>
        <w:t>Dalam penelitian ini akan digunakan metode simak dengan</w:t>
      </w:r>
      <w:r>
        <w:rPr>
          <w:rStyle w:val="fontstyle01"/>
        </w:rPr>
        <w:t xml:space="preserve"> teknik </w:t>
      </w:r>
      <w:r w:rsidRPr="00A32460">
        <w:rPr>
          <w:rStyle w:val="fontstyle01"/>
        </w:rPr>
        <w:t>baca dan catat. Teknik baca dilakukan dengan membaca novel Dilan 1990. Teknik catat  dilakukan dengan mencatat kata, kalimat, paragraf dan dialog yang berkaitan dengan nilai kehidupan (agama, moral, sosial, budaya dan politik) yang terdapat dalam novel Dilan 1990 karya Pidi Baiq.</w:t>
      </w:r>
      <w:r w:rsidRPr="000727E1">
        <w:rPr>
          <w:rFonts w:ascii="Times New Roman" w:hAnsi="Times New Roman" w:cs="Times New Roman"/>
          <w:bCs/>
          <w:sz w:val="24"/>
          <w:szCs w:val="24"/>
        </w:rPr>
        <w:t>Langkah-langkah yang digunakan dengan menggunakan metode sebagai berikut. Pertama, membandingkan anatara data yang satu dengan data yang lain, kemudian yang kedua adalah pengelompokkan data sesuai dengan kategori yang ada untuk memudahkan anlisis data selanjutnya.</w:t>
      </w:r>
    </w:p>
    <w:p w:rsidR="000727E1" w:rsidRDefault="000727E1" w:rsidP="001C45D2">
      <w:pPr>
        <w:spacing w:after="0" w:line="360" w:lineRule="auto"/>
        <w:ind w:left="567" w:firstLine="851"/>
        <w:jc w:val="both"/>
        <w:rPr>
          <w:rStyle w:val="fontstyle01"/>
        </w:rPr>
      </w:pPr>
      <w:r>
        <w:rPr>
          <w:rStyle w:val="fontstyle01"/>
        </w:rPr>
        <w:t xml:space="preserve">Keabsahan data yang digunakan penelitian ini adalah teknik tringulasi dengan menerapkan prinsip validitas </w:t>
      </w:r>
      <w:r w:rsidRPr="000727E1">
        <w:rPr>
          <w:rStyle w:val="fontstyle01"/>
          <w:i/>
        </w:rPr>
        <w:t xml:space="preserve">intrarater </w:t>
      </w:r>
      <w:r w:rsidRPr="00C14078">
        <w:rPr>
          <w:rStyle w:val="fontstyle01"/>
        </w:rPr>
        <w:t>dan</w:t>
      </w:r>
      <w:r w:rsidRPr="000727E1">
        <w:rPr>
          <w:rStyle w:val="fontstyle01"/>
          <w:i/>
        </w:rPr>
        <w:t xml:space="preserve"> interrater</w:t>
      </w:r>
      <w:ins w:id="36" w:author="user" w:date="2018-10-11T05:59:00Z">
        <w:r w:rsidR="00511620">
          <w:rPr>
            <w:rStyle w:val="fontstyle01"/>
            <w:i/>
          </w:rPr>
          <w:t xml:space="preserve"> </w:t>
        </w:r>
      </w:ins>
      <w:r w:rsidR="00823D72">
        <w:rPr>
          <w:rStyle w:val="fontstyle01"/>
          <w:lang w:val="id-ID"/>
        </w:rPr>
        <w:t>(Setyawati, 2013: 26)</w:t>
      </w:r>
      <w:r w:rsidR="00823D72">
        <w:rPr>
          <w:rStyle w:val="fontstyle01"/>
        </w:rPr>
        <w:t>.</w:t>
      </w:r>
      <w:r w:rsidRPr="000727E1">
        <w:rPr>
          <w:rStyle w:val="fontstyle01"/>
          <w:i/>
        </w:rPr>
        <w:t>Interarater</w:t>
      </w:r>
      <w:r>
        <w:rPr>
          <w:rStyle w:val="fontstyle01"/>
        </w:rPr>
        <w:t xml:space="preserve"> yaitu dengan cara membaca dan meneliti subjek penelitian secara berulang-ulang sampai mendapatkan data yang </w:t>
      </w:r>
      <w:r>
        <w:rPr>
          <w:rStyle w:val="fontstyle01"/>
        </w:rPr>
        <w:lastRenderedPageBreak/>
        <w:t>dimaksud</w:t>
      </w:r>
      <w:r w:rsidR="00823D72">
        <w:rPr>
          <w:rStyle w:val="fontstyle01"/>
          <w:lang w:val="id-ID"/>
        </w:rPr>
        <w:t xml:space="preserve">. </w:t>
      </w:r>
      <w:r>
        <w:rPr>
          <w:rStyle w:val="fontstyle01"/>
        </w:rPr>
        <w:t xml:space="preserve">Selain itu, digunakan validitas </w:t>
      </w:r>
      <w:r w:rsidRPr="000727E1">
        <w:rPr>
          <w:rStyle w:val="fontstyle01"/>
          <w:i/>
        </w:rPr>
        <w:t>interrater</w:t>
      </w:r>
      <w:r>
        <w:rPr>
          <w:rStyle w:val="fontstyle01"/>
        </w:rPr>
        <w:t xml:space="preserve"> yaitu dengan cara mendiskusikan hasil pengamatan dengan teman sejawat yang dianggap memiliki kemampuan intelektual yang cukup bagus.</w:t>
      </w:r>
    </w:p>
    <w:p w:rsidR="000319E4" w:rsidRDefault="000319E4" w:rsidP="001C45D2">
      <w:pPr>
        <w:spacing w:after="0" w:line="360" w:lineRule="auto"/>
        <w:ind w:left="567" w:firstLine="851"/>
        <w:jc w:val="both"/>
        <w:rPr>
          <w:rStyle w:val="fontstyle01"/>
          <w:lang w:val="id-ID"/>
        </w:rPr>
      </w:pPr>
    </w:p>
    <w:p w:rsidR="00407A41" w:rsidRPr="00594315" w:rsidRDefault="00594315" w:rsidP="001C45D2">
      <w:pPr>
        <w:pStyle w:val="ListParagraph"/>
        <w:numPr>
          <w:ilvl w:val="0"/>
          <w:numId w:val="1"/>
        </w:numPr>
        <w:spacing w:after="0" w:line="360" w:lineRule="auto"/>
        <w:ind w:left="567" w:hanging="567"/>
        <w:jc w:val="both"/>
        <w:rPr>
          <w:rFonts w:ascii="Times New Roman" w:hAnsi="Times New Roman" w:cs="Times New Roman"/>
          <w:b/>
          <w:color w:val="000000" w:themeColor="text1"/>
          <w:sz w:val="24"/>
          <w:szCs w:val="24"/>
        </w:rPr>
      </w:pPr>
      <w:r w:rsidRPr="00594315">
        <w:rPr>
          <w:rFonts w:ascii="Times New Roman" w:hAnsi="Times New Roman" w:cs="Times New Roman"/>
          <w:b/>
          <w:color w:val="000000" w:themeColor="text1"/>
          <w:sz w:val="24"/>
          <w:szCs w:val="24"/>
        </w:rPr>
        <w:t>PEMBAHASAN</w:t>
      </w:r>
    </w:p>
    <w:p w:rsidR="00407A41" w:rsidRDefault="00407A41" w:rsidP="001C45D2">
      <w:pPr>
        <w:spacing w:after="0" w:line="360" w:lineRule="auto"/>
        <w:ind w:left="567" w:firstLine="720"/>
        <w:jc w:val="both"/>
        <w:rPr>
          <w:rFonts w:ascii="Times New Roman" w:hAnsi="Times New Roman" w:cs="Times New Roman"/>
          <w:sz w:val="24"/>
          <w:szCs w:val="24"/>
          <w:lang w:val="id-ID"/>
        </w:rPr>
      </w:pPr>
      <w:r w:rsidRPr="009E3938">
        <w:rPr>
          <w:rFonts w:ascii="Times New Roman" w:hAnsi="Times New Roman" w:cs="Times New Roman"/>
          <w:sz w:val="24"/>
          <w:szCs w:val="24"/>
        </w:rPr>
        <w:t xml:space="preserve">Novel merupakan salah satu karya sastra yang memusatkan diri pada satu tokoh dalam satu situasi. Dalam novel, akan banyak menemukan berbagai karakter tokoh, baik protagonis maupun antagonis. Keduanya merupakan cerminan nyata dari kehidupan di dunia. Novel </w:t>
      </w:r>
      <w:r w:rsidRPr="00463F7F">
        <w:rPr>
          <w:rFonts w:ascii="Times New Roman" w:hAnsi="Times New Roman" w:cs="Times New Roman"/>
          <w:i/>
          <w:sz w:val="24"/>
          <w:szCs w:val="24"/>
          <w:rPrChange w:id="37" w:author="user" w:date="2018-10-11T06:00:00Z">
            <w:rPr>
              <w:rFonts w:ascii="Times New Roman" w:hAnsi="Times New Roman" w:cs="Times New Roman"/>
              <w:sz w:val="24"/>
              <w:szCs w:val="24"/>
            </w:rPr>
          </w:rPrChange>
        </w:rPr>
        <w:t>Dilan 1990</w:t>
      </w:r>
      <w:r w:rsidRPr="009E3938">
        <w:rPr>
          <w:rFonts w:ascii="Times New Roman" w:hAnsi="Times New Roman" w:cs="Times New Roman"/>
          <w:sz w:val="24"/>
          <w:szCs w:val="24"/>
        </w:rPr>
        <w:t xml:space="preserve"> membicarakan kisah cinta masa SMA. Dalam novel </w:t>
      </w:r>
      <w:r w:rsidRPr="00463F7F">
        <w:rPr>
          <w:rFonts w:ascii="Times New Roman" w:hAnsi="Times New Roman" w:cs="Times New Roman"/>
          <w:i/>
          <w:sz w:val="24"/>
          <w:szCs w:val="24"/>
          <w:rPrChange w:id="38" w:author="user" w:date="2018-10-11T06:01:00Z">
            <w:rPr>
              <w:rFonts w:ascii="Times New Roman" w:hAnsi="Times New Roman" w:cs="Times New Roman"/>
              <w:sz w:val="24"/>
              <w:szCs w:val="24"/>
            </w:rPr>
          </w:rPrChange>
        </w:rPr>
        <w:t>Dilan 1990</w:t>
      </w:r>
      <w:r w:rsidRPr="009E3938">
        <w:rPr>
          <w:rFonts w:ascii="Times New Roman" w:hAnsi="Times New Roman" w:cs="Times New Roman"/>
          <w:sz w:val="24"/>
          <w:szCs w:val="24"/>
        </w:rPr>
        <w:t xml:space="preserve"> mengandung nilai-nilai kehidupan positif dan negatif, baik dalam agama, moral, sosial, dan budaya. Sosok Dilan dikenal sebagai panglima geng motor di Bandung. Dalam novel ini, Dilan sebagai tokoh utama yang memerankan sebagaimana kebanyakan anak muda di zamannya. Nilai-nilai kehidupan yang terdapat dalam novel </w:t>
      </w:r>
      <w:r w:rsidRPr="00463F7F">
        <w:rPr>
          <w:rFonts w:ascii="Times New Roman" w:hAnsi="Times New Roman" w:cs="Times New Roman"/>
          <w:i/>
          <w:sz w:val="24"/>
          <w:szCs w:val="24"/>
          <w:rPrChange w:id="39" w:author="user" w:date="2018-10-11T06:02:00Z">
            <w:rPr>
              <w:rFonts w:ascii="Times New Roman" w:hAnsi="Times New Roman" w:cs="Times New Roman"/>
              <w:sz w:val="24"/>
              <w:szCs w:val="24"/>
            </w:rPr>
          </w:rPrChange>
        </w:rPr>
        <w:t>Dilan 1990</w:t>
      </w:r>
      <w:r w:rsidRPr="009E3938">
        <w:rPr>
          <w:rFonts w:ascii="Times New Roman" w:hAnsi="Times New Roman" w:cs="Times New Roman"/>
          <w:sz w:val="24"/>
          <w:szCs w:val="24"/>
        </w:rPr>
        <w:t xml:space="preserve"> mengandung </w:t>
      </w:r>
      <w:r w:rsidRPr="009E3938">
        <w:rPr>
          <w:rFonts w:ascii="Times New Roman" w:hAnsi="Times New Roman" w:cs="Times New Roman"/>
          <w:sz w:val="24"/>
          <w:szCs w:val="24"/>
        </w:rPr>
        <w:lastRenderedPageBreak/>
        <w:t>perbuatan baik dan buruk. Perbuatan baik yan</w:t>
      </w:r>
      <w:r>
        <w:rPr>
          <w:rFonts w:ascii="Times New Roman" w:hAnsi="Times New Roman" w:cs="Times New Roman"/>
          <w:sz w:val="24"/>
          <w:szCs w:val="24"/>
        </w:rPr>
        <w:t xml:space="preserve">g </w:t>
      </w:r>
      <w:r w:rsidRPr="009E3938">
        <w:rPr>
          <w:rFonts w:ascii="Times New Roman" w:hAnsi="Times New Roman" w:cs="Times New Roman"/>
          <w:sz w:val="24"/>
          <w:szCs w:val="24"/>
        </w:rPr>
        <w:t xml:space="preserve">ditiru dan perbuatan buruk yang harus dijauhi. Adapun nilai yang dimaksud dalam penelitian ini adalah sesuatu yang penting, berguna atau bermanfaat bagi manusia. Berikut penjelasan nilai-nilai kehidupan dalam novel </w:t>
      </w:r>
      <w:r w:rsidRPr="00463F7F">
        <w:rPr>
          <w:rFonts w:ascii="Times New Roman" w:hAnsi="Times New Roman" w:cs="Times New Roman"/>
          <w:i/>
          <w:sz w:val="24"/>
          <w:szCs w:val="24"/>
          <w:rPrChange w:id="40" w:author="user" w:date="2018-10-11T06:03:00Z">
            <w:rPr>
              <w:rFonts w:ascii="Times New Roman" w:hAnsi="Times New Roman" w:cs="Times New Roman"/>
              <w:sz w:val="24"/>
              <w:szCs w:val="24"/>
            </w:rPr>
          </w:rPrChange>
        </w:rPr>
        <w:t>Dilan 1990</w:t>
      </w:r>
      <w:r w:rsidRPr="009E3938">
        <w:rPr>
          <w:rFonts w:ascii="Times New Roman" w:hAnsi="Times New Roman" w:cs="Times New Roman"/>
          <w:sz w:val="24"/>
          <w:szCs w:val="24"/>
        </w:rPr>
        <w:t>:</w:t>
      </w:r>
    </w:p>
    <w:p w:rsidR="00407A41" w:rsidRPr="00D21045" w:rsidRDefault="00407A41" w:rsidP="00CD7561">
      <w:pPr>
        <w:pStyle w:val="ListParagraph"/>
        <w:numPr>
          <w:ilvl w:val="1"/>
          <w:numId w:val="8"/>
        </w:numPr>
        <w:spacing w:after="0" w:line="360" w:lineRule="auto"/>
        <w:ind w:left="426"/>
        <w:jc w:val="both"/>
        <w:rPr>
          <w:rFonts w:ascii="Times New Roman" w:hAnsi="Times New Roman" w:cs="Times New Roman"/>
          <w:b/>
          <w:sz w:val="24"/>
          <w:szCs w:val="24"/>
        </w:rPr>
      </w:pPr>
      <w:r w:rsidRPr="00D21045">
        <w:rPr>
          <w:rFonts w:ascii="Times New Roman" w:hAnsi="Times New Roman" w:cs="Times New Roman"/>
          <w:b/>
          <w:sz w:val="24"/>
          <w:szCs w:val="24"/>
        </w:rPr>
        <w:t>Nilai-nilai kehidupan dalam novel Dilan 1990</w:t>
      </w:r>
    </w:p>
    <w:p w:rsidR="00407A41" w:rsidRPr="000160DF" w:rsidRDefault="00407A41" w:rsidP="00CD7561">
      <w:pPr>
        <w:pStyle w:val="ListParagraph"/>
        <w:numPr>
          <w:ilvl w:val="0"/>
          <w:numId w:val="6"/>
        </w:numPr>
        <w:spacing w:after="0" w:line="360" w:lineRule="auto"/>
        <w:ind w:left="709"/>
        <w:jc w:val="both"/>
        <w:rPr>
          <w:rFonts w:ascii="Times New Roman" w:hAnsi="Times New Roman" w:cs="Times New Roman"/>
          <w:b/>
          <w:sz w:val="24"/>
          <w:szCs w:val="24"/>
        </w:rPr>
      </w:pPr>
      <w:r w:rsidRPr="000160DF">
        <w:rPr>
          <w:rFonts w:ascii="Times New Roman" w:hAnsi="Times New Roman" w:cs="Times New Roman"/>
          <w:b/>
          <w:sz w:val="24"/>
          <w:szCs w:val="24"/>
        </w:rPr>
        <w:t xml:space="preserve">Nilai religius/agama. </w:t>
      </w:r>
    </w:p>
    <w:p w:rsidR="00407A41" w:rsidRDefault="00407A41" w:rsidP="00CD7561">
      <w:pPr>
        <w:pStyle w:val="ListParagraph"/>
        <w:spacing w:after="0" w:line="360" w:lineRule="auto"/>
        <w:ind w:left="567" w:firstLine="850"/>
        <w:jc w:val="both"/>
        <w:rPr>
          <w:rFonts w:ascii="Times New Roman" w:hAnsi="Times New Roman" w:cs="Times New Roman"/>
          <w:sz w:val="24"/>
          <w:szCs w:val="24"/>
        </w:rPr>
      </w:pPr>
      <w:r w:rsidRPr="0069729E">
        <w:rPr>
          <w:rFonts w:ascii="Times New Roman" w:hAnsi="Times New Roman" w:cs="Times New Roman"/>
          <w:sz w:val="24"/>
          <w:szCs w:val="24"/>
        </w:rPr>
        <w:t>Nilai ini bertujuan agar manusia lebih baik dan selalu ingat kepada Tuhan serta melaksanakan segala perintahnya dan menjauhi segala larangannya. Nilai agama didasarkan atas hukum-hukum dalam ajaran agama dan kitab suci. Dalam hal ini, ukuran benar/salah atau halal/hara</w:t>
      </w:r>
      <w:r>
        <w:rPr>
          <w:rFonts w:ascii="Times New Roman" w:hAnsi="Times New Roman" w:cs="Times New Roman"/>
          <w:sz w:val="24"/>
          <w:szCs w:val="24"/>
        </w:rPr>
        <w:t>m</w:t>
      </w:r>
      <w:r w:rsidRPr="0069729E">
        <w:rPr>
          <w:rFonts w:ascii="Times New Roman" w:hAnsi="Times New Roman" w:cs="Times New Roman"/>
          <w:sz w:val="24"/>
          <w:szCs w:val="24"/>
        </w:rPr>
        <w:t xml:space="preserve"> disandarkan pada aturan atau kaidah agama. </w:t>
      </w:r>
      <w:r>
        <w:rPr>
          <w:rFonts w:ascii="Times New Roman" w:hAnsi="Times New Roman" w:cs="Times New Roman"/>
          <w:sz w:val="24"/>
          <w:szCs w:val="24"/>
        </w:rPr>
        <w:t xml:space="preserve">Nilai religius/agama yang terdapat dalam novel </w:t>
      </w:r>
      <w:r w:rsidRPr="00463F7F">
        <w:rPr>
          <w:rFonts w:ascii="Times New Roman" w:hAnsi="Times New Roman" w:cs="Times New Roman"/>
          <w:i/>
          <w:sz w:val="24"/>
          <w:szCs w:val="24"/>
          <w:rPrChange w:id="41" w:author="user" w:date="2018-10-11T06:04:00Z">
            <w:rPr>
              <w:rFonts w:ascii="Times New Roman" w:hAnsi="Times New Roman" w:cs="Times New Roman"/>
              <w:sz w:val="24"/>
              <w:szCs w:val="24"/>
            </w:rPr>
          </w:rPrChange>
        </w:rPr>
        <w:t>Dilan 1990</w:t>
      </w:r>
      <w:r>
        <w:rPr>
          <w:rFonts w:ascii="Times New Roman" w:hAnsi="Times New Roman" w:cs="Times New Roman"/>
          <w:sz w:val="24"/>
          <w:szCs w:val="24"/>
        </w:rPr>
        <w:t xml:space="preserve"> dibeber</w:t>
      </w:r>
      <w:r w:rsidR="00F34DA0">
        <w:rPr>
          <w:rFonts w:ascii="Times New Roman" w:hAnsi="Times New Roman" w:cs="Times New Roman"/>
          <w:sz w:val="24"/>
          <w:szCs w:val="24"/>
        </w:rPr>
        <w:t xml:space="preserve">apa situasi menggabarkan agar tidak melupakan kewajiban sebagai umat muslim untuk beribadah kepada Allah SWT yaitu salat. </w:t>
      </w:r>
    </w:p>
    <w:p w:rsidR="00407A41" w:rsidRPr="00B529B3" w:rsidRDefault="00407A41" w:rsidP="00CD7561">
      <w:pPr>
        <w:pStyle w:val="ListParagraph"/>
        <w:numPr>
          <w:ilvl w:val="0"/>
          <w:numId w:val="6"/>
        </w:numPr>
        <w:spacing w:after="0" w:line="360" w:lineRule="auto"/>
        <w:ind w:left="567"/>
        <w:jc w:val="both"/>
        <w:rPr>
          <w:rFonts w:ascii="Times New Roman" w:hAnsi="Times New Roman" w:cs="Times New Roman"/>
          <w:b/>
          <w:sz w:val="24"/>
          <w:szCs w:val="24"/>
        </w:rPr>
      </w:pPr>
      <w:r w:rsidRPr="00B529B3">
        <w:rPr>
          <w:rFonts w:ascii="Times New Roman" w:hAnsi="Times New Roman" w:cs="Times New Roman"/>
          <w:b/>
          <w:sz w:val="24"/>
          <w:szCs w:val="24"/>
        </w:rPr>
        <w:lastRenderedPageBreak/>
        <w:t>Nilai Moral</w:t>
      </w:r>
    </w:p>
    <w:p w:rsidR="00DD7DE6" w:rsidRDefault="00407A41" w:rsidP="00CD7561">
      <w:pPr>
        <w:pStyle w:val="ListParagraph"/>
        <w:spacing w:after="0" w:line="360" w:lineRule="auto"/>
        <w:ind w:left="567" w:firstLine="851"/>
        <w:jc w:val="both"/>
        <w:rPr>
          <w:rFonts w:ascii="Times New Roman" w:hAnsi="Times New Roman" w:cs="Times New Roman"/>
          <w:sz w:val="24"/>
          <w:szCs w:val="24"/>
        </w:rPr>
      </w:pPr>
      <w:r w:rsidRPr="00FB2B90">
        <w:rPr>
          <w:rFonts w:ascii="Times New Roman" w:hAnsi="Times New Roman" w:cs="Times New Roman"/>
          <w:sz w:val="24"/>
          <w:szCs w:val="24"/>
        </w:rPr>
        <w:t xml:space="preserve">Beberapa percakapan dalam novel </w:t>
      </w:r>
      <w:r w:rsidR="00DD7DE6" w:rsidRPr="00463F7F">
        <w:rPr>
          <w:rFonts w:ascii="Times New Roman" w:hAnsi="Times New Roman" w:cs="Times New Roman"/>
          <w:i/>
          <w:sz w:val="24"/>
          <w:szCs w:val="24"/>
          <w:rPrChange w:id="42" w:author="user" w:date="2018-10-11T06:05:00Z">
            <w:rPr>
              <w:rFonts w:ascii="Times New Roman" w:hAnsi="Times New Roman" w:cs="Times New Roman"/>
              <w:sz w:val="24"/>
              <w:szCs w:val="24"/>
            </w:rPr>
          </w:rPrChange>
        </w:rPr>
        <w:t>Dilan 1990</w:t>
      </w:r>
      <w:r w:rsidR="00DD7DE6">
        <w:rPr>
          <w:rFonts w:ascii="Times New Roman" w:hAnsi="Times New Roman" w:cs="Times New Roman"/>
          <w:sz w:val="24"/>
          <w:szCs w:val="24"/>
        </w:rPr>
        <w:t xml:space="preserve"> menggambarkan </w:t>
      </w:r>
      <w:r w:rsidRPr="00FB2B90">
        <w:rPr>
          <w:rFonts w:ascii="Times New Roman" w:hAnsi="Times New Roman" w:cs="Times New Roman"/>
          <w:sz w:val="24"/>
          <w:szCs w:val="24"/>
        </w:rPr>
        <w:t xml:space="preserve">tentang nilai moral </w:t>
      </w:r>
      <w:r w:rsidR="00DD7DE6">
        <w:rPr>
          <w:rFonts w:ascii="Times New Roman" w:hAnsi="Times New Roman" w:cs="Times New Roman"/>
          <w:sz w:val="24"/>
          <w:szCs w:val="24"/>
        </w:rPr>
        <w:t xml:space="preserve">disetiap alur cerita yang dibawakan oleh Dilan, Milea dan teman-teman mereka </w:t>
      </w:r>
      <w:r w:rsidRPr="00FB2B90">
        <w:rPr>
          <w:rFonts w:ascii="Times New Roman" w:hAnsi="Times New Roman" w:cs="Times New Roman"/>
          <w:sz w:val="24"/>
          <w:szCs w:val="24"/>
        </w:rPr>
        <w:t>yang berhubungan dengan perangai, budi pekerti, atau tingkah la</w:t>
      </w:r>
      <w:r>
        <w:rPr>
          <w:rFonts w:ascii="Times New Roman" w:hAnsi="Times New Roman" w:cs="Times New Roman"/>
          <w:sz w:val="24"/>
          <w:szCs w:val="24"/>
        </w:rPr>
        <w:t xml:space="preserve">ku manusia terhadap sesamanya. </w:t>
      </w:r>
    </w:p>
    <w:p w:rsidR="00407A41" w:rsidRDefault="00407A41" w:rsidP="00CD7561">
      <w:pPr>
        <w:pStyle w:val="ListParagraph"/>
        <w:numPr>
          <w:ilvl w:val="0"/>
          <w:numId w:val="6"/>
        </w:numPr>
        <w:spacing w:after="0" w:line="360" w:lineRule="auto"/>
        <w:ind w:left="567"/>
        <w:jc w:val="both"/>
        <w:rPr>
          <w:rFonts w:ascii="Times New Roman" w:hAnsi="Times New Roman" w:cs="Times New Roman"/>
          <w:b/>
          <w:sz w:val="24"/>
          <w:szCs w:val="24"/>
        </w:rPr>
      </w:pPr>
      <w:r w:rsidRPr="00A35327">
        <w:rPr>
          <w:rFonts w:ascii="Times New Roman" w:hAnsi="Times New Roman" w:cs="Times New Roman"/>
          <w:b/>
          <w:sz w:val="24"/>
          <w:szCs w:val="24"/>
        </w:rPr>
        <w:t>Nilai Sosial</w:t>
      </w:r>
    </w:p>
    <w:p w:rsidR="00DD7DE6" w:rsidRDefault="00407A41" w:rsidP="00CD7561">
      <w:pPr>
        <w:pStyle w:val="ListParagraph"/>
        <w:spacing w:after="0" w:line="360" w:lineRule="auto"/>
        <w:ind w:left="567" w:firstLine="708"/>
        <w:jc w:val="both"/>
        <w:rPr>
          <w:rFonts w:ascii="Times New Roman" w:hAnsi="Times New Roman" w:cs="Times New Roman"/>
          <w:sz w:val="24"/>
          <w:szCs w:val="24"/>
        </w:rPr>
      </w:pPr>
      <w:r w:rsidRPr="00A35327">
        <w:rPr>
          <w:rFonts w:ascii="Times New Roman" w:hAnsi="Times New Roman" w:cs="Times New Roman"/>
          <w:sz w:val="24"/>
          <w:szCs w:val="24"/>
        </w:rPr>
        <w:t xml:space="preserve">Nilai ini didasarkan pada masalah sosial dan hubungan manusia dengan masyarkat (interaksi sosial antar-manusia). Seperti yang terdapat dalam novel </w:t>
      </w:r>
      <w:r w:rsidR="00B94161" w:rsidRPr="00463F7F">
        <w:rPr>
          <w:rFonts w:ascii="Times New Roman" w:hAnsi="Times New Roman" w:cs="Times New Roman"/>
          <w:i/>
          <w:sz w:val="24"/>
          <w:szCs w:val="24"/>
          <w:rPrChange w:id="43" w:author="user" w:date="2018-10-11T06:05:00Z">
            <w:rPr>
              <w:rFonts w:ascii="Times New Roman" w:hAnsi="Times New Roman" w:cs="Times New Roman"/>
              <w:sz w:val="24"/>
              <w:szCs w:val="24"/>
            </w:rPr>
          </w:rPrChange>
        </w:rPr>
        <w:t>Dilan 1990</w:t>
      </w:r>
      <w:r w:rsidR="00B94161">
        <w:rPr>
          <w:rFonts w:ascii="Times New Roman" w:hAnsi="Times New Roman" w:cs="Times New Roman"/>
          <w:sz w:val="24"/>
          <w:szCs w:val="24"/>
        </w:rPr>
        <w:t xml:space="preserve"> yang menggambarkan interaksi antar-manusia, dilakukan oleh tokoh Milea sebagai murid baru yang pindah sekolah di bandung.</w:t>
      </w:r>
    </w:p>
    <w:p w:rsidR="00407A41" w:rsidRPr="00DD7DE6" w:rsidRDefault="00407A41" w:rsidP="00CD7561">
      <w:pPr>
        <w:pStyle w:val="ListParagraph"/>
        <w:numPr>
          <w:ilvl w:val="0"/>
          <w:numId w:val="6"/>
        </w:numPr>
        <w:spacing w:after="0" w:line="360" w:lineRule="auto"/>
        <w:ind w:left="567"/>
        <w:jc w:val="both"/>
        <w:rPr>
          <w:rFonts w:ascii="Times New Roman" w:hAnsi="Times New Roman" w:cs="Times New Roman"/>
          <w:sz w:val="24"/>
          <w:szCs w:val="24"/>
        </w:rPr>
      </w:pPr>
      <w:r w:rsidRPr="00DD7DE6">
        <w:rPr>
          <w:rFonts w:ascii="Times New Roman" w:hAnsi="Times New Roman" w:cs="Times New Roman"/>
          <w:b/>
          <w:sz w:val="24"/>
          <w:szCs w:val="24"/>
        </w:rPr>
        <w:t>Nilai Budaya</w:t>
      </w:r>
    </w:p>
    <w:p w:rsidR="00407A41" w:rsidRDefault="00407A41" w:rsidP="00CD7561">
      <w:pPr>
        <w:pStyle w:val="ListParagraph"/>
        <w:spacing w:after="0" w:line="360" w:lineRule="auto"/>
        <w:ind w:left="567" w:firstLine="708"/>
        <w:jc w:val="both"/>
        <w:rPr>
          <w:rFonts w:ascii="Times New Roman" w:hAnsi="Times New Roman" w:cs="Times New Roman"/>
          <w:sz w:val="24"/>
          <w:szCs w:val="24"/>
        </w:rPr>
      </w:pPr>
      <w:r w:rsidRPr="00172663">
        <w:rPr>
          <w:rFonts w:ascii="Times New Roman" w:hAnsi="Times New Roman" w:cs="Times New Roman"/>
          <w:sz w:val="24"/>
          <w:szCs w:val="24"/>
        </w:rPr>
        <w:t>Nilai budaya adalah nilai yang berkenaan dengan nilai-nilai kebiasaan, tradisi, adat istiadat yang berlaku. Nilai budaya ialah konsep abstrak mengenai masalah dasar yang sangat penting dan bernilai di kehidupan manusia.</w:t>
      </w:r>
      <w:r w:rsidR="00B94161">
        <w:rPr>
          <w:rFonts w:ascii="Times New Roman" w:hAnsi="Times New Roman" w:cs="Times New Roman"/>
          <w:sz w:val="24"/>
          <w:szCs w:val="24"/>
        </w:rPr>
        <w:t xml:space="preserve"> No</w:t>
      </w:r>
      <w:r w:rsidR="00532207">
        <w:rPr>
          <w:rFonts w:ascii="Times New Roman" w:hAnsi="Times New Roman" w:cs="Times New Roman"/>
          <w:sz w:val="24"/>
          <w:szCs w:val="24"/>
        </w:rPr>
        <w:t xml:space="preserve">vel </w:t>
      </w:r>
      <w:r w:rsidR="00532207" w:rsidRPr="00463F7F">
        <w:rPr>
          <w:rFonts w:ascii="Times New Roman" w:hAnsi="Times New Roman" w:cs="Times New Roman"/>
          <w:i/>
          <w:sz w:val="24"/>
          <w:szCs w:val="24"/>
          <w:rPrChange w:id="44" w:author="user" w:date="2018-10-11T06:08:00Z">
            <w:rPr>
              <w:rFonts w:ascii="Times New Roman" w:hAnsi="Times New Roman" w:cs="Times New Roman"/>
              <w:sz w:val="24"/>
              <w:szCs w:val="24"/>
            </w:rPr>
          </w:rPrChange>
        </w:rPr>
        <w:t>Dilan 1990</w:t>
      </w:r>
      <w:r w:rsidR="00532207">
        <w:rPr>
          <w:rFonts w:ascii="Times New Roman" w:hAnsi="Times New Roman" w:cs="Times New Roman"/>
          <w:sz w:val="24"/>
          <w:szCs w:val="24"/>
        </w:rPr>
        <w:t xml:space="preserve"> mengisahkan sosok</w:t>
      </w:r>
      <w:r w:rsidR="00B94161">
        <w:rPr>
          <w:rFonts w:ascii="Times New Roman" w:hAnsi="Times New Roman" w:cs="Times New Roman"/>
          <w:sz w:val="24"/>
          <w:szCs w:val="24"/>
        </w:rPr>
        <w:t xml:space="preserve"> laki-laki remaja tahun 1990 yang </w:t>
      </w:r>
      <w:r w:rsidR="00B94161">
        <w:rPr>
          <w:rFonts w:ascii="Times New Roman" w:hAnsi="Times New Roman" w:cs="Times New Roman"/>
          <w:sz w:val="24"/>
          <w:szCs w:val="24"/>
        </w:rPr>
        <w:lastRenderedPageBreak/>
        <w:t xml:space="preserve">sedang jatuh cinta. </w:t>
      </w:r>
      <w:r w:rsidR="00134D8D">
        <w:rPr>
          <w:rFonts w:ascii="Times New Roman" w:hAnsi="Times New Roman" w:cs="Times New Roman"/>
          <w:sz w:val="24"/>
          <w:szCs w:val="24"/>
        </w:rPr>
        <w:t>Dilan adalah s</w:t>
      </w:r>
      <w:r w:rsidR="00532207">
        <w:rPr>
          <w:rFonts w:ascii="Times New Roman" w:hAnsi="Times New Roman" w:cs="Times New Roman"/>
          <w:sz w:val="24"/>
          <w:szCs w:val="24"/>
        </w:rPr>
        <w:t>osok laki-laki yang menjadi idaman perempuan</w:t>
      </w:r>
      <w:r w:rsidR="00134D8D">
        <w:rPr>
          <w:rFonts w:ascii="Times New Roman" w:hAnsi="Times New Roman" w:cs="Times New Roman"/>
          <w:sz w:val="24"/>
          <w:szCs w:val="24"/>
        </w:rPr>
        <w:t xml:space="preserve"> pada</w:t>
      </w:r>
      <w:ins w:id="45" w:author="user" w:date="2018-10-11T06:09:00Z">
        <w:r w:rsidR="00463F7F">
          <w:rPr>
            <w:rFonts w:ascii="Times New Roman" w:hAnsi="Times New Roman" w:cs="Times New Roman"/>
            <w:sz w:val="24"/>
            <w:szCs w:val="24"/>
            <w:lang w:val="en-US"/>
          </w:rPr>
          <w:t xml:space="preserve"> </w:t>
        </w:r>
      </w:ins>
      <w:r w:rsidR="00236E62">
        <w:rPr>
          <w:rFonts w:ascii="Times New Roman" w:hAnsi="Times New Roman" w:cs="Times New Roman"/>
          <w:sz w:val="24"/>
          <w:szCs w:val="24"/>
        </w:rPr>
        <w:t>zamannya</w:t>
      </w:r>
      <w:r w:rsidR="00532207">
        <w:rPr>
          <w:rFonts w:ascii="Times New Roman" w:hAnsi="Times New Roman" w:cs="Times New Roman"/>
          <w:sz w:val="24"/>
          <w:szCs w:val="24"/>
        </w:rPr>
        <w:t xml:space="preserve">. </w:t>
      </w:r>
      <w:r w:rsidR="00236E62">
        <w:rPr>
          <w:rFonts w:ascii="Times New Roman" w:hAnsi="Times New Roman" w:cs="Times New Roman"/>
          <w:sz w:val="24"/>
          <w:szCs w:val="24"/>
        </w:rPr>
        <w:t xml:space="preserve">Dalam novel ini, </w:t>
      </w:r>
      <w:r w:rsidR="00134D8D">
        <w:rPr>
          <w:rFonts w:ascii="Times New Roman" w:hAnsi="Times New Roman" w:cs="Times New Roman"/>
          <w:sz w:val="24"/>
          <w:szCs w:val="24"/>
        </w:rPr>
        <w:t>nilai budaya yang digambarkan adalah Dilan</w:t>
      </w:r>
      <w:r w:rsidR="00922362">
        <w:rPr>
          <w:rFonts w:ascii="Times New Roman" w:hAnsi="Times New Roman" w:cs="Times New Roman"/>
          <w:sz w:val="24"/>
          <w:szCs w:val="24"/>
        </w:rPr>
        <w:t xml:space="preserve">. </w:t>
      </w:r>
      <w:r w:rsidR="00922362" w:rsidRPr="00922362">
        <w:rPr>
          <w:rFonts w:ascii="Times New Roman" w:hAnsi="Times New Roman" w:cs="Times New Roman"/>
          <w:sz w:val="24"/>
          <w:szCs w:val="24"/>
        </w:rPr>
        <w:t>Budaya itu gambaran tentang hidup manusia di masyarakat.</w:t>
      </w:r>
      <w:ins w:id="46" w:author="user" w:date="2018-10-11T06:09:00Z">
        <w:r w:rsidR="00463F7F">
          <w:rPr>
            <w:rFonts w:ascii="Times New Roman" w:hAnsi="Times New Roman" w:cs="Times New Roman"/>
            <w:sz w:val="24"/>
            <w:szCs w:val="24"/>
            <w:lang w:val="en-US"/>
          </w:rPr>
          <w:t xml:space="preserve"> </w:t>
        </w:r>
      </w:ins>
      <w:r w:rsidR="00133828">
        <w:rPr>
          <w:rFonts w:ascii="Times New Roman" w:hAnsi="Times New Roman" w:cs="Times New Roman"/>
          <w:sz w:val="24"/>
          <w:szCs w:val="24"/>
        </w:rPr>
        <w:t>P</w:t>
      </w:r>
      <w:r w:rsidR="00532207">
        <w:rPr>
          <w:rFonts w:ascii="Times New Roman" w:hAnsi="Times New Roman" w:cs="Times New Roman"/>
          <w:sz w:val="24"/>
          <w:szCs w:val="24"/>
        </w:rPr>
        <w:t xml:space="preserve">enulis </w:t>
      </w:r>
      <w:r w:rsidR="00134D8D">
        <w:rPr>
          <w:rFonts w:ascii="Times New Roman" w:hAnsi="Times New Roman" w:cs="Times New Roman"/>
          <w:sz w:val="24"/>
          <w:szCs w:val="24"/>
        </w:rPr>
        <w:t>mendeskripsikan</w:t>
      </w:r>
      <w:r w:rsidR="00532207">
        <w:rPr>
          <w:rFonts w:ascii="Times New Roman" w:hAnsi="Times New Roman" w:cs="Times New Roman"/>
          <w:sz w:val="24"/>
          <w:szCs w:val="24"/>
        </w:rPr>
        <w:t xml:space="preserve"> sosok Dilan sebagai anak genk motor tetapi pintar selalu mendapat ranking pertama di kelasnya, setia kawan,</w:t>
      </w:r>
      <w:r w:rsidR="00134D8D">
        <w:rPr>
          <w:rFonts w:ascii="Times New Roman" w:hAnsi="Times New Roman" w:cs="Times New Roman"/>
          <w:sz w:val="24"/>
          <w:szCs w:val="24"/>
        </w:rPr>
        <w:t xml:space="preserve"> dan</w:t>
      </w:r>
      <w:r w:rsidR="00532207">
        <w:rPr>
          <w:rFonts w:ascii="Times New Roman" w:hAnsi="Times New Roman" w:cs="Times New Roman"/>
          <w:sz w:val="24"/>
          <w:szCs w:val="24"/>
        </w:rPr>
        <w:t xml:space="preserve"> bertanggung</w:t>
      </w:r>
      <w:ins w:id="47" w:author="user" w:date="2018-10-11T06:09:00Z">
        <w:r w:rsidR="00463F7F">
          <w:rPr>
            <w:rFonts w:ascii="Times New Roman" w:hAnsi="Times New Roman" w:cs="Times New Roman"/>
            <w:sz w:val="24"/>
            <w:szCs w:val="24"/>
            <w:lang w:val="en-US"/>
          </w:rPr>
          <w:t xml:space="preserve"> </w:t>
        </w:r>
      </w:ins>
      <w:r w:rsidR="00532207">
        <w:rPr>
          <w:rFonts w:ascii="Times New Roman" w:hAnsi="Times New Roman" w:cs="Times New Roman"/>
          <w:sz w:val="24"/>
          <w:szCs w:val="24"/>
        </w:rPr>
        <w:t xml:space="preserve">jawab. </w:t>
      </w:r>
    </w:p>
    <w:p w:rsidR="00407A41" w:rsidRDefault="00407A41" w:rsidP="00CD7561">
      <w:pPr>
        <w:pStyle w:val="ListParagraph"/>
        <w:numPr>
          <w:ilvl w:val="0"/>
          <w:numId w:val="6"/>
        </w:numPr>
        <w:spacing w:after="0" w:line="360" w:lineRule="auto"/>
        <w:ind w:left="567"/>
        <w:jc w:val="both"/>
        <w:rPr>
          <w:rFonts w:ascii="Times New Roman" w:hAnsi="Times New Roman" w:cs="Times New Roman"/>
          <w:b/>
          <w:sz w:val="24"/>
          <w:szCs w:val="24"/>
        </w:rPr>
      </w:pPr>
      <w:r w:rsidRPr="00D21045">
        <w:rPr>
          <w:rFonts w:ascii="Times New Roman" w:hAnsi="Times New Roman" w:cs="Times New Roman"/>
          <w:b/>
          <w:sz w:val="24"/>
          <w:szCs w:val="24"/>
        </w:rPr>
        <w:t>Nilai Politik</w:t>
      </w:r>
    </w:p>
    <w:p w:rsidR="00407A41" w:rsidRDefault="00407A41" w:rsidP="00CD7561">
      <w:pPr>
        <w:pStyle w:val="ListParagraph"/>
        <w:spacing w:after="0" w:line="360" w:lineRule="auto"/>
        <w:ind w:left="567" w:firstLine="588"/>
        <w:jc w:val="both"/>
        <w:rPr>
          <w:rFonts w:ascii="Times New Roman" w:hAnsi="Times New Roman" w:cs="Times New Roman"/>
          <w:sz w:val="24"/>
          <w:szCs w:val="24"/>
        </w:rPr>
      </w:pPr>
      <w:r w:rsidRPr="004F1DB1">
        <w:rPr>
          <w:rFonts w:ascii="Times New Roman" w:hAnsi="Times New Roman" w:cs="Times New Roman"/>
          <w:sz w:val="24"/>
          <w:szCs w:val="24"/>
        </w:rPr>
        <w:t xml:space="preserve">Nilai politik adalah nilai dalam novel yang berhubungan dengan usaha warga </w:t>
      </w:r>
      <w:r>
        <w:rPr>
          <w:rFonts w:ascii="Times New Roman" w:hAnsi="Times New Roman" w:cs="Times New Roman"/>
          <w:sz w:val="24"/>
          <w:szCs w:val="24"/>
        </w:rPr>
        <w:t>n</w:t>
      </w:r>
      <w:r w:rsidRPr="004F1DB1">
        <w:rPr>
          <w:rFonts w:ascii="Times New Roman" w:hAnsi="Times New Roman" w:cs="Times New Roman"/>
          <w:sz w:val="24"/>
          <w:szCs w:val="24"/>
        </w:rPr>
        <w:t xml:space="preserve">egara untuk mewujudkan kebaikan bersama, proses pelaksanaan kebijakan di masyarakat, dan penyelenggaraan pemerintahan diberbagai tingkat. </w:t>
      </w:r>
      <w:r w:rsidR="00822C30">
        <w:rPr>
          <w:rFonts w:ascii="Times New Roman" w:hAnsi="Times New Roman" w:cs="Times New Roman"/>
          <w:sz w:val="24"/>
          <w:szCs w:val="24"/>
        </w:rPr>
        <w:t xml:space="preserve">Dalam hal ini, nilai politik terjadi pada saat pemilihan bendahara dan sekretaris yang diserahkan pada Milea. </w:t>
      </w:r>
    </w:p>
    <w:p w:rsidR="000319E4" w:rsidRPr="00C145A8" w:rsidRDefault="000319E4" w:rsidP="001C45D2">
      <w:pPr>
        <w:pStyle w:val="ListParagraph"/>
        <w:spacing w:after="0" w:line="360" w:lineRule="auto"/>
        <w:ind w:left="1276" w:firstLine="588"/>
        <w:jc w:val="both"/>
        <w:rPr>
          <w:rFonts w:ascii="Times New Roman" w:hAnsi="Times New Roman" w:cs="Times New Roman"/>
          <w:sz w:val="24"/>
          <w:szCs w:val="24"/>
        </w:rPr>
      </w:pPr>
    </w:p>
    <w:p w:rsidR="00407A41" w:rsidRDefault="00407A41" w:rsidP="00CD7561">
      <w:pPr>
        <w:pStyle w:val="ListParagraph"/>
        <w:numPr>
          <w:ilvl w:val="1"/>
          <w:numId w:val="8"/>
        </w:numPr>
        <w:spacing w:after="0" w:line="360" w:lineRule="auto"/>
        <w:ind w:left="567"/>
        <w:jc w:val="both"/>
        <w:rPr>
          <w:rFonts w:ascii="Times New Roman" w:hAnsi="Times New Roman" w:cs="Times New Roman"/>
          <w:b/>
          <w:sz w:val="24"/>
          <w:szCs w:val="24"/>
        </w:rPr>
      </w:pPr>
      <w:r w:rsidRPr="00764352">
        <w:rPr>
          <w:rFonts w:ascii="Times New Roman" w:hAnsi="Times New Roman" w:cs="Times New Roman"/>
          <w:b/>
          <w:sz w:val="24"/>
          <w:szCs w:val="24"/>
        </w:rPr>
        <w:t xml:space="preserve">Nilai negatif dalam novel </w:t>
      </w:r>
      <w:r w:rsidRPr="007D13EC">
        <w:rPr>
          <w:rFonts w:ascii="Times New Roman" w:hAnsi="Times New Roman" w:cs="Times New Roman"/>
          <w:b/>
          <w:i/>
          <w:sz w:val="24"/>
          <w:szCs w:val="24"/>
          <w:rPrChange w:id="48" w:author="user" w:date="2018-10-11T06:11:00Z">
            <w:rPr>
              <w:rFonts w:ascii="Times New Roman" w:hAnsi="Times New Roman" w:cs="Times New Roman"/>
              <w:b/>
              <w:sz w:val="24"/>
              <w:szCs w:val="24"/>
            </w:rPr>
          </w:rPrChange>
        </w:rPr>
        <w:t xml:space="preserve">Dilan 1990 </w:t>
      </w:r>
    </w:p>
    <w:p w:rsidR="00407A41" w:rsidRPr="00C91E9A" w:rsidRDefault="00407A41" w:rsidP="00CD7561">
      <w:pPr>
        <w:pStyle w:val="ListParagraph"/>
        <w:spacing w:after="0" w:line="360" w:lineRule="auto"/>
        <w:ind w:left="567" w:firstLine="567"/>
        <w:jc w:val="both"/>
        <w:rPr>
          <w:rFonts w:ascii="Times New Roman" w:hAnsi="Times New Roman" w:cs="Times New Roman"/>
          <w:i/>
          <w:sz w:val="24"/>
          <w:szCs w:val="24"/>
        </w:rPr>
      </w:pPr>
      <w:r>
        <w:rPr>
          <w:rFonts w:ascii="Times New Roman" w:hAnsi="Times New Roman" w:cs="Times New Roman"/>
          <w:sz w:val="24"/>
          <w:szCs w:val="24"/>
        </w:rPr>
        <w:t xml:space="preserve">Nilai-nilai negatif dalam novel Dilan 1990 tentang kenakalan remaja pada </w:t>
      </w:r>
      <w:r>
        <w:rPr>
          <w:rFonts w:ascii="Times New Roman" w:hAnsi="Times New Roman" w:cs="Times New Roman"/>
          <w:sz w:val="24"/>
          <w:szCs w:val="24"/>
        </w:rPr>
        <w:lastRenderedPageBreak/>
        <w:t xml:space="preserve">umumnya. </w:t>
      </w:r>
      <w:r w:rsidRPr="006A0D4D">
        <w:rPr>
          <w:rFonts w:ascii="Times New Roman" w:hAnsi="Times New Roman" w:cs="Times New Roman"/>
          <w:sz w:val="24"/>
          <w:szCs w:val="24"/>
        </w:rPr>
        <w:t xml:space="preserve">Kenakalan remaja </w:t>
      </w:r>
      <w:r>
        <w:rPr>
          <w:rFonts w:ascii="Times New Roman" w:hAnsi="Times New Roman" w:cs="Times New Roman"/>
          <w:sz w:val="24"/>
          <w:szCs w:val="24"/>
        </w:rPr>
        <w:t>diakibatkan oleh</w:t>
      </w:r>
      <w:r w:rsidRPr="006A0D4D">
        <w:rPr>
          <w:rFonts w:ascii="Times New Roman" w:hAnsi="Times New Roman" w:cs="Times New Roman"/>
          <w:sz w:val="24"/>
          <w:szCs w:val="24"/>
        </w:rPr>
        <w:t xml:space="preserve"> bentuk pengabaian sosial</w:t>
      </w:r>
      <w:del w:id="49" w:author="user" w:date="2018-10-11T06:12:00Z">
        <w:r w:rsidRPr="006A0D4D" w:rsidDel="007D13EC">
          <w:rPr>
            <w:rFonts w:ascii="Times New Roman" w:hAnsi="Times New Roman" w:cs="Times New Roman"/>
            <w:sz w:val="24"/>
            <w:szCs w:val="24"/>
          </w:rPr>
          <w:delText>.</w:delText>
        </w:r>
      </w:del>
      <w:r w:rsidRPr="006A0D4D">
        <w:rPr>
          <w:rFonts w:ascii="Times New Roman" w:hAnsi="Times New Roman" w:cs="Times New Roman"/>
          <w:sz w:val="24"/>
          <w:szCs w:val="24"/>
        </w:rPr>
        <w:t xml:space="preserve"> </w:t>
      </w:r>
      <w:ins w:id="50" w:author="user" w:date="2018-10-11T06:12:00Z">
        <w:r w:rsidR="007D13EC">
          <w:rPr>
            <w:rFonts w:ascii="Times New Roman" w:hAnsi="Times New Roman" w:cs="Times New Roman"/>
            <w:sz w:val="24"/>
            <w:szCs w:val="24"/>
            <w:lang w:val="en-US"/>
          </w:rPr>
          <w:t>s</w:t>
        </w:r>
      </w:ins>
      <w:del w:id="51" w:author="user" w:date="2018-10-11T06:12:00Z">
        <w:r w:rsidRPr="006A0D4D" w:rsidDel="007D13EC">
          <w:rPr>
            <w:rFonts w:ascii="Times New Roman" w:hAnsi="Times New Roman" w:cs="Times New Roman"/>
            <w:sz w:val="24"/>
            <w:szCs w:val="24"/>
          </w:rPr>
          <w:delText>S</w:delText>
        </w:r>
      </w:del>
      <w:r w:rsidRPr="006A0D4D">
        <w:rPr>
          <w:rFonts w:ascii="Times New Roman" w:hAnsi="Times New Roman" w:cs="Times New Roman"/>
          <w:sz w:val="24"/>
          <w:szCs w:val="24"/>
        </w:rPr>
        <w:t xml:space="preserve">ehingga memunculkan bentuk perilaku-perilaku menyimpang. </w:t>
      </w:r>
      <w:r>
        <w:rPr>
          <w:rFonts w:ascii="Times New Roman" w:hAnsi="Times New Roman" w:cs="Times New Roman"/>
          <w:sz w:val="24"/>
          <w:szCs w:val="24"/>
        </w:rPr>
        <w:t>Namun, dalam novel tersebut dijelaskan juga sebab dan akibatnya melakukan sesuatu</w:t>
      </w:r>
      <w:r w:rsidR="00442FB2">
        <w:rPr>
          <w:rFonts w:ascii="Times New Roman" w:hAnsi="Times New Roman" w:cs="Times New Roman"/>
          <w:sz w:val="24"/>
          <w:szCs w:val="24"/>
        </w:rPr>
        <w:t>.</w:t>
      </w:r>
    </w:p>
    <w:p w:rsidR="00407A41" w:rsidRDefault="00407A41" w:rsidP="00CD7561">
      <w:pPr>
        <w:spacing w:after="0" w:line="360" w:lineRule="auto"/>
        <w:ind w:left="567" w:firstLine="64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Beberapa kasus </w:t>
      </w:r>
      <w:r w:rsidR="00442FB2">
        <w:rPr>
          <w:rFonts w:ascii="Times New Roman" w:hAnsi="Times New Roman" w:cs="Times New Roman"/>
          <w:sz w:val="24"/>
          <w:szCs w:val="24"/>
          <w:lang w:val="id-ID"/>
        </w:rPr>
        <w:t>dalam novel</w:t>
      </w:r>
      <w:r>
        <w:rPr>
          <w:rFonts w:ascii="Times New Roman" w:hAnsi="Times New Roman" w:cs="Times New Roman"/>
          <w:sz w:val="24"/>
          <w:szCs w:val="24"/>
          <w:lang w:val="id-ID"/>
        </w:rPr>
        <w:t xml:space="preserve"> merupakan kelakuan</w:t>
      </w:r>
      <w:ins w:id="52" w:author="user" w:date="2018-10-11T06:12:00Z">
        <w:r w:rsidR="007D13EC">
          <w:rPr>
            <w:rFonts w:ascii="Times New Roman" w:hAnsi="Times New Roman" w:cs="Times New Roman"/>
            <w:sz w:val="24"/>
            <w:szCs w:val="24"/>
          </w:rPr>
          <w:t xml:space="preserve"> </w:t>
        </w:r>
      </w:ins>
      <w:r w:rsidR="00442FB2">
        <w:rPr>
          <w:rFonts w:ascii="Times New Roman" w:hAnsi="Times New Roman" w:cs="Times New Roman"/>
          <w:sz w:val="24"/>
          <w:szCs w:val="24"/>
          <w:lang w:val="id-ID"/>
        </w:rPr>
        <w:t>negatif tokoh-tokoh</w:t>
      </w:r>
      <w:r>
        <w:rPr>
          <w:rFonts w:ascii="Times New Roman" w:hAnsi="Times New Roman" w:cs="Times New Roman"/>
          <w:sz w:val="24"/>
          <w:szCs w:val="24"/>
          <w:lang w:val="id-ID"/>
        </w:rPr>
        <w:t xml:space="preserve">, hal ini serupa dengan peribahasa yang mengatakan </w:t>
      </w:r>
      <w:r w:rsidRPr="004F1DB1">
        <w:rPr>
          <w:rFonts w:ascii="Times New Roman" w:hAnsi="Times New Roman" w:cs="Times New Roman"/>
          <w:i/>
          <w:sz w:val="24"/>
          <w:szCs w:val="24"/>
          <w:lang w:val="id-ID"/>
        </w:rPr>
        <w:t>apa yang kau tanam, itulah yang kau tuai</w:t>
      </w:r>
      <w:r>
        <w:rPr>
          <w:rFonts w:ascii="Times New Roman" w:hAnsi="Times New Roman" w:cs="Times New Roman"/>
          <w:sz w:val="24"/>
          <w:szCs w:val="24"/>
          <w:lang w:val="id-ID"/>
        </w:rPr>
        <w:t xml:space="preserve">. Peribahasa tersebut serupa dengan nilai negatif dalam kisah novel </w:t>
      </w:r>
      <w:r w:rsidRPr="007D13EC">
        <w:rPr>
          <w:rFonts w:ascii="Times New Roman" w:hAnsi="Times New Roman" w:cs="Times New Roman"/>
          <w:i/>
          <w:sz w:val="24"/>
          <w:szCs w:val="24"/>
          <w:lang w:val="id-ID"/>
          <w:rPrChange w:id="53" w:author="user" w:date="2018-10-11T06:13:00Z">
            <w:rPr>
              <w:rFonts w:ascii="Times New Roman" w:hAnsi="Times New Roman" w:cs="Times New Roman"/>
              <w:sz w:val="24"/>
              <w:szCs w:val="24"/>
              <w:lang w:val="id-ID"/>
            </w:rPr>
          </w:rPrChange>
        </w:rPr>
        <w:t>Dilan 1990</w:t>
      </w:r>
      <w:r>
        <w:rPr>
          <w:rFonts w:ascii="Times New Roman" w:hAnsi="Times New Roman" w:cs="Times New Roman"/>
          <w:sz w:val="24"/>
          <w:szCs w:val="24"/>
          <w:lang w:val="id-ID"/>
        </w:rPr>
        <w:t xml:space="preserve"> yang artinya perbuatan yang buruk atau baik akan mendapat balasan sesuai </w:t>
      </w:r>
      <w:ins w:id="54" w:author="user" w:date="2018-10-11T06:13:00Z">
        <w:r w:rsidR="007D13EC">
          <w:rPr>
            <w:rFonts w:ascii="Times New Roman" w:hAnsi="Times New Roman" w:cs="Times New Roman"/>
            <w:sz w:val="24"/>
            <w:szCs w:val="24"/>
          </w:rPr>
          <w:t xml:space="preserve">dengan </w:t>
        </w:r>
      </w:ins>
      <w:r>
        <w:rPr>
          <w:rFonts w:ascii="Times New Roman" w:hAnsi="Times New Roman" w:cs="Times New Roman"/>
          <w:sz w:val="24"/>
          <w:szCs w:val="24"/>
          <w:lang w:val="id-ID"/>
        </w:rPr>
        <w:t xml:space="preserve">perbuatannya. </w:t>
      </w:r>
    </w:p>
    <w:p w:rsidR="00407A41" w:rsidRPr="00AB0B1D" w:rsidRDefault="00407A41" w:rsidP="00CD7561">
      <w:pPr>
        <w:spacing w:after="0" w:line="360" w:lineRule="auto"/>
        <w:ind w:left="567" w:firstLine="64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kisah </w:t>
      </w:r>
      <w:ins w:id="55" w:author="user" w:date="2018-10-11T06:14:00Z">
        <w:r w:rsidR="007D13EC">
          <w:rPr>
            <w:rFonts w:ascii="Times New Roman" w:hAnsi="Times New Roman" w:cs="Times New Roman"/>
            <w:sz w:val="24"/>
            <w:szCs w:val="24"/>
          </w:rPr>
          <w:t xml:space="preserve">dalam novel </w:t>
        </w:r>
      </w:ins>
      <w:r w:rsidRPr="007D13EC">
        <w:rPr>
          <w:rFonts w:ascii="Times New Roman" w:hAnsi="Times New Roman" w:cs="Times New Roman"/>
          <w:i/>
          <w:sz w:val="24"/>
          <w:szCs w:val="24"/>
          <w:lang w:val="id-ID"/>
          <w:rPrChange w:id="56" w:author="user" w:date="2018-10-11T06:14:00Z">
            <w:rPr>
              <w:rFonts w:ascii="Times New Roman" w:hAnsi="Times New Roman" w:cs="Times New Roman"/>
              <w:sz w:val="24"/>
              <w:szCs w:val="24"/>
              <w:lang w:val="id-ID"/>
            </w:rPr>
          </w:rPrChange>
        </w:rPr>
        <w:t>Dilan 1990</w:t>
      </w:r>
      <w:r>
        <w:rPr>
          <w:rFonts w:ascii="Times New Roman" w:hAnsi="Times New Roman" w:cs="Times New Roman"/>
          <w:sz w:val="24"/>
          <w:szCs w:val="24"/>
          <w:lang w:val="id-ID"/>
        </w:rPr>
        <w:t xml:space="preserve"> siswa dapat mengambil nilai positif untuk dijadikan teladan dalam kehidupan. </w:t>
      </w:r>
      <w:ins w:id="57" w:author="user" w:date="2018-10-11T06:15:00Z">
        <w:r w:rsidR="007D13EC">
          <w:rPr>
            <w:rFonts w:ascii="Times New Roman" w:hAnsi="Times New Roman" w:cs="Times New Roman"/>
            <w:sz w:val="24"/>
            <w:szCs w:val="24"/>
          </w:rPr>
          <w:t>N</w:t>
        </w:r>
      </w:ins>
      <w:del w:id="58" w:author="user" w:date="2018-10-11T06:15:00Z">
        <w:r w:rsidDel="007D13EC">
          <w:rPr>
            <w:rFonts w:ascii="Times New Roman" w:hAnsi="Times New Roman" w:cs="Times New Roman"/>
            <w:sz w:val="24"/>
            <w:szCs w:val="24"/>
            <w:lang w:val="id-ID"/>
          </w:rPr>
          <w:delText>Sedangkan n</w:delText>
        </w:r>
      </w:del>
      <w:r>
        <w:rPr>
          <w:rFonts w:ascii="Times New Roman" w:hAnsi="Times New Roman" w:cs="Times New Roman"/>
          <w:sz w:val="24"/>
          <w:szCs w:val="24"/>
          <w:lang w:val="id-ID"/>
        </w:rPr>
        <w:t>ilai negatif, membuat siswa ber</w:t>
      </w:r>
      <w:ins w:id="59" w:author="user" w:date="2018-10-11T06:15:00Z">
        <w:r w:rsidR="007D13EC">
          <w:rPr>
            <w:rFonts w:ascii="Times New Roman" w:hAnsi="Times New Roman" w:cs="Times New Roman"/>
            <w:sz w:val="24"/>
            <w:szCs w:val="24"/>
          </w:rPr>
          <w:t>p</w:t>
        </w:r>
      </w:ins>
      <w:del w:id="60" w:author="user" w:date="2018-10-11T06:15:00Z">
        <w:r w:rsidDel="007D13EC">
          <w:rPr>
            <w:rFonts w:ascii="Times New Roman" w:hAnsi="Times New Roman" w:cs="Times New Roman"/>
            <w:sz w:val="24"/>
            <w:szCs w:val="24"/>
            <w:lang w:val="id-ID"/>
          </w:rPr>
          <w:delText>f</w:delText>
        </w:r>
      </w:del>
      <w:r>
        <w:rPr>
          <w:rFonts w:ascii="Times New Roman" w:hAnsi="Times New Roman" w:cs="Times New Roman"/>
          <w:sz w:val="24"/>
          <w:szCs w:val="24"/>
          <w:lang w:val="id-ID"/>
        </w:rPr>
        <w:t xml:space="preserve">ikir berulang kali untuk melakukan sesuatu yang buruk dan akan berakibat pada dirinya sesuai dengan tindakan yang dilakukan. </w:t>
      </w:r>
    </w:p>
    <w:p w:rsidR="00407A41" w:rsidRDefault="00407A41" w:rsidP="00CD7561">
      <w:pPr>
        <w:pStyle w:val="ListParagraph"/>
        <w:numPr>
          <w:ilvl w:val="1"/>
          <w:numId w:val="8"/>
        </w:numPr>
        <w:spacing w:after="0" w:line="360" w:lineRule="auto"/>
        <w:ind w:left="567"/>
        <w:jc w:val="both"/>
        <w:rPr>
          <w:rFonts w:ascii="Times New Roman" w:hAnsi="Times New Roman" w:cs="Times New Roman"/>
          <w:b/>
          <w:sz w:val="24"/>
          <w:szCs w:val="24"/>
        </w:rPr>
      </w:pPr>
      <w:r w:rsidRPr="00D21045">
        <w:rPr>
          <w:rFonts w:ascii="Times New Roman" w:hAnsi="Times New Roman" w:cs="Times New Roman"/>
          <w:b/>
          <w:sz w:val="24"/>
          <w:szCs w:val="24"/>
        </w:rPr>
        <w:lastRenderedPageBreak/>
        <w:t xml:space="preserve">Implementasi hasil penelitian dalam pembelajaran Bahasa Indonesia </w:t>
      </w:r>
    </w:p>
    <w:p w:rsidR="00407A41" w:rsidRDefault="00407A41" w:rsidP="00CD7561">
      <w:pPr>
        <w:spacing w:after="0"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Hasil pengimplementasian nilai kehidupan dalam pembelajaran Bahasa Indonesia di Kelas IX pada MAN 1 Praya. Terdapat kesesuaian materi dengan silabus, yang mana indikator capaian sesuai dengan hasil penelitian yang dilakukan yaitu siswa mampu membandingkan nilai kehidupan (agama, moral, sosial, budaya</w:t>
      </w:r>
      <w:ins w:id="61" w:author="user" w:date="2018-10-11T06:16:00Z">
        <w:r w:rsidR="007D13EC">
          <w:rPr>
            <w:rFonts w:ascii="Times New Roman" w:hAnsi="Times New Roman" w:cs="Times New Roman"/>
            <w:sz w:val="24"/>
            <w:szCs w:val="24"/>
          </w:rPr>
          <w:t>,</w:t>
        </w:r>
      </w:ins>
      <w:r>
        <w:rPr>
          <w:rFonts w:ascii="Times New Roman" w:hAnsi="Times New Roman" w:cs="Times New Roman"/>
          <w:sz w:val="24"/>
          <w:szCs w:val="24"/>
          <w:lang w:val="id-ID"/>
        </w:rPr>
        <w:t xml:space="preserve"> dan politik) dalam novel dengan nilai kehidupan siswa dan menemukan nilai positif dan negatif serta mampu menyimpulkan nilai kehidupan dalam novel yang dapat menjadi teladan bagi siswa. </w:t>
      </w:r>
    </w:p>
    <w:p w:rsidR="00407A41" w:rsidRDefault="00407A41" w:rsidP="00CD7561">
      <w:pPr>
        <w:spacing w:after="0" w:line="360" w:lineRule="auto"/>
        <w:ind w:left="567"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Berdasarkan hasil penelitian ini, novel </w:t>
      </w:r>
      <w:r w:rsidRPr="007D13EC">
        <w:rPr>
          <w:rFonts w:ascii="Times New Roman" w:eastAsia="Times New Roman" w:hAnsi="Times New Roman" w:cs="Times New Roman"/>
          <w:i/>
          <w:sz w:val="24"/>
          <w:szCs w:val="24"/>
          <w:lang w:val="id-ID"/>
          <w:rPrChange w:id="62" w:author="user" w:date="2018-10-11T06:17:00Z">
            <w:rPr>
              <w:rFonts w:ascii="Times New Roman" w:eastAsia="Times New Roman" w:hAnsi="Times New Roman" w:cs="Times New Roman"/>
              <w:sz w:val="24"/>
              <w:szCs w:val="24"/>
              <w:lang w:val="id-ID"/>
            </w:rPr>
          </w:rPrChange>
        </w:rPr>
        <w:t>Dilan 1990</w:t>
      </w:r>
      <w:r>
        <w:rPr>
          <w:rFonts w:ascii="Times New Roman" w:eastAsia="Times New Roman" w:hAnsi="Times New Roman" w:cs="Times New Roman"/>
          <w:sz w:val="24"/>
          <w:szCs w:val="24"/>
          <w:lang w:val="id-ID"/>
        </w:rPr>
        <w:t xml:space="preserve"> dapat dijadikan sebagai bahan ajar dalam pembelajaran Bahasa Indonesia berbasis teks. Novel yang termasuk dalam jenis teks dapat menjadi media pembelajaran yang efektif dalam peningkatan hasil belajar. Hal ini berkaitan juga dengan kurikulum yang digunakan saat ini yaitu </w:t>
      </w:r>
      <w:r>
        <w:rPr>
          <w:rFonts w:ascii="Times New Roman" w:eastAsia="Times New Roman" w:hAnsi="Times New Roman" w:cs="Times New Roman"/>
          <w:sz w:val="24"/>
          <w:szCs w:val="24"/>
          <w:lang w:val="id-ID"/>
        </w:rPr>
        <w:lastRenderedPageBreak/>
        <w:t xml:space="preserve">Kurikulum 13, sangat efektif novel </w:t>
      </w:r>
      <w:r w:rsidRPr="007D13EC">
        <w:rPr>
          <w:rFonts w:ascii="Times New Roman" w:eastAsia="Times New Roman" w:hAnsi="Times New Roman" w:cs="Times New Roman"/>
          <w:i/>
          <w:sz w:val="24"/>
          <w:szCs w:val="24"/>
          <w:lang w:val="id-ID"/>
          <w:rPrChange w:id="63" w:author="user" w:date="2018-10-11T06:18:00Z">
            <w:rPr>
              <w:rFonts w:ascii="Times New Roman" w:eastAsia="Times New Roman" w:hAnsi="Times New Roman" w:cs="Times New Roman"/>
              <w:sz w:val="24"/>
              <w:szCs w:val="24"/>
              <w:lang w:val="id-ID"/>
            </w:rPr>
          </w:rPrChange>
        </w:rPr>
        <w:t>Dilan 1990</w:t>
      </w:r>
      <w:r>
        <w:rPr>
          <w:rFonts w:ascii="Times New Roman" w:eastAsia="Times New Roman" w:hAnsi="Times New Roman" w:cs="Times New Roman"/>
          <w:sz w:val="24"/>
          <w:szCs w:val="24"/>
          <w:lang w:val="id-ID"/>
        </w:rPr>
        <w:t xml:space="preserve"> dijadikan bahan ajar dalam pembelajaran Bahasa Indonesia di kelas. </w:t>
      </w:r>
    </w:p>
    <w:p w:rsidR="00407A41" w:rsidRDefault="00407A41" w:rsidP="00CD7561">
      <w:pPr>
        <w:spacing w:after="0" w:line="360" w:lineRule="auto"/>
        <w:ind w:left="567"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Pada pembelajaran Bahasa Indonesia implementasi nilai-nilai kehidupan dalam novel </w:t>
      </w:r>
      <w:r w:rsidRPr="007D13EC">
        <w:rPr>
          <w:rFonts w:ascii="Times New Roman" w:eastAsia="Times New Roman" w:hAnsi="Times New Roman" w:cs="Times New Roman"/>
          <w:i/>
          <w:sz w:val="24"/>
          <w:szCs w:val="24"/>
          <w:lang w:val="id-ID"/>
          <w:rPrChange w:id="64" w:author="user" w:date="2018-10-11T06:18:00Z">
            <w:rPr>
              <w:rFonts w:ascii="Times New Roman" w:eastAsia="Times New Roman" w:hAnsi="Times New Roman" w:cs="Times New Roman"/>
              <w:sz w:val="24"/>
              <w:szCs w:val="24"/>
              <w:lang w:val="id-ID"/>
            </w:rPr>
          </w:rPrChange>
        </w:rPr>
        <w:t>Dilan 1990</w:t>
      </w:r>
      <w:r>
        <w:rPr>
          <w:rFonts w:ascii="Times New Roman" w:eastAsia="Times New Roman" w:hAnsi="Times New Roman" w:cs="Times New Roman"/>
          <w:sz w:val="24"/>
          <w:szCs w:val="24"/>
          <w:lang w:val="id-ID"/>
        </w:rPr>
        <w:t xml:space="preserve"> terbagi menjadi beberapa tahapan, tahap perencanaan, pelaksanaan</w:t>
      </w:r>
      <w:ins w:id="65" w:author="user" w:date="2018-10-11T06:19:00Z">
        <w:r w:rsidR="007D13EC">
          <w:rPr>
            <w:rFonts w:ascii="Times New Roman" w:eastAsia="Times New Roman" w:hAnsi="Times New Roman" w:cs="Times New Roman"/>
            <w:sz w:val="24"/>
            <w:szCs w:val="24"/>
          </w:rPr>
          <w:t>,</w:t>
        </w:r>
      </w:ins>
      <w:r>
        <w:rPr>
          <w:rFonts w:ascii="Times New Roman" w:eastAsia="Times New Roman" w:hAnsi="Times New Roman" w:cs="Times New Roman"/>
          <w:sz w:val="24"/>
          <w:szCs w:val="24"/>
          <w:lang w:val="id-ID"/>
        </w:rPr>
        <w:t xml:space="preserve"> dan evaluasi. Tahap perencanaan yang dilakukan berdasarkan pada silabus dan kondisi pembelajaran agar kegiatan pembelajaran dapat berlangsung baik. Selanjutnya tahap pelaksanaan pembelajaran berkaitan dengan metode dan teknik untuk menerapkan bahan ajar kepada siswa, termasuk diberikan stimulus berupa cuplikan film pendek Dilan 1990 guna untuk merangsang ingatan siswa. Selanjutnya menerapkan bahan ajar yang telah disiapkan agar dibaca kemudian dicari nilai-nilai kehidupan dalam novel oleh siswa. Pada tahap evaluasi, umumnya hasil belajar akan memberikan pengaruh dalam dua bentuk, yang pertama siswa akan mempunyai pandangan terhadap kekuatan </w:t>
      </w:r>
      <w:r>
        <w:rPr>
          <w:rFonts w:ascii="Times New Roman" w:eastAsia="Times New Roman" w:hAnsi="Times New Roman" w:cs="Times New Roman"/>
          <w:sz w:val="24"/>
          <w:szCs w:val="24"/>
          <w:lang w:val="id-ID"/>
        </w:rPr>
        <w:lastRenderedPageBreak/>
        <w:t xml:space="preserve">dan kelemahannya atas perilaku yang diinginkan. </w:t>
      </w:r>
      <w:r w:rsidRPr="00925190">
        <w:rPr>
          <w:rFonts w:ascii="Times New Roman" w:eastAsia="Times New Roman" w:hAnsi="Times New Roman" w:cs="Times New Roman"/>
          <w:i/>
          <w:sz w:val="24"/>
          <w:szCs w:val="24"/>
          <w:lang w:val="id-ID"/>
          <w:rPrChange w:id="66" w:author="user" w:date="2018-10-11T06:22:00Z">
            <w:rPr>
              <w:rFonts w:ascii="Times New Roman" w:eastAsia="Times New Roman" w:hAnsi="Times New Roman" w:cs="Times New Roman"/>
              <w:sz w:val="24"/>
              <w:szCs w:val="24"/>
              <w:lang w:val="id-ID"/>
            </w:rPr>
          </w:rPrChange>
        </w:rPr>
        <w:t>Kedua</w:t>
      </w:r>
      <w:ins w:id="67" w:author="user" w:date="2018-10-11T06:21:00Z">
        <w:r w:rsidR="00925190">
          <w:rPr>
            <w:rFonts w:ascii="Times New Roman" w:eastAsia="Times New Roman" w:hAnsi="Times New Roman" w:cs="Times New Roman"/>
            <w:sz w:val="24"/>
            <w:szCs w:val="24"/>
          </w:rPr>
          <w:t>,</w:t>
        </w:r>
      </w:ins>
      <w:r>
        <w:rPr>
          <w:rFonts w:ascii="Times New Roman" w:eastAsia="Times New Roman" w:hAnsi="Times New Roman" w:cs="Times New Roman"/>
          <w:sz w:val="24"/>
          <w:szCs w:val="24"/>
          <w:lang w:val="id-ID"/>
        </w:rPr>
        <w:t xml:space="preserve"> siswa mendapatkan perilaku yang diinginkan telah meningkat, sehingga timbul perbedaan antara penampilan perilaku yang sekarang dengan tingkah laku yang diinginkan. </w:t>
      </w:r>
      <w:ins w:id="68" w:author="user" w:date="2018-10-11T06:23:00Z">
        <w:r w:rsidR="00925190">
          <w:rPr>
            <w:rFonts w:ascii="Times New Roman" w:eastAsia="Times New Roman" w:hAnsi="Times New Roman" w:cs="Times New Roman"/>
            <w:sz w:val="24"/>
            <w:szCs w:val="24"/>
          </w:rPr>
          <w:t>P</w:t>
        </w:r>
      </w:ins>
      <w:del w:id="69" w:author="user" w:date="2018-10-11T06:23:00Z">
        <w:r w:rsidDel="00925190">
          <w:rPr>
            <w:rFonts w:ascii="Times New Roman" w:eastAsia="Times New Roman" w:hAnsi="Times New Roman" w:cs="Times New Roman"/>
            <w:sz w:val="24"/>
            <w:szCs w:val="24"/>
            <w:lang w:val="id-ID"/>
          </w:rPr>
          <w:delText>p</w:delText>
        </w:r>
      </w:del>
      <w:r>
        <w:rPr>
          <w:rFonts w:ascii="Times New Roman" w:eastAsia="Times New Roman" w:hAnsi="Times New Roman" w:cs="Times New Roman"/>
          <w:sz w:val="24"/>
          <w:szCs w:val="24"/>
          <w:lang w:val="id-ID"/>
        </w:rPr>
        <w:t>ada tahap ini, peneliti melakukan penilaian atas proses pembelajaran yang telah dilakukan. Dalam hal ini, evaluasi dilakukan dalam bentuk tulis dan lisan sehingga</w:t>
      </w:r>
      <w:del w:id="70" w:author="user" w:date="2018-10-11T06:24:00Z">
        <w:r w:rsidDel="00925190">
          <w:rPr>
            <w:rFonts w:ascii="Times New Roman" w:eastAsia="Times New Roman" w:hAnsi="Times New Roman" w:cs="Times New Roman"/>
            <w:sz w:val="24"/>
            <w:szCs w:val="24"/>
            <w:lang w:val="id-ID"/>
          </w:rPr>
          <w:delText>,</w:delText>
        </w:r>
      </w:del>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sis</w:t>
      </w:r>
      <w:r w:rsidRPr="00F45045">
        <w:rPr>
          <w:rFonts w:ascii="Times New Roman" w:eastAsia="Times New Roman" w:hAnsi="Times New Roman" w:cs="Times New Roman"/>
          <w:sz w:val="24"/>
          <w:szCs w:val="24"/>
        </w:rPr>
        <w:t>wa mampu menginterpretasi makna teks novel</w:t>
      </w:r>
      <w:r>
        <w:rPr>
          <w:rFonts w:ascii="Times New Roman" w:eastAsia="Times New Roman" w:hAnsi="Times New Roman" w:cs="Times New Roman"/>
          <w:sz w:val="24"/>
          <w:szCs w:val="24"/>
          <w:lang w:val="id-ID"/>
        </w:rPr>
        <w:t xml:space="preserve"> dengan</w:t>
      </w:r>
      <w:r w:rsidRPr="00F45045">
        <w:rPr>
          <w:rFonts w:ascii="Times New Roman" w:eastAsia="Times New Roman" w:hAnsi="Times New Roman" w:cs="Times New Roman"/>
          <w:sz w:val="24"/>
          <w:szCs w:val="24"/>
        </w:rPr>
        <w:t xml:space="preserve"> baik</w:t>
      </w:r>
      <w:r w:rsidR="00C722D6">
        <w:rPr>
          <w:rFonts w:ascii="Times New Roman" w:eastAsia="Times New Roman" w:hAnsi="Times New Roman" w:cs="Times New Roman"/>
          <w:sz w:val="24"/>
          <w:szCs w:val="24"/>
          <w:lang w:val="id-ID"/>
        </w:rPr>
        <w:t>.</w:t>
      </w:r>
    </w:p>
    <w:p w:rsidR="000319E4" w:rsidRDefault="000319E4" w:rsidP="00C82E24">
      <w:pPr>
        <w:spacing w:after="0" w:line="360" w:lineRule="auto"/>
        <w:ind w:left="851" w:firstLine="720"/>
        <w:jc w:val="both"/>
        <w:rPr>
          <w:rFonts w:ascii="Times New Roman" w:eastAsia="Times New Roman" w:hAnsi="Times New Roman" w:cs="Times New Roman"/>
          <w:sz w:val="24"/>
          <w:szCs w:val="24"/>
          <w:lang w:val="id-ID"/>
        </w:rPr>
      </w:pPr>
    </w:p>
    <w:p w:rsidR="00407A41" w:rsidRDefault="00515AE2" w:rsidP="009D2F06">
      <w:pPr>
        <w:pStyle w:val="ListParagraph"/>
        <w:numPr>
          <w:ilvl w:val="0"/>
          <w:numId w:val="1"/>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PENUTUP</w:t>
      </w:r>
    </w:p>
    <w:p w:rsidR="00640DCD" w:rsidRDefault="00640DCD" w:rsidP="00CD7561">
      <w:pPr>
        <w:spacing w:after="0" w:line="360" w:lineRule="auto"/>
        <w:ind w:left="426"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Nilai-nilai kehidupan </w:t>
      </w:r>
      <w:r w:rsidR="00A42C97">
        <w:rPr>
          <w:rFonts w:ascii="Times New Roman" w:hAnsi="Times New Roman" w:cs="Times New Roman"/>
          <w:sz w:val="24"/>
          <w:szCs w:val="24"/>
          <w:lang w:val="id-ID"/>
        </w:rPr>
        <w:t xml:space="preserve">yang terdapat dalam novel </w:t>
      </w:r>
      <w:r w:rsidR="00A42C97" w:rsidRPr="00925190">
        <w:rPr>
          <w:rFonts w:ascii="Times New Roman" w:hAnsi="Times New Roman" w:cs="Times New Roman"/>
          <w:i/>
          <w:sz w:val="24"/>
          <w:szCs w:val="24"/>
          <w:lang w:val="id-ID"/>
          <w:rPrChange w:id="71" w:author="user" w:date="2018-10-11T06:26:00Z">
            <w:rPr>
              <w:rFonts w:ascii="Times New Roman" w:hAnsi="Times New Roman" w:cs="Times New Roman"/>
              <w:sz w:val="24"/>
              <w:szCs w:val="24"/>
              <w:lang w:val="id-ID"/>
            </w:rPr>
          </w:rPrChange>
        </w:rPr>
        <w:t>Dilan 1990</w:t>
      </w:r>
      <w:r w:rsidR="00A42C97">
        <w:rPr>
          <w:rFonts w:ascii="Times New Roman" w:hAnsi="Times New Roman" w:cs="Times New Roman"/>
          <w:sz w:val="24"/>
          <w:szCs w:val="24"/>
          <w:lang w:val="id-ID"/>
        </w:rPr>
        <w:t xml:space="preserve"> yaitu nilai religius/agama, moral, sosial, budaya, dan politik. Nilai kehidupan tersebut</w:t>
      </w:r>
      <w:r w:rsidR="000D7873">
        <w:rPr>
          <w:rFonts w:ascii="Times New Roman" w:hAnsi="Times New Roman" w:cs="Times New Roman"/>
          <w:sz w:val="24"/>
          <w:szCs w:val="24"/>
          <w:lang w:val="id-ID"/>
        </w:rPr>
        <w:t xml:space="preserve"> dapat diaplikasikan dalam kehidupan sehari-hari tentunya yang positif. </w:t>
      </w:r>
    </w:p>
    <w:p w:rsidR="00A42C97" w:rsidRPr="000D7873" w:rsidRDefault="000D7873" w:rsidP="00CD7561">
      <w:pPr>
        <w:spacing w:after="0" w:line="360" w:lineRule="auto"/>
        <w:ind w:left="426" w:firstLine="567"/>
        <w:jc w:val="both"/>
        <w:rPr>
          <w:rFonts w:ascii="Times New Roman" w:eastAsia="Times New Roman" w:hAnsi="Times New Roman" w:cs="Times New Roman"/>
          <w:sz w:val="24"/>
          <w:szCs w:val="24"/>
          <w:lang w:val="id-ID"/>
        </w:rPr>
      </w:pPr>
      <w:r>
        <w:rPr>
          <w:rFonts w:ascii="Times New Roman" w:hAnsi="Times New Roman" w:cs="Times New Roman"/>
          <w:sz w:val="24"/>
          <w:szCs w:val="24"/>
          <w:lang w:val="id-ID"/>
        </w:rPr>
        <w:t>S</w:t>
      </w:r>
      <w:r w:rsidR="009D2F06">
        <w:rPr>
          <w:rFonts w:ascii="Times New Roman" w:hAnsi="Times New Roman" w:cs="Times New Roman"/>
          <w:sz w:val="24"/>
          <w:szCs w:val="24"/>
          <w:lang w:val="id-ID"/>
        </w:rPr>
        <w:t>ebuah karya</w:t>
      </w:r>
      <w:r w:rsidR="009E3179">
        <w:rPr>
          <w:rFonts w:ascii="Times New Roman" w:hAnsi="Times New Roman" w:cs="Times New Roman"/>
          <w:sz w:val="24"/>
          <w:szCs w:val="24"/>
          <w:lang w:val="id-ID"/>
        </w:rPr>
        <w:t xml:space="preserve"> sastra</w:t>
      </w:r>
      <w:r w:rsidR="009D2F06">
        <w:rPr>
          <w:rFonts w:ascii="Times New Roman" w:hAnsi="Times New Roman" w:cs="Times New Roman"/>
          <w:sz w:val="24"/>
          <w:szCs w:val="24"/>
          <w:lang w:val="id-ID"/>
        </w:rPr>
        <w:t xml:space="preserve"> yang banyak diminati khalayak ramai khususnya remaja</w:t>
      </w:r>
      <w:r>
        <w:rPr>
          <w:rFonts w:ascii="Times New Roman" w:hAnsi="Times New Roman" w:cs="Times New Roman"/>
          <w:sz w:val="24"/>
          <w:szCs w:val="24"/>
          <w:lang w:val="id-ID"/>
        </w:rPr>
        <w:t xml:space="preserve"> adalah novel</w:t>
      </w:r>
      <w:r w:rsidR="009D2F06">
        <w:rPr>
          <w:rFonts w:ascii="Times New Roman" w:hAnsi="Times New Roman" w:cs="Times New Roman"/>
          <w:sz w:val="24"/>
          <w:szCs w:val="24"/>
          <w:lang w:val="id-ID"/>
        </w:rPr>
        <w:t>. Novel memiliki nilai positif dan negatif</w:t>
      </w:r>
      <w:r w:rsidR="009E3179">
        <w:rPr>
          <w:rFonts w:ascii="Times New Roman" w:hAnsi="Times New Roman" w:cs="Times New Roman"/>
          <w:sz w:val="24"/>
          <w:szCs w:val="24"/>
          <w:lang w:val="id-ID"/>
        </w:rPr>
        <w:t xml:space="preserve">, oleh sebab  itu, </w:t>
      </w:r>
      <w:r w:rsidR="009D2F06">
        <w:rPr>
          <w:rFonts w:ascii="Times New Roman" w:hAnsi="Times New Roman" w:cs="Times New Roman"/>
          <w:sz w:val="24"/>
          <w:szCs w:val="24"/>
          <w:lang w:val="id-ID"/>
        </w:rPr>
        <w:t xml:space="preserve">siswa perlu dibimbing dan diarahkan. </w:t>
      </w:r>
      <w:r w:rsidR="009D2F06">
        <w:rPr>
          <w:rFonts w:ascii="Times New Roman" w:eastAsia="Times New Roman" w:hAnsi="Times New Roman" w:cs="Times New Roman"/>
          <w:sz w:val="24"/>
          <w:szCs w:val="24"/>
          <w:lang w:val="id-ID"/>
        </w:rPr>
        <w:t xml:space="preserve">Novel juga termasuk dalam jenis teks, </w:t>
      </w:r>
      <w:r w:rsidR="009E3179">
        <w:rPr>
          <w:rFonts w:ascii="Times New Roman" w:eastAsia="Times New Roman" w:hAnsi="Times New Roman" w:cs="Times New Roman"/>
          <w:sz w:val="24"/>
          <w:szCs w:val="24"/>
          <w:lang w:val="id-ID"/>
        </w:rPr>
        <w:t>d</w:t>
      </w:r>
      <w:r w:rsidR="009E3179">
        <w:rPr>
          <w:rFonts w:ascii="Times New Roman" w:hAnsi="Times New Roman" w:cs="Times New Roman"/>
          <w:sz w:val="24"/>
          <w:szCs w:val="24"/>
          <w:lang w:val="id-ID"/>
        </w:rPr>
        <w:t xml:space="preserve">alam hal ini, novel </w:t>
      </w:r>
      <w:r w:rsidR="009E3179" w:rsidRPr="00925190">
        <w:rPr>
          <w:rFonts w:ascii="Times New Roman" w:hAnsi="Times New Roman" w:cs="Times New Roman"/>
          <w:i/>
          <w:sz w:val="24"/>
          <w:szCs w:val="24"/>
          <w:lang w:val="id-ID"/>
          <w:rPrChange w:id="72" w:author="user" w:date="2018-10-11T06:27:00Z">
            <w:rPr>
              <w:rFonts w:ascii="Times New Roman" w:hAnsi="Times New Roman" w:cs="Times New Roman"/>
              <w:sz w:val="24"/>
              <w:szCs w:val="24"/>
              <w:lang w:val="id-ID"/>
            </w:rPr>
          </w:rPrChange>
        </w:rPr>
        <w:t xml:space="preserve">Dilan </w:t>
      </w:r>
      <w:r w:rsidR="009E3179" w:rsidRPr="00925190">
        <w:rPr>
          <w:rFonts w:ascii="Times New Roman" w:hAnsi="Times New Roman" w:cs="Times New Roman"/>
          <w:i/>
          <w:sz w:val="24"/>
          <w:szCs w:val="24"/>
          <w:lang w:val="id-ID"/>
          <w:rPrChange w:id="73" w:author="user" w:date="2018-10-11T06:27:00Z">
            <w:rPr>
              <w:rFonts w:ascii="Times New Roman" w:hAnsi="Times New Roman" w:cs="Times New Roman"/>
              <w:sz w:val="24"/>
              <w:szCs w:val="24"/>
              <w:lang w:val="id-ID"/>
            </w:rPr>
          </w:rPrChange>
        </w:rPr>
        <w:lastRenderedPageBreak/>
        <w:t>1990</w:t>
      </w:r>
      <w:r w:rsidR="009E3179">
        <w:rPr>
          <w:rFonts w:ascii="Times New Roman" w:hAnsi="Times New Roman" w:cs="Times New Roman"/>
          <w:sz w:val="24"/>
          <w:szCs w:val="24"/>
          <w:lang w:val="id-ID"/>
        </w:rPr>
        <w:t xml:space="preserve"> sangat efektif  digunakan sebagai bahan ajar di kelas. Memilih novel untuk dijadikan bahan ajar sangat perlu. Oleh karena itu, untuk memilih bahan ajar </w:t>
      </w:r>
      <w:r w:rsidR="00A42C97" w:rsidRPr="000D7873">
        <w:rPr>
          <w:rFonts w:ascii="Times New Roman" w:hAnsi="Times New Roman" w:cs="Times New Roman"/>
          <w:sz w:val="24"/>
          <w:szCs w:val="24"/>
          <w:lang w:val="id-ID"/>
        </w:rPr>
        <w:t>dalam</w:t>
      </w:r>
      <w:r w:rsidR="00A42C97" w:rsidRPr="000D7873">
        <w:rPr>
          <w:rFonts w:ascii="Times New Roman" w:eastAsia="Times New Roman" w:hAnsi="Times New Roman" w:cs="Times New Roman"/>
          <w:sz w:val="24"/>
          <w:szCs w:val="24"/>
          <w:lang w:val="id-ID"/>
        </w:rPr>
        <w:t xml:space="preserve"> proses pembelajaran tidak harus sastra zaman dulu, namun yang terpopuler saat ini justru dapat lebih diterima oleh remaja. Sehinggga ekspresi yang ditujukan oleh remaja dengan cara atau bentuk imitasi, empati maupun simpati terhadap karya sastra yang diminati. </w:t>
      </w:r>
    </w:p>
    <w:p w:rsidR="007A692B" w:rsidRDefault="007A692B" w:rsidP="00937312">
      <w:pPr>
        <w:spacing w:after="0" w:line="360" w:lineRule="auto"/>
        <w:jc w:val="center"/>
        <w:rPr>
          <w:rFonts w:ascii="Times New Roman" w:eastAsia="Calibri" w:hAnsi="Times New Roman" w:cs="Times New Roman"/>
          <w:b/>
          <w:sz w:val="24"/>
          <w:szCs w:val="24"/>
          <w:lang w:val="id-ID"/>
        </w:rPr>
      </w:pPr>
    </w:p>
    <w:p w:rsidR="00937312" w:rsidRPr="00F57073" w:rsidRDefault="00937312" w:rsidP="00937312">
      <w:pPr>
        <w:spacing w:after="0" w:line="360" w:lineRule="auto"/>
        <w:jc w:val="center"/>
        <w:rPr>
          <w:rFonts w:ascii="Times New Roman" w:eastAsia="Calibri" w:hAnsi="Times New Roman" w:cs="Times New Roman"/>
          <w:b/>
          <w:sz w:val="24"/>
          <w:szCs w:val="24"/>
        </w:rPr>
      </w:pPr>
      <w:r w:rsidRPr="00F57073">
        <w:rPr>
          <w:rFonts w:ascii="Times New Roman" w:eastAsia="Calibri" w:hAnsi="Times New Roman" w:cs="Times New Roman"/>
          <w:b/>
          <w:sz w:val="24"/>
          <w:szCs w:val="24"/>
        </w:rPr>
        <w:t>DAFTAR PUSTAKA</w:t>
      </w:r>
    </w:p>
    <w:p w:rsidR="00937312" w:rsidRPr="009A2C2D" w:rsidRDefault="00937312" w:rsidP="00937312">
      <w:pPr>
        <w:pStyle w:val="ListParagraph"/>
        <w:spacing w:after="0" w:line="360" w:lineRule="auto"/>
        <w:ind w:left="1211"/>
        <w:jc w:val="both"/>
        <w:rPr>
          <w:rFonts w:ascii="Times New Roman" w:hAnsi="Times New Roman" w:cs="Times New Roman"/>
          <w:sz w:val="24"/>
          <w:szCs w:val="24"/>
        </w:rPr>
      </w:pPr>
    </w:p>
    <w:p w:rsidR="00C67EAC" w:rsidRPr="00C67EAC" w:rsidRDefault="00C61625" w:rsidP="00C67EAC">
      <w:pPr>
        <w:spacing w:after="0" w:line="360" w:lineRule="auto"/>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Arikunto, Suharsimi. 2014. </w:t>
      </w:r>
      <w:r w:rsidRPr="00925190">
        <w:rPr>
          <w:rFonts w:ascii="Times New Roman" w:hAnsi="Times New Roman" w:cs="Times New Roman"/>
          <w:i/>
          <w:sz w:val="24"/>
          <w:szCs w:val="24"/>
          <w:lang w:val="id-ID"/>
          <w:rPrChange w:id="74" w:author="user" w:date="2018-10-11T06:29:00Z">
            <w:rPr>
              <w:rFonts w:ascii="Times New Roman" w:hAnsi="Times New Roman" w:cs="Times New Roman"/>
              <w:sz w:val="24"/>
              <w:szCs w:val="24"/>
              <w:lang w:val="id-ID"/>
            </w:rPr>
          </w:rPrChange>
        </w:rPr>
        <w:t>Prosedur Penelitian</w:t>
      </w:r>
      <w:r>
        <w:rPr>
          <w:rFonts w:ascii="Times New Roman" w:hAnsi="Times New Roman" w:cs="Times New Roman"/>
          <w:sz w:val="24"/>
          <w:szCs w:val="24"/>
          <w:lang w:val="id-ID"/>
        </w:rPr>
        <w:t>. Jakarta: Rineka Cipta</w:t>
      </w:r>
    </w:p>
    <w:p w:rsidR="00C61625" w:rsidRPr="00D966CD" w:rsidRDefault="00C61625" w:rsidP="00C61625">
      <w:pPr>
        <w:spacing w:after="0" w:line="360" w:lineRule="auto"/>
        <w:ind w:left="851" w:hanging="851"/>
        <w:jc w:val="both"/>
        <w:rPr>
          <w:rFonts w:ascii="Times New Roman" w:hAnsi="Times New Roman" w:cs="Times New Roman"/>
          <w:color w:val="000000" w:themeColor="text1"/>
          <w:sz w:val="24"/>
          <w:szCs w:val="24"/>
          <w:lang w:val="id-ID"/>
        </w:rPr>
      </w:pPr>
      <w:r w:rsidRPr="00D966CD">
        <w:rPr>
          <w:rFonts w:ascii="Times New Roman" w:hAnsi="Times New Roman" w:cs="Times New Roman"/>
          <w:color w:val="000000" w:themeColor="text1"/>
          <w:sz w:val="24"/>
          <w:szCs w:val="24"/>
          <w:lang w:val="id-ID"/>
        </w:rPr>
        <w:t xml:space="preserve">Adiputra, Pamungkas. 2016. </w:t>
      </w:r>
      <w:r w:rsidRPr="00D966CD">
        <w:rPr>
          <w:rFonts w:ascii="Times New Roman" w:hAnsi="Times New Roman" w:cs="Times New Roman"/>
          <w:i/>
          <w:color w:val="000000" w:themeColor="text1"/>
          <w:sz w:val="24"/>
          <w:szCs w:val="24"/>
          <w:lang w:val="id-ID"/>
        </w:rPr>
        <w:t>3 Unsur Ekstrinsik Cepen Beserta Penjelasannya (Online).</w:t>
      </w:r>
      <w:hyperlink r:id="rId9" w:history="1">
        <w:r w:rsidRPr="00D966CD">
          <w:rPr>
            <w:rStyle w:val="Hyperlink"/>
            <w:rFonts w:ascii="Times New Roman" w:hAnsi="Times New Roman" w:cs="Times New Roman"/>
            <w:color w:val="000000" w:themeColor="text1"/>
            <w:sz w:val="24"/>
            <w:szCs w:val="24"/>
            <w:lang w:val="id-ID"/>
          </w:rPr>
          <w:t>http://rubik.okezone.com/read/40224/3-unsur-ekstrinsik-cerpen-beserta-penjelasannya diakses 7 Februari 2018</w:t>
        </w:r>
      </w:hyperlink>
    </w:p>
    <w:p w:rsidR="00C61625" w:rsidRPr="009A2C2D" w:rsidRDefault="00C61625" w:rsidP="00C61625">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Baiq, Pidi. 2017</w:t>
      </w:r>
      <w:r w:rsidRPr="009A2C2D">
        <w:rPr>
          <w:rFonts w:ascii="Times New Roman" w:hAnsi="Times New Roman" w:cs="Times New Roman"/>
          <w:sz w:val="24"/>
          <w:szCs w:val="24"/>
          <w:lang w:val="id-ID"/>
        </w:rPr>
        <w:t xml:space="preserve">. </w:t>
      </w:r>
      <w:r w:rsidRPr="009A2C2D">
        <w:rPr>
          <w:rFonts w:ascii="Times New Roman" w:hAnsi="Times New Roman" w:cs="Times New Roman"/>
          <w:i/>
          <w:sz w:val="24"/>
          <w:szCs w:val="24"/>
          <w:lang w:val="id-ID"/>
        </w:rPr>
        <w:t xml:space="preserve">Dilan, Dia adalah Dilanku Tahun 1990. </w:t>
      </w:r>
      <w:r w:rsidRPr="009A2C2D">
        <w:rPr>
          <w:rFonts w:ascii="Times New Roman" w:hAnsi="Times New Roman" w:cs="Times New Roman"/>
          <w:sz w:val="24"/>
          <w:szCs w:val="24"/>
          <w:lang w:val="id-ID"/>
        </w:rPr>
        <w:t xml:space="preserve"> Bandung: Pastel Books</w:t>
      </w:r>
    </w:p>
    <w:p w:rsidR="00C61625" w:rsidRPr="00D966CD" w:rsidRDefault="00C61625" w:rsidP="00C61625">
      <w:pPr>
        <w:spacing w:after="0" w:line="360" w:lineRule="auto"/>
        <w:ind w:left="851" w:hanging="851"/>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lastRenderedPageBreak/>
        <w:t xml:space="preserve">Budiningsih, Asri. 2004. </w:t>
      </w:r>
      <w:r w:rsidRPr="006B40C6">
        <w:rPr>
          <w:rFonts w:ascii="Times New Roman" w:hAnsi="Times New Roman" w:cs="Times New Roman"/>
          <w:i/>
          <w:color w:val="000000" w:themeColor="text1"/>
          <w:sz w:val="24"/>
          <w:szCs w:val="24"/>
          <w:lang w:val="id-ID"/>
        </w:rPr>
        <w:t>Pembelajaran Moral</w:t>
      </w:r>
      <w:r>
        <w:rPr>
          <w:rFonts w:ascii="Times New Roman" w:hAnsi="Times New Roman" w:cs="Times New Roman"/>
          <w:color w:val="000000" w:themeColor="text1"/>
          <w:sz w:val="24"/>
          <w:szCs w:val="24"/>
          <w:lang w:val="id-ID"/>
        </w:rPr>
        <w:t>. Jakarta: Rineka Cipta</w:t>
      </w:r>
    </w:p>
    <w:p w:rsidR="00C61625" w:rsidRDefault="00C61625" w:rsidP="00C61625">
      <w:pPr>
        <w:spacing w:after="0" w:line="360" w:lineRule="auto"/>
        <w:ind w:left="851" w:hanging="851"/>
        <w:jc w:val="both"/>
        <w:rPr>
          <w:rFonts w:ascii="Times New Roman" w:hAnsi="Times New Roman" w:cs="Times New Roman"/>
          <w:color w:val="000000"/>
          <w:sz w:val="24"/>
          <w:lang w:val="id-ID"/>
        </w:rPr>
      </w:pPr>
      <w:r>
        <w:rPr>
          <w:rFonts w:ascii="Times New Roman" w:hAnsi="Times New Roman" w:cs="Times New Roman"/>
          <w:color w:val="000000"/>
          <w:sz w:val="24"/>
          <w:lang w:val="id-ID"/>
        </w:rPr>
        <w:t xml:space="preserve">Dimyati &amp; Mudjiono. 2006. </w:t>
      </w:r>
      <w:r w:rsidRPr="009E1FA8">
        <w:rPr>
          <w:rFonts w:ascii="Times New Roman" w:hAnsi="Times New Roman" w:cs="Times New Roman"/>
          <w:i/>
          <w:color w:val="000000"/>
          <w:sz w:val="24"/>
          <w:lang w:val="id-ID"/>
          <w:rPrChange w:id="75" w:author="user" w:date="2018-10-11T06:31:00Z">
            <w:rPr>
              <w:rFonts w:ascii="Times New Roman" w:hAnsi="Times New Roman" w:cs="Times New Roman"/>
              <w:color w:val="000000"/>
              <w:sz w:val="24"/>
              <w:lang w:val="id-ID"/>
            </w:rPr>
          </w:rPrChange>
        </w:rPr>
        <w:t>Belajar &amp; Pembelajaran</w:t>
      </w:r>
      <w:r>
        <w:rPr>
          <w:rFonts w:ascii="Times New Roman" w:hAnsi="Times New Roman" w:cs="Times New Roman"/>
          <w:color w:val="000000"/>
          <w:sz w:val="24"/>
          <w:lang w:val="id-ID"/>
        </w:rPr>
        <w:t>. Jakarta: Rineka Cipta</w:t>
      </w:r>
    </w:p>
    <w:p w:rsidR="00C61625" w:rsidRDefault="00C61625" w:rsidP="00C61625">
      <w:pPr>
        <w:spacing w:after="0" w:line="360" w:lineRule="auto"/>
        <w:ind w:left="851" w:hanging="851"/>
        <w:jc w:val="both"/>
        <w:rPr>
          <w:rFonts w:ascii="Times New Roman" w:hAnsi="Times New Roman" w:cs="Times New Roman"/>
          <w:sz w:val="24"/>
          <w:szCs w:val="24"/>
          <w:lang w:val="id-ID"/>
        </w:rPr>
      </w:pPr>
      <w:r w:rsidRPr="004E0E94">
        <w:rPr>
          <w:rFonts w:ascii="Times New Roman" w:hAnsi="Times New Roman" w:cs="Times New Roman"/>
          <w:sz w:val="24"/>
          <w:szCs w:val="24"/>
        </w:rPr>
        <w:t>Emzir</w:t>
      </w:r>
      <w:r w:rsidRPr="004E0E94">
        <w:rPr>
          <w:rFonts w:ascii="Times New Roman" w:hAnsi="Times New Roman" w:cs="Times New Roman"/>
          <w:sz w:val="24"/>
          <w:szCs w:val="24"/>
          <w:lang w:val="id-ID"/>
        </w:rPr>
        <w:t xml:space="preserve">. 2009. </w:t>
      </w:r>
      <w:r w:rsidRPr="004E0E94">
        <w:rPr>
          <w:rFonts w:ascii="Times New Roman" w:hAnsi="Times New Roman" w:cs="Times New Roman"/>
          <w:i/>
          <w:sz w:val="24"/>
          <w:szCs w:val="24"/>
        </w:rPr>
        <w:t>Metodologi Penelitian Pendidikan, Kuantitatif dan Kualitatif</w:t>
      </w:r>
      <w:r w:rsidRPr="004E0E94">
        <w:rPr>
          <w:rFonts w:ascii="Times New Roman" w:hAnsi="Times New Roman" w:cs="Times New Roman"/>
          <w:i/>
          <w:sz w:val="24"/>
          <w:szCs w:val="24"/>
          <w:lang w:val="id-ID"/>
        </w:rPr>
        <w:t>.</w:t>
      </w:r>
      <w:r w:rsidRPr="004E0E94">
        <w:rPr>
          <w:rFonts w:ascii="Times New Roman" w:hAnsi="Times New Roman" w:cs="Times New Roman"/>
          <w:sz w:val="24"/>
          <w:szCs w:val="24"/>
          <w:lang w:val="id-ID"/>
        </w:rPr>
        <w:t xml:space="preserve"> Jakarta: </w:t>
      </w:r>
      <w:r w:rsidRPr="004E0E94">
        <w:rPr>
          <w:rFonts w:ascii="Times New Roman" w:hAnsi="Times New Roman" w:cs="Times New Roman"/>
          <w:sz w:val="24"/>
          <w:szCs w:val="24"/>
        </w:rPr>
        <w:t>Raja Grafindo Persada</w:t>
      </w:r>
    </w:p>
    <w:p w:rsidR="00C61625" w:rsidRDefault="00C61625" w:rsidP="00C61625">
      <w:pPr>
        <w:spacing w:after="0" w:line="360" w:lineRule="auto"/>
        <w:ind w:left="851" w:hanging="851"/>
        <w:jc w:val="both"/>
        <w:rPr>
          <w:rFonts w:ascii="Times New Roman" w:hAnsi="Times New Roman" w:cs="Times New Roman"/>
          <w:color w:val="000000" w:themeColor="text1"/>
          <w:sz w:val="24"/>
          <w:szCs w:val="24"/>
          <w:lang w:val="id-ID"/>
        </w:rPr>
      </w:pPr>
      <w:r w:rsidRPr="00D966CD">
        <w:rPr>
          <w:rFonts w:ascii="Times New Roman" w:hAnsi="Times New Roman" w:cs="Times New Roman"/>
          <w:color w:val="000000" w:themeColor="text1"/>
          <w:sz w:val="24"/>
          <w:szCs w:val="24"/>
          <w:lang w:val="id-ID"/>
        </w:rPr>
        <w:t>Lentera Kecil.</w:t>
      </w:r>
      <w:ins w:id="76" w:author="user" w:date="2018-10-11T06:31:00Z">
        <w:r w:rsidR="009E1FA8">
          <w:rPr>
            <w:rFonts w:ascii="Times New Roman" w:hAnsi="Times New Roman" w:cs="Times New Roman"/>
            <w:color w:val="000000" w:themeColor="text1"/>
            <w:sz w:val="24"/>
            <w:szCs w:val="24"/>
          </w:rPr>
          <w:t xml:space="preserve"> </w:t>
        </w:r>
      </w:ins>
      <w:r w:rsidRPr="00D966CD">
        <w:rPr>
          <w:rFonts w:ascii="Times New Roman" w:hAnsi="Times New Roman" w:cs="Times New Roman"/>
          <w:i/>
          <w:color w:val="000000" w:themeColor="text1"/>
          <w:sz w:val="24"/>
          <w:szCs w:val="24"/>
          <w:lang w:val="id-ID"/>
        </w:rPr>
        <w:t>Pembelajaran Bahasa Indonesia (Online).</w:t>
      </w:r>
      <w:hyperlink r:id="rId10" w:history="1">
        <w:r w:rsidRPr="00D966CD">
          <w:rPr>
            <w:rStyle w:val="Hyperlink"/>
            <w:rFonts w:ascii="Times New Roman" w:hAnsi="Times New Roman" w:cs="Times New Roman"/>
            <w:color w:val="000000" w:themeColor="text1"/>
            <w:sz w:val="24"/>
            <w:szCs w:val="24"/>
            <w:lang w:val="id-ID"/>
          </w:rPr>
          <w:t>https://lenterakecil.com/pembelajaran-bahasa-indonesia/</w:t>
        </w:r>
      </w:hyperlink>
      <w:r w:rsidRPr="00D966CD">
        <w:rPr>
          <w:rFonts w:ascii="Times New Roman" w:hAnsi="Times New Roman" w:cs="Times New Roman"/>
          <w:color w:val="000000" w:themeColor="text1"/>
          <w:sz w:val="24"/>
          <w:szCs w:val="24"/>
          <w:lang w:val="id-ID"/>
        </w:rPr>
        <w:t>. Diakses Rabu, 21 Februari 2018</w:t>
      </w:r>
    </w:p>
    <w:p w:rsidR="00C61625" w:rsidRDefault="00C61625" w:rsidP="00C61625">
      <w:pPr>
        <w:spacing w:after="0" w:line="360" w:lineRule="auto"/>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Muzahid, H. F. 2014. </w:t>
      </w:r>
      <w:ins w:id="77" w:author="user" w:date="2018-10-11T06:33:00Z">
        <w:r w:rsidR="009E1FA8">
          <w:rPr>
            <w:rFonts w:ascii="Times New Roman" w:hAnsi="Times New Roman" w:cs="Times New Roman"/>
            <w:sz w:val="24"/>
            <w:szCs w:val="24"/>
          </w:rPr>
          <w:t>“</w:t>
        </w:r>
      </w:ins>
      <w:r w:rsidRPr="009E1FA8">
        <w:rPr>
          <w:rFonts w:ascii="Times New Roman" w:hAnsi="Times New Roman" w:cs="Times New Roman"/>
          <w:sz w:val="24"/>
          <w:szCs w:val="24"/>
          <w:lang w:val="id-ID"/>
          <w:rPrChange w:id="78" w:author="user" w:date="2018-10-11T06:33:00Z">
            <w:rPr>
              <w:rFonts w:ascii="Times New Roman" w:hAnsi="Times New Roman" w:cs="Times New Roman"/>
              <w:i/>
              <w:sz w:val="24"/>
              <w:szCs w:val="24"/>
              <w:lang w:val="id-ID"/>
            </w:rPr>
          </w:rPrChange>
        </w:rPr>
        <w:t>Novel Sang Pemimpi Karya Adrea Hirata Bermuatan Nilai-Nilai Pendidikan Karakter sebagai Alternatif Bahan Ajar Sastra di SMA</w:t>
      </w:r>
      <w:r w:rsidRPr="009E1FA8">
        <w:rPr>
          <w:rFonts w:ascii="Times New Roman" w:hAnsi="Times New Roman" w:cs="Times New Roman"/>
          <w:sz w:val="24"/>
          <w:szCs w:val="24"/>
          <w:lang w:val="id-ID"/>
        </w:rPr>
        <w:t>.</w:t>
      </w:r>
      <w:ins w:id="79" w:author="user" w:date="2018-10-11T06:33:00Z">
        <w:r w:rsidR="009E1FA8">
          <w:rPr>
            <w:rFonts w:ascii="Times New Roman" w:hAnsi="Times New Roman" w:cs="Times New Roman"/>
            <w:sz w:val="24"/>
            <w:szCs w:val="24"/>
          </w:rPr>
          <w:t>”</w:t>
        </w:r>
      </w:ins>
      <w:r>
        <w:rPr>
          <w:rFonts w:ascii="Times New Roman" w:hAnsi="Times New Roman" w:cs="Times New Roman"/>
          <w:sz w:val="24"/>
          <w:szCs w:val="24"/>
          <w:lang w:val="id-ID"/>
        </w:rPr>
        <w:t xml:space="preserve"> Skripsi. Semarang: UNES</w:t>
      </w:r>
    </w:p>
    <w:p w:rsidR="00C61625" w:rsidRDefault="00C61625" w:rsidP="00C61625">
      <w:pPr>
        <w:spacing w:after="0" w:line="360" w:lineRule="auto"/>
        <w:ind w:left="851" w:hanging="851"/>
        <w:jc w:val="both"/>
        <w:rPr>
          <w:rFonts w:ascii="Times New Roman" w:hAnsi="Times New Roman" w:cs="Times New Roman"/>
          <w:sz w:val="24"/>
          <w:szCs w:val="24"/>
          <w:lang w:val="id-ID"/>
        </w:rPr>
      </w:pPr>
      <w:r w:rsidRPr="009A2C2D">
        <w:rPr>
          <w:rFonts w:ascii="Times New Roman" w:hAnsi="Times New Roman" w:cs="Times New Roman"/>
          <w:sz w:val="24"/>
          <w:szCs w:val="24"/>
          <w:lang w:val="id-ID"/>
        </w:rPr>
        <w:t xml:space="preserve">Noor, Rohimah M. 2011. </w:t>
      </w:r>
      <w:r w:rsidRPr="009A2C2D">
        <w:rPr>
          <w:rFonts w:ascii="Times New Roman" w:hAnsi="Times New Roman" w:cs="Times New Roman"/>
          <w:i/>
          <w:sz w:val="24"/>
          <w:szCs w:val="24"/>
          <w:lang w:val="id-ID"/>
        </w:rPr>
        <w:t>Pendidikan Karakter Berbasis Sastra</w:t>
      </w:r>
      <w:r w:rsidRPr="009A2C2D">
        <w:rPr>
          <w:rFonts w:ascii="Times New Roman" w:hAnsi="Times New Roman" w:cs="Times New Roman"/>
          <w:sz w:val="24"/>
          <w:szCs w:val="24"/>
          <w:lang w:val="id-ID"/>
        </w:rPr>
        <w:t>. Jogyakarta: Ar-ruzz Media</w:t>
      </w:r>
    </w:p>
    <w:p w:rsidR="00C67EAC" w:rsidRDefault="00C67EAC" w:rsidP="00C61625">
      <w:pPr>
        <w:spacing w:after="0" w:line="360" w:lineRule="auto"/>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Nurgiyantoro, B. 2010. </w:t>
      </w:r>
      <w:r w:rsidRPr="009E1FA8">
        <w:rPr>
          <w:rFonts w:ascii="Times New Roman" w:hAnsi="Times New Roman" w:cs="Times New Roman"/>
          <w:i/>
          <w:sz w:val="24"/>
          <w:szCs w:val="24"/>
          <w:lang w:val="id-ID"/>
          <w:rPrChange w:id="80" w:author="user" w:date="2018-10-11T06:34:00Z">
            <w:rPr>
              <w:rFonts w:ascii="Times New Roman" w:hAnsi="Times New Roman" w:cs="Times New Roman"/>
              <w:sz w:val="24"/>
              <w:szCs w:val="24"/>
              <w:lang w:val="id-ID"/>
            </w:rPr>
          </w:rPrChange>
        </w:rPr>
        <w:t>Teori Pengkajian Fiksi.</w:t>
      </w:r>
      <w:r>
        <w:rPr>
          <w:rFonts w:ascii="Times New Roman" w:hAnsi="Times New Roman" w:cs="Times New Roman"/>
          <w:sz w:val="24"/>
          <w:szCs w:val="24"/>
          <w:lang w:val="id-ID"/>
        </w:rPr>
        <w:t xml:space="preserve"> Yogyakarta: Gadjah Mada University Press</w:t>
      </w:r>
    </w:p>
    <w:p w:rsidR="00C61625" w:rsidRPr="009A2C2D" w:rsidRDefault="00C61625" w:rsidP="00C61625">
      <w:pPr>
        <w:spacing w:after="0" w:line="360" w:lineRule="auto"/>
        <w:ind w:left="851" w:hanging="851"/>
        <w:jc w:val="both"/>
        <w:rPr>
          <w:rFonts w:ascii="Times New Roman" w:hAnsi="Times New Roman" w:cs="Times New Roman"/>
          <w:sz w:val="24"/>
          <w:szCs w:val="24"/>
          <w:lang w:val="id-ID"/>
        </w:rPr>
      </w:pPr>
      <w:r w:rsidRPr="009A2C2D">
        <w:rPr>
          <w:rFonts w:ascii="Times New Roman" w:hAnsi="Times New Roman" w:cs="Times New Roman"/>
          <w:sz w:val="24"/>
          <w:szCs w:val="24"/>
          <w:lang w:val="id-ID"/>
        </w:rPr>
        <w:t>Pidarta, Made.</w:t>
      </w:r>
      <w:ins w:id="81" w:author="user" w:date="2018-10-11T06:34:00Z">
        <w:r w:rsidR="009E1FA8">
          <w:rPr>
            <w:rFonts w:ascii="Times New Roman" w:hAnsi="Times New Roman" w:cs="Times New Roman"/>
            <w:sz w:val="24"/>
            <w:szCs w:val="24"/>
          </w:rPr>
          <w:t xml:space="preserve"> </w:t>
        </w:r>
      </w:ins>
      <w:r w:rsidRPr="009A2C2D">
        <w:rPr>
          <w:rFonts w:ascii="Times New Roman" w:hAnsi="Times New Roman" w:cs="Times New Roman"/>
          <w:sz w:val="24"/>
          <w:szCs w:val="24"/>
          <w:lang w:val="id-ID"/>
        </w:rPr>
        <w:t xml:space="preserve">2009. </w:t>
      </w:r>
      <w:r w:rsidRPr="009E1FA8">
        <w:rPr>
          <w:rFonts w:ascii="Times New Roman" w:hAnsi="Times New Roman" w:cs="Times New Roman"/>
          <w:i/>
          <w:sz w:val="24"/>
          <w:szCs w:val="24"/>
          <w:lang w:val="id-ID"/>
          <w:rPrChange w:id="82" w:author="user" w:date="2018-10-11T06:35:00Z">
            <w:rPr>
              <w:rFonts w:ascii="Times New Roman" w:hAnsi="Times New Roman" w:cs="Times New Roman"/>
              <w:sz w:val="24"/>
              <w:szCs w:val="24"/>
              <w:lang w:val="id-ID"/>
            </w:rPr>
          </w:rPrChange>
        </w:rPr>
        <w:t xml:space="preserve">Landasan Kependidikan (Stimulus Ilmu Pendidikan Bercorak </w:t>
      </w:r>
      <w:r w:rsidRPr="009E1FA8">
        <w:rPr>
          <w:rFonts w:ascii="Times New Roman" w:hAnsi="Times New Roman" w:cs="Times New Roman"/>
          <w:i/>
          <w:sz w:val="24"/>
          <w:szCs w:val="24"/>
          <w:lang w:val="id-ID"/>
          <w:rPrChange w:id="83" w:author="user" w:date="2018-10-11T06:35:00Z">
            <w:rPr>
              <w:rFonts w:ascii="Times New Roman" w:hAnsi="Times New Roman" w:cs="Times New Roman"/>
              <w:sz w:val="24"/>
              <w:szCs w:val="24"/>
              <w:lang w:val="id-ID"/>
            </w:rPr>
          </w:rPrChange>
        </w:rPr>
        <w:lastRenderedPageBreak/>
        <w:t>Indonesia)</w:t>
      </w:r>
      <w:r w:rsidRPr="009A2C2D">
        <w:rPr>
          <w:rFonts w:ascii="Times New Roman" w:hAnsi="Times New Roman" w:cs="Times New Roman"/>
          <w:sz w:val="24"/>
          <w:szCs w:val="24"/>
          <w:lang w:val="id-ID"/>
        </w:rPr>
        <w:t>.</w:t>
      </w:r>
      <w:ins w:id="84" w:author="user" w:date="2018-10-11T06:34:00Z">
        <w:r w:rsidR="009E1FA8">
          <w:rPr>
            <w:rFonts w:ascii="Times New Roman" w:hAnsi="Times New Roman" w:cs="Times New Roman"/>
            <w:sz w:val="24"/>
            <w:szCs w:val="24"/>
          </w:rPr>
          <w:t xml:space="preserve"> </w:t>
        </w:r>
      </w:ins>
      <w:r w:rsidRPr="009A2C2D">
        <w:rPr>
          <w:rFonts w:ascii="Times New Roman" w:hAnsi="Times New Roman" w:cs="Times New Roman"/>
          <w:sz w:val="24"/>
          <w:szCs w:val="24"/>
          <w:lang w:val="id-ID"/>
        </w:rPr>
        <w:t>Jakarta: Rineka Cipta</w:t>
      </w:r>
    </w:p>
    <w:p w:rsidR="00C61625" w:rsidRDefault="00C61625" w:rsidP="00C61625">
      <w:pPr>
        <w:spacing w:after="0" w:line="360" w:lineRule="auto"/>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Ratna, Nyoman K. 2014. </w:t>
      </w:r>
      <w:r w:rsidRPr="00F21D19">
        <w:rPr>
          <w:rFonts w:ascii="Times New Roman" w:hAnsi="Times New Roman" w:cs="Times New Roman"/>
          <w:i/>
          <w:sz w:val="24"/>
          <w:szCs w:val="24"/>
          <w:lang w:val="id-ID"/>
        </w:rPr>
        <w:t>Peranan Karya Sastra, Seni, dan Budaya dalam Pendidikan Karakter</w:t>
      </w:r>
      <w:r>
        <w:rPr>
          <w:rFonts w:ascii="Times New Roman" w:hAnsi="Times New Roman" w:cs="Times New Roman"/>
          <w:sz w:val="24"/>
          <w:szCs w:val="24"/>
          <w:lang w:val="id-ID"/>
        </w:rPr>
        <w:t>. Yogyakarta: Pustaka pelajar</w:t>
      </w:r>
    </w:p>
    <w:p w:rsidR="00C61625" w:rsidRDefault="00C61625" w:rsidP="00C61625">
      <w:pPr>
        <w:spacing w:after="0" w:line="360" w:lineRule="auto"/>
        <w:ind w:left="851" w:hanging="851"/>
        <w:jc w:val="both"/>
        <w:rPr>
          <w:rFonts w:ascii="Times New Roman" w:hAnsi="Times New Roman" w:cs="Times New Roman"/>
          <w:color w:val="000000"/>
          <w:sz w:val="24"/>
          <w:lang w:val="id-ID"/>
        </w:rPr>
      </w:pPr>
      <w:r w:rsidRPr="00D966CD">
        <w:rPr>
          <w:rFonts w:ascii="Times New Roman" w:hAnsi="Times New Roman" w:cs="Times New Roman"/>
          <w:color w:val="000000" w:themeColor="text1"/>
          <w:sz w:val="24"/>
          <w:lang w:val="id-ID"/>
        </w:rPr>
        <w:t xml:space="preserve">Raharjo, Mudjia. 2010. </w:t>
      </w:r>
      <w:r w:rsidRPr="00D966CD">
        <w:rPr>
          <w:rFonts w:ascii="Times New Roman" w:hAnsi="Times New Roman" w:cs="Times New Roman"/>
          <w:i/>
          <w:color w:val="000000" w:themeColor="text1"/>
          <w:sz w:val="24"/>
          <w:lang w:val="id-ID"/>
        </w:rPr>
        <w:t>Triangulasi dalam Penelitian Kualitatif (Online).</w:t>
      </w:r>
      <w:hyperlink r:id="rId11" w:history="1">
        <w:r w:rsidRPr="00D966CD">
          <w:rPr>
            <w:rStyle w:val="Hyperlink"/>
            <w:rFonts w:ascii="Times New Roman" w:hAnsi="Times New Roman" w:cs="Times New Roman"/>
            <w:color w:val="000000" w:themeColor="text1"/>
            <w:sz w:val="24"/>
            <w:lang w:val="id-ID"/>
          </w:rPr>
          <w:t>http://www.uin-malang.ac.id/r/101001/triangulasi-dalam-penelitian-kualitatif.html</w:t>
        </w:r>
      </w:hyperlink>
      <w:r w:rsidRPr="00D966CD">
        <w:rPr>
          <w:rFonts w:ascii="Times New Roman" w:hAnsi="Times New Roman" w:cs="Times New Roman"/>
          <w:color w:val="000000" w:themeColor="text1"/>
          <w:sz w:val="24"/>
          <w:lang w:val="id-ID"/>
        </w:rPr>
        <w:t>. diakses Jumat, 16</w:t>
      </w:r>
      <w:r>
        <w:rPr>
          <w:rFonts w:ascii="Times New Roman" w:hAnsi="Times New Roman" w:cs="Times New Roman"/>
          <w:color w:val="000000"/>
          <w:sz w:val="24"/>
          <w:lang w:val="id-ID"/>
        </w:rPr>
        <w:t xml:space="preserve"> Februari 2018.</w:t>
      </w:r>
    </w:p>
    <w:p w:rsidR="00C61625" w:rsidRDefault="00C61625" w:rsidP="00C61625">
      <w:pPr>
        <w:spacing w:after="0" w:line="360" w:lineRule="auto"/>
        <w:ind w:left="851" w:hanging="851"/>
        <w:jc w:val="both"/>
        <w:rPr>
          <w:rFonts w:ascii="Times New Roman" w:hAnsi="Times New Roman" w:cs="Times New Roman"/>
          <w:sz w:val="24"/>
          <w:szCs w:val="24"/>
          <w:lang w:val="id-ID"/>
        </w:rPr>
      </w:pPr>
      <w:r>
        <w:rPr>
          <w:rFonts w:ascii="Times New Roman" w:hAnsi="Times New Roman" w:cs="Times New Roman"/>
          <w:sz w:val="24"/>
          <w:szCs w:val="24"/>
          <w:lang w:val="id-ID"/>
        </w:rPr>
        <w:t>Suherli, dkk. 2017.</w:t>
      </w:r>
      <w:r w:rsidRPr="00F21D19">
        <w:rPr>
          <w:rFonts w:ascii="Times New Roman" w:hAnsi="Times New Roman" w:cs="Times New Roman"/>
          <w:i/>
          <w:sz w:val="24"/>
          <w:szCs w:val="24"/>
          <w:lang w:val="id-ID"/>
        </w:rPr>
        <w:t xml:space="preserve"> Bahasa Indonesia SMA/MA/SMK/MAK</w:t>
      </w:r>
      <w:r>
        <w:rPr>
          <w:rFonts w:ascii="Times New Roman" w:hAnsi="Times New Roman" w:cs="Times New Roman"/>
          <w:i/>
          <w:sz w:val="24"/>
          <w:szCs w:val="24"/>
          <w:lang w:val="id-ID"/>
        </w:rPr>
        <w:t>(Edisi Revisi)</w:t>
      </w:r>
      <w:r>
        <w:rPr>
          <w:rFonts w:ascii="Times New Roman" w:hAnsi="Times New Roman" w:cs="Times New Roman"/>
          <w:sz w:val="24"/>
          <w:szCs w:val="24"/>
          <w:lang w:val="id-ID"/>
        </w:rPr>
        <w:t>.</w:t>
      </w:r>
      <w:ins w:id="85" w:author="user" w:date="2018-10-11T06:36:00Z">
        <w:r w:rsidR="009E1FA8">
          <w:rPr>
            <w:rFonts w:ascii="Times New Roman" w:hAnsi="Times New Roman" w:cs="Times New Roman"/>
            <w:sz w:val="24"/>
            <w:szCs w:val="24"/>
          </w:rPr>
          <w:t xml:space="preserve"> </w:t>
        </w:r>
      </w:ins>
      <w:r>
        <w:rPr>
          <w:rFonts w:ascii="Times New Roman" w:hAnsi="Times New Roman" w:cs="Times New Roman"/>
          <w:sz w:val="24"/>
          <w:szCs w:val="24"/>
          <w:lang w:val="id-ID"/>
        </w:rPr>
        <w:t>Jakarta: Balitbang Kemendikbud</w:t>
      </w:r>
    </w:p>
    <w:p w:rsidR="00C61625" w:rsidRDefault="00C61625" w:rsidP="00C61625">
      <w:pPr>
        <w:spacing w:after="0" w:line="360" w:lineRule="auto"/>
        <w:ind w:left="851" w:hanging="851"/>
        <w:jc w:val="both"/>
        <w:rPr>
          <w:rFonts w:ascii="Times New Roman" w:hAnsi="Times New Roman" w:cs="Times New Roman"/>
          <w:color w:val="000000"/>
          <w:sz w:val="24"/>
          <w:lang w:val="id-ID"/>
        </w:rPr>
      </w:pPr>
      <w:r w:rsidRPr="00F068EF">
        <w:rPr>
          <w:rFonts w:ascii="Times New Roman" w:hAnsi="Times New Roman" w:cs="Times New Roman"/>
          <w:color w:val="000000"/>
          <w:sz w:val="24"/>
        </w:rPr>
        <w:t xml:space="preserve">Sutopo. H.B. 2006. </w:t>
      </w:r>
      <w:r w:rsidRPr="00F068EF">
        <w:rPr>
          <w:rFonts w:ascii="Times New Roman" w:hAnsi="Times New Roman" w:cs="Times New Roman"/>
          <w:i/>
          <w:iCs/>
          <w:color w:val="000000"/>
          <w:sz w:val="24"/>
        </w:rPr>
        <w:t>Metode Penelitian Kualitatif Dasar Teori dan Terapannya dalam</w:t>
      </w:r>
      <w:r w:rsidRPr="00F068EF">
        <w:rPr>
          <w:i/>
          <w:iCs/>
          <w:color w:val="000000"/>
        </w:rPr>
        <w:br/>
      </w:r>
      <w:r w:rsidRPr="00F068EF">
        <w:rPr>
          <w:rFonts w:ascii="Times New Roman" w:hAnsi="Times New Roman" w:cs="Times New Roman"/>
          <w:i/>
          <w:iCs/>
          <w:color w:val="000000"/>
          <w:sz w:val="24"/>
        </w:rPr>
        <w:t xml:space="preserve">Penelitian. </w:t>
      </w:r>
      <w:r w:rsidRPr="00F068EF">
        <w:rPr>
          <w:rFonts w:ascii="Times New Roman" w:hAnsi="Times New Roman" w:cs="Times New Roman"/>
          <w:color w:val="000000"/>
          <w:sz w:val="24"/>
        </w:rPr>
        <w:t>Surakarta: Sebelas Maret University Press.</w:t>
      </w:r>
    </w:p>
    <w:p w:rsidR="00C61625" w:rsidRDefault="00C61625" w:rsidP="00C61625">
      <w:pPr>
        <w:spacing w:after="0" w:line="360" w:lineRule="auto"/>
        <w:ind w:left="851" w:hanging="851"/>
        <w:jc w:val="both"/>
        <w:rPr>
          <w:rFonts w:ascii="Times New Roman" w:hAnsi="Times New Roman" w:cs="Times New Roman"/>
          <w:color w:val="000000"/>
          <w:sz w:val="24"/>
          <w:lang w:val="id-ID"/>
        </w:rPr>
      </w:pPr>
      <w:r>
        <w:rPr>
          <w:rFonts w:ascii="Times New Roman" w:hAnsi="Times New Roman" w:cs="Times New Roman"/>
          <w:color w:val="000000"/>
          <w:sz w:val="24"/>
          <w:lang w:val="id-ID"/>
        </w:rPr>
        <w:t xml:space="preserve">Sugiyono.2017. </w:t>
      </w:r>
      <w:r w:rsidRPr="0056097D">
        <w:rPr>
          <w:rFonts w:ascii="Times New Roman" w:hAnsi="Times New Roman" w:cs="Times New Roman"/>
          <w:i/>
          <w:color w:val="000000"/>
          <w:sz w:val="24"/>
          <w:lang w:val="id-ID"/>
        </w:rPr>
        <w:t>Metode Penelitian Kuantitatif, Kualitatif dan R &amp; B.</w:t>
      </w:r>
      <w:r>
        <w:rPr>
          <w:rFonts w:ascii="Times New Roman" w:hAnsi="Times New Roman" w:cs="Times New Roman"/>
          <w:color w:val="000000"/>
          <w:sz w:val="24"/>
          <w:lang w:val="id-ID"/>
        </w:rPr>
        <w:t xml:space="preserve"> Bandung: Alfabeta</w:t>
      </w:r>
    </w:p>
    <w:p w:rsidR="00C61625" w:rsidRDefault="00C61625" w:rsidP="00C61625">
      <w:pPr>
        <w:spacing w:after="0" w:line="360" w:lineRule="auto"/>
        <w:ind w:left="851" w:hanging="851"/>
        <w:jc w:val="both"/>
        <w:rPr>
          <w:rFonts w:ascii="Times New Roman" w:hAnsi="Times New Roman" w:cs="Times New Roman"/>
          <w:sz w:val="24"/>
          <w:szCs w:val="24"/>
          <w:lang w:val="id-ID"/>
        </w:rPr>
      </w:pPr>
      <w:r w:rsidRPr="009A2C2D">
        <w:rPr>
          <w:rFonts w:ascii="Times New Roman" w:hAnsi="Times New Roman" w:cs="Times New Roman"/>
          <w:sz w:val="24"/>
          <w:szCs w:val="24"/>
          <w:lang w:val="id-ID"/>
        </w:rPr>
        <w:t xml:space="preserve">Widoyoko, Eko Putro. 2012. </w:t>
      </w:r>
      <w:r w:rsidRPr="009A2C2D">
        <w:rPr>
          <w:rFonts w:ascii="Times New Roman" w:hAnsi="Times New Roman" w:cs="Times New Roman"/>
          <w:i/>
          <w:sz w:val="24"/>
          <w:szCs w:val="24"/>
          <w:lang w:val="id-ID"/>
        </w:rPr>
        <w:t xml:space="preserve">Evaluasi Program Pembelajaran (Panduan Praktis Bagi Pendidik dan Calon Pendidik). </w:t>
      </w:r>
      <w:r w:rsidRPr="009A2C2D">
        <w:rPr>
          <w:rFonts w:ascii="Times New Roman" w:hAnsi="Times New Roman" w:cs="Times New Roman"/>
          <w:sz w:val="24"/>
          <w:szCs w:val="24"/>
          <w:lang w:val="id-ID"/>
        </w:rPr>
        <w:t>Yogyakarta: Pustaka Pelajar</w:t>
      </w:r>
    </w:p>
    <w:p w:rsidR="003E5AB3" w:rsidRDefault="003E5AB3" w:rsidP="003E5AB3">
      <w:pPr>
        <w:spacing w:after="0" w:line="360" w:lineRule="auto"/>
        <w:ind w:left="851" w:hanging="851"/>
        <w:jc w:val="both"/>
        <w:rPr>
          <w:rFonts w:ascii="Times New Roman" w:hAnsi="Times New Roman" w:cs="Times New Roman"/>
          <w:sz w:val="24"/>
          <w:szCs w:val="24"/>
          <w:lang w:val="id-ID"/>
        </w:rPr>
      </w:pPr>
      <w:r w:rsidRPr="009A2C2D">
        <w:rPr>
          <w:rFonts w:ascii="Times New Roman" w:hAnsi="Times New Roman" w:cs="Times New Roman"/>
          <w:sz w:val="24"/>
          <w:szCs w:val="24"/>
          <w:lang w:val="id-ID"/>
        </w:rPr>
        <w:lastRenderedPageBreak/>
        <w:t xml:space="preserve">Wiyanto, Asul. 2005. </w:t>
      </w:r>
      <w:r w:rsidRPr="009A2C2D">
        <w:rPr>
          <w:rFonts w:ascii="Times New Roman" w:hAnsi="Times New Roman" w:cs="Times New Roman"/>
          <w:i/>
          <w:sz w:val="24"/>
          <w:szCs w:val="24"/>
          <w:lang w:val="id-ID"/>
        </w:rPr>
        <w:t>Kesusastraan Sekolah</w:t>
      </w:r>
      <w:r w:rsidRPr="009A2C2D">
        <w:rPr>
          <w:rFonts w:ascii="Times New Roman" w:hAnsi="Times New Roman" w:cs="Times New Roman"/>
          <w:sz w:val="24"/>
          <w:szCs w:val="24"/>
          <w:lang w:val="id-ID"/>
        </w:rPr>
        <w:t>. Jakarta: Grasindo</w:t>
      </w:r>
    </w:p>
    <w:p w:rsidR="003E5AB3" w:rsidRPr="009A2C2D" w:rsidRDefault="003E5AB3" w:rsidP="00C61625">
      <w:pPr>
        <w:spacing w:after="0" w:line="360" w:lineRule="auto"/>
        <w:ind w:left="851" w:hanging="851"/>
        <w:jc w:val="both"/>
        <w:rPr>
          <w:rFonts w:ascii="Times New Roman" w:hAnsi="Times New Roman" w:cs="Times New Roman"/>
          <w:sz w:val="24"/>
          <w:szCs w:val="24"/>
          <w:lang w:val="id-ID"/>
        </w:rPr>
      </w:pPr>
    </w:p>
    <w:p w:rsidR="00C61625" w:rsidRDefault="00C61625" w:rsidP="00C61625">
      <w:pPr>
        <w:spacing w:after="0" w:line="360" w:lineRule="auto"/>
        <w:ind w:left="851" w:hanging="851"/>
        <w:jc w:val="both"/>
        <w:rPr>
          <w:rFonts w:ascii="Times New Roman" w:hAnsi="Times New Roman" w:cs="Times New Roman"/>
          <w:color w:val="000000" w:themeColor="text1"/>
          <w:sz w:val="24"/>
          <w:szCs w:val="24"/>
          <w:lang w:val="id-ID"/>
        </w:rPr>
      </w:pPr>
    </w:p>
    <w:p w:rsidR="00937312" w:rsidRDefault="009E1FA8" w:rsidP="00C61625">
      <w:pPr>
        <w:spacing w:after="0" w:line="360" w:lineRule="auto"/>
        <w:ind w:left="851" w:hanging="851"/>
        <w:jc w:val="both"/>
        <w:rPr>
          <w:ins w:id="86" w:author="user" w:date="2018-10-11T06:38:00Z"/>
          <w:rFonts w:ascii="Times New Roman" w:hAnsi="Times New Roman" w:cs="Times New Roman"/>
          <w:sz w:val="24"/>
          <w:szCs w:val="24"/>
        </w:rPr>
      </w:pPr>
      <w:ins w:id="87" w:author="user" w:date="2018-10-11T06:38:00Z">
        <w:r>
          <w:rPr>
            <w:rFonts w:ascii="Times New Roman" w:hAnsi="Times New Roman" w:cs="Times New Roman"/>
            <w:sz w:val="24"/>
            <w:szCs w:val="24"/>
          </w:rPr>
          <w:t>BEBERAPA CATATAN PENTING:</w:t>
        </w:r>
      </w:ins>
    </w:p>
    <w:p w:rsidR="009E1FA8" w:rsidRPr="00811EC7" w:rsidRDefault="00811EC7">
      <w:pPr>
        <w:pStyle w:val="ListParagraph"/>
        <w:numPr>
          <w:ilvl w:val="2"/>
          <w:numId w:val="4"/>
        </w:numPr>
        <w:spacing w:after="0" w:line="360" w:lineRule="auto"/>
        <w:ind w:left="284" w:hanging="284"/>
        <w:jc w:val="both"/>
        <w:rPr>
          <w:ins w:id="88" w:author="user" w:date="2018-10-11T06:49:00Z"/>
          <w:rFonts w:ascii="Times New Roman" w:hAnsi="Times New Roman" w:cs="Times New Roman"/>
          <w:sz w:val="24"/>
          <w:szCs w:val="24"/>
        </w:rPr>
        <w:pPrChange w:id="89" w:author="user" w:date="2018-10-11T06:39:00Z">
          <w:pPr>
            <w:spacing w:after="0" w:line="360" w:lineRule="auto"/>
            <w:ind w:left="851" w:hanging="851"/>
            <w:jc w:val="both"/>
          </w:pPr>
        </w:pPrChange>
      </w:pPr>
      <w:ins w:id="90" w:author="user" w:date="2018-10-11T06:49:00Z">
        <w:r>
          <w:rPr>
            <w:rFonts w:ascii="Times New Roman" w:hAnsi="Times New Roman" w:cs="Times New Roman"/>
            <w:sz w:val="24"/>
            <w:szCs w:val="24"/>
            <w:lang w:val="en-US"/>
          </w:rPr>
          <w:t>Tulisan ini harap disesuaikan dengan template Jurnal Mabasan.</w:t>
        </w:r>
      </w:ins>
    </w:p>
    <w:p w:rsidR="00811EC7" w:rsidRPr="00811EC7" w:rsidRDefault="00811EC7">
      <w:pPr>
        <w:pStyle w:val="ListParagraph"/>
        <w:numPr>
          <w:ilvl w:val="2"/>
          <w:numId w:val="4"/>
        </w:numPr>
        <w:spacing w:after="0" w:line="360" w:lineRule="auto"/>
        <w:ind w:left="284" w:hanging="284"/>
        <w:jc w:val="both"/>
        <w:rPr>
          <w:ins w:id="91" w:author="user" w:date="2018-10-11T06:50:00Z"/>
          <w:rFonts w:ascii="Times New Roman" w:hAnsi="Times New Roman" w:cs="Times New Roman"/>
          <w:sz w:val="24"/>
          <w:szCs w:val="24"/>
        </w:rPr>
        <w:pPrChange w:id="92" w:author="user" w:date="2018-10-11T06:39:00Z">
          <w:pPr>
            <w:spacing w:after="0" w:line="360" w:lineRule="auto"/>
            <w:ind w:left="851" w:hanging="851"/>
            <w:jc w:val="both"/>
          </w:pPr>
        </w:pPrChange>
      </w:pPr>
      <w:ins w:id="93" w:author="user" w:date="2018-10-11T06:49:00Z">
        <w:r>
          <w:rPr>
            <w:rFonts w:ascii="Times New Roman" w:hAnsi="Times New Roman" w:cs="Times New Roman"/>
            <w:sz w:val="24"/>
            <w:szCs w:val="24"/>
            <w:lang w:val="en-US"/>
          </w:rPr>
          <w:t>J</w:t>
        </w:r>
      </w:ins>
      <w:ins w:id="94" w:author="user" w:date="2018-10-11T06:50:00Z">
        <w:r>
          <w:rPr>
            <w:rFonts w:ascii="Times New Roman" w:hAnsi="Times New Roman" w:cs="Times New Roman"/>
            <w:sz w:val="24"/>
            <w:szCs w:val="24"/>
            <w:lang w:val="en-US"/>
          </w:rPr>
          <w:t>udul novel dicetak miring (</w:t>
        </w:r>
        <w:r w:rsidRPr="00811EC7">
          <w:rPr>
            <w:rFonts w:ascii="Times New Roman" w:hAnsi="Times New Roman" w:cs="Times New Roman"/>
            <w:i/>
            <w:sz w:val="24"/>
            <w:szCs w:val="24"/>
            <w:lang w:val="en-US"/>
            <w:rPrChange w:id="95" w:author="user" w:date="2018-10-11T06:50:00Z">
              <w:rPr>
                <w:rFonts w:ascii="Times New Roman" w:hAnsi="Times New Roman" w:cs="Times New Roman"/>
                <w:sz w:val="24"/>
                <w:szCs w:val="24"/>
              </w:rPr>
            </w:rPrChange>
          </w:rPr>
          <w:t>italic</w:t>
        </w:r>
        <w:r>
          <w:rPr>
            <w:rFonts w:ascii="Times New Roman" w:hAnsi="Times New Roman" w:cs="Times New Roman"/>
            <w:sz w:val="24"/>
            <w:szCs w:val="24"/>
            <w:lang w:val="en-US"/>
          </w:rPr>
          <w:t>).</w:t>
        </w:r>
      </w:ins>
    </w:p>
    <w:p w:rsidR="00811EC7" w:rsidRPr="00DC67BA" w:rsidRDefault="00DC67BA">
      <w:pPr>
        <w:pStyle w:val="ListParagraph"/>
        <w:numPr>
          <w:ilvl w:val="2"/>
          <w:numId w:val="4"/>
        </w:numPr>
        <w:spacing w:after="0" w:line="360" w:lineRule="auto"/>
        <w:ind w:left="284" w:hanging="284"/>
        <w:jc w:val="both"/>
        <w:rPr>
          <w:ins w:id="96" w:author="user" w:date="2018-10-11T06:51:00Z"/>
          <w:rFonts w:ascii="Times New Roman" w:hAnsi="Times New Roman" w:cs="Times New Roman"/>
          <w:sz w:val="24"/>
          <w:szCs w:val="24"/>
        </w:rPr>
        <w:pPrChange w:id="97" w:author="user" w:date="2018-10-11T06:39:00Z">
          <w:pPr>
            <w:spacing w:after="0" w:line="360" w:lineRule="auto"/>
            <w:ind w:left="851" w:hanging="851"/>
            <w:jc w:val="both"/>
          </w:pPr>
        </w:pPrChange>
      </w:pPr>
      <w:ins w:id="98" w:author="user" w:date="2018-10-11T06:50:00Z">
        <w:r>
          <w:rPr>
            <w:rFonts w:ascii="Times New Roman" w:hAnsi="Times New Roman" w:cs="Times New Roman"/>
            <w:sz w:val="24"/>
            <w:szCs w:val="24"/>
            <w:lang w:val="en-US"/>
          </w:rPr>
          <w:t>Gunakan kosakata baku</w:t>
        </w:r>
      </w:ins>
      <w:ins w:id="99" w:author="user" w:date="2018-10-11T06:51:00Z">
        <w:r>
          <w:rPr>
            <w:rFonts w:ascii="Times New Roman" w:hAnsi="Times New Roman" w:cs="Times New Roman"/>
            <w:sz w:val="24"/>
            <w:szCs w:val="24"/>
            <w:lang w:val="en-US"/>
          </w:rPr>
          <w:t xml:space="preserve"> bahasa Indonesia.</w:t>
        </w:r>
      </w:ins>
    </w:p>
    <w:p w:rsidR="00DC67BA" w:rsidRPr="00DC67BA" w:rsidRDefault="00DC67BA">
      <w:pPr>
        <w:pStyle w:val="ListParagraph"/>
        <w:numPr>
          <w:ilvl w:val="2"/>
          <w:numId w:val="4"/>
        </w:numPr>
        <w:spacing w:after="0" w:line="360" w:lineRule="auto"/>
        <w:ind w:left="284" w:hanging="284"/>
        <w:jc w:val="both"/>
        <w:rPr>
          <w:ins w:id="100" w:author="user" w:date="2018-10-11T06:52:00Z"/>
          <w:rFonts w:ascii="Times New Roman" w:hAnsi="Times New Roman" w:cs="Times New Roman"/>
          <w:sz w:val="24"/>
          <w:szCs w:val="24"/>
        </w:rPr>
        <w:pPrChange w:id="101" w:author="user" w:date="2018-10-11T06:39:00Z">
          <w:pPr>
            <w:spacing w:after="0" w:line="360" w:lineRule="auto"/>
            <w:ind w:left="851" w:hanging="851"/>
            <w:jc w:val="both"/>
          </w:pPr>
        </w:pPrChange>
      </w:pPr>
      <w:ins w:id="102" w:author="user" w:date="2018-10-11T06:51:00Z">
        <w:r>
          <w:rPr>
            <w:rFonts w:ascii="Times New Roman" w:hAnsi="Times New Roman" w:cs="Times New Roman"/>
            <w:sz w:val="24"/>
            <w:szCs w:val="24"/>
            <w:lang w:val="en-US"/>
          </w:rPr>
          <w:t>Perhatikan teknik penulisan, penul</w:t>
        </w:r>
      </w:ins>
      <w:ins w:id="103" w:author="user" w:date="2018-10-11T06:52:00Z">
        <w:r>
          <w:rPr>
            <w:rFonts w:ascii="Times New Roman" w:hAnsi="Times New Roman" w:cs="Times New Roman"/>
            <w:sz w:val="24"/>
            <w:szCs w:val="24"/>
            <w:lang w:val="en-US"/>
          </w:rPr>
          <w:t>isan harus sesuai dengan Pedoman Ejaan Bahasa Indonesia.</w:t>
        </w:r>
      </w:ins>
    </w:p>
    <w:p w:rsidR="00DC67BA" w:rsidRPr="00DC67BA" w:rsidRDefault="00DC67BA">
      <w:pPr>
        <w:pStyle w:val="ListParagraph"/>
        <w:numPr>
          <w:ilvl w:val="2"/>
          <w:numId w:val="4"/>
        </w:numPr>
        <w:spacing w:after="0" w:line="360" w:lineRule="auto"/>
        <w:ind w:left="284" w:hanging="284"/>
        <w:jc w:val="both"/>
        <w:rPr>
          <w:ins w:id="104" w:author="user" w:date="2018-10-11T06:55:00Z"/>
          <w:rFonts w:ascii="Times New Roman" w:hAnsi="Times New Roman" w:cs="Times New Roman"/>
          <w:sz w:val="24"/>
          <w:szCs w:val="24"/>
        </w:rPr>
        <w:pPrChange w:id="105" w:author="user" w:date="2018-10-11T06:39:00Z">
          <w:pPr>
            <w:spacing w:after="0" w:line="360" w:lineRule="auto"/>
            <w:ind w:left="851" w:hanging="851"/>
            <w:jc w:val="both"/>
          </w:pPr>
        </w:pPrChange>
      </w:pPr>
      <w:ins w:id="106" w:author="user" w:date="2018-10-11T06:52:00Z">
        <w:r>
          <w:rPr>
            <w:rFonts w:ascii="Times New Roman" w:hAnsi="Times New Roman" w:cs="Times New Roman"/>
            <w:sz w:val="24"/>
            <w:szCs w:val="24"/>
            <w:lang w:val="en-US"/>
          </w:rPr>
          <w:t xml:space="preserve">Hindari penggunaan konjungsi antarklausa </w:t>
        </w:r>
      </w:ins>
      <w:ins w:id="107" w:author="user" w:date="2018-10-11T06:53:00Z">
        <w:r>
          <w:rPr>
            <w:rFonts w:ascii="Times New Roman" w:hAnsi="Times New Roman" w:cs="Times New Roman"/>
            <w:sz w:val="24"/>
            <w:szCs w:val="24"/>
            <w:lang w:val="en-US"/>
          </w:rPr>
          <w:t xml:space="preserve">untuk mengawali kalimat, seperti </w:t>
        </w:r>
        <w:r w:rsidRPr="00DC67BA">
          <w:rPr>
            <w:rFonts w:ascii="Times New Roman" w:hAnsi="Times New Roman" w:cs="Times New Roman"/>
            <w:i/>
            <w:sz w:val="24"/>
            <w:szCs w:val="24"/>
            <w:lang w:val="en-US"/>
            <w:rPrChange w:id="108" w:author="user" w:date="2018-10-11T06:53:00Z">
              <w:rPr>
                <w:rFonts w:ascii="Times New Roman" w:hAnsi="Times New Roman" w:cs="Times New Roman"/>
                <w:sz w:val="24"/>
                <w:szCs w:val="24"/>
              </w:rPr>
            </w:rPrChange>
          </w:rPr>
          <w:t>sedangkan, sehingga</w:t>
        </w:r>
        <w:r>
          <w:rPr>
            <w:rFonts w:ascii="Times New Roman" w:hAnsi="Times New Roman" w:cs="Times New Roman"/>
            <w:sz w:val="24"/>
            <w:szCs w:val="24"/>
            <w:lang w:val="en-US"/>
          </w:rPr>
          <w:t>, dsb.</w:t>
        </w:r>
      </w:ins>
    </w:p>
    <w:p w:rsidR="00DC67BA" w:rsidRPr="00DC67BA" w:rsidRDefault="00DC67BA">
      <w:pPr>
        <w:pStyle w:val="ListParagraph"/>
        <w:numPr>
          <w:ilvl w:val="2"/>
          <w:numId w:val="4"/>
        </w:numPr>
        <w:spacing w:after="0" w:line="360" w:lineRule="auto"/>
        <w:ind w:left="284" w:hanging="284"/>
        <w:jc w:val="both"/>
        <w:rPr>
          <w:ins w:id="109" w:author="user" w:date="2018-10-11T06:56:00Z"/>
          <w:rFonts w:ascii="Times New Roman" w:hAnsi="Times New Roman" w:cs="Times New Roman"/>
          <w:sz w:val="24"/>
          <w:szCs w:val="24"/>
        </w:rPr>
        <w:pPrChange w:id="110" w:author="user" w:date="2018-10-11T06:39:00Z">
          <w:pPr>
            <w:spacing w:after="0" w:line="360" w:lineRule="auto"/>
            <w:ind w:left="851" w:hanging="851"/>
            <w:jc w:val="both"/>
          </w:pPr>
        </w:pPrChange>
      </w:pPr>
      <w:ins w:id="111" w:author="user" w:date="2018-10-11T06:55:00Z">
        <w:r>
          <w:rPr>
            <w:rFonts w:ascii="Times New Roman" w:hAnsi="Times New Roman" w:cs="Times New Roman"/>
            <w:sz w:val="24"/>
            <w:szCs w:val="24"/>
            <w:lang w:val="en-US"/>
          </w:rPr>
          <w:t>Judul-judul buku dalam daftar pustaka semestinya ditulis miring.</w:t>
        </w:r>
      </w:ins>
    </w:p>
    <w:p w:rsidR="00DC67BA" w:rsidRPr="00DC67BA" w:rsidRDefault="00DC67BA">
      <w:pPr>
        <w:pStyle w:val="ListParagraph"/>
        <w:numPr>
          <w:ilvl w:val="2"/>
          <w:numId w:val="4"/>
        </w:numPr>
        <w:spacing w:after="0" w:line="360" w:lineRule="auto"/>
        <w:ind w:left="284" w:hanging="284"/>
        <w:jc w:val="both"/>
        <w:rPr>
          <w:ins w:id="112" w:author="user" w:date="2018-10-11T06:53:00Z"/>
          <w:rFonts w:ascii="Times New Roman" w:hAnsi="Times New Roman" w:cs="Times New Roman"/>
          <w:sz w:val="24"/>
          <w:szCs w:val="24"/>
        </w:rPr>
        <w:pPrChange w:id="113" w:author="user" w:date="2018-10-11T06:39:00Z">
          <w:pPr>
            <w:spacing w:after="0" w:line="360" w:lineRule="auto"/>
            <w:ind w:left="851" w:hanging="851"/>
            <w:jc w:val="both"/>
          </w:pPr>
        </w:pPrChange>
      </w:pPr>
      <w:ins w:id="114" w:author="user" w:date="2018-10-11T06:56:00Z">
        <w:r>
          <w:rPr>
            <w:rFonts w:ascii="Times New Roman" w:hAnsi="Times New Roman" w:cs="Times New Roman"/>
            <w:sz w:val="24"/>
            <w:szCs w:val="24"/>
            <w:lang w:val="en-US"/>
          </w:rPr>
          <w:t xml:space="preserve">Kemukakan </w:t>
        </w:r>
        <w:r w:rsidRPr="00DC67BA">
          <w:rPr>
            <w:rFonts w:ascii="Times New Roman" w:hAnsi="Times New Roman" w:cs="Times New Roman"/>
            <w:i/>
            <w:sz w:val="24"/>
            <w:szCs w:val="24"/>
            <w:lang w:val="en-US"/>
            <w:rPrChange w:id="115" w:author="user" w:date="2018-10-11T06:58:00Z">
              <w:rPr>
                <w:rFonts w:ascii="Times New Roman" w:hAnsi="Times New Roman" w:cs="Times New Roman"/>
                <w:sz w:val="24"/>
                <w:szCs w:val="24"/>
              </w:rPr>
            </w:rPrChange>
          </w:rPr>
          <w:t>research gap</w:t>
        </w:r>
      </w:ins>
      <w:ins w:id="116" w:author="user" w:date="2018-10-11T06:57:00Z">
        <w:r>
          <w:rPr>
            <w:rFonts w:ascii="Times New Roman" w:hAnsi="Times New Roman" w:cs="Times New Roman"/>
            <w:sz w:val="24"/>
            <w:szCs w:val="24"/>
            <w:lang w:val="en-US"/>
          </w:rPr>
          <w:t xml:space="preserve"> dengan melakukan </w:t>
        </w:r>
        <w:r w:rsidRPr="00DC67BA">
          <w:rPr>
            <w:rFonts w:ascii="Times New Roman" w:hAnsi="Times New Roman" w:cs="Times New Roman"/>
            <w:i/>
            <w:sz w:val="24"/>
            <w:szCs w:val="24"/>
            <w:lang w:val="en-US"/>
            <w:rPrChange w:id="117" w:author="user" w:date="2018-10-11T06:58:00Z">
              <w:rPr>
                <w:rFonts w:ascii="Times New Roman" w:hAnsi="Times New Roman" w:cs="Times New Roman"/>
                <w:sz w:val="24"/>
                <w:szCs w:val="24"/>
              </w:rPr>
            </w:rPrChange>
          </w:rPr>
          <w:t>critical review</w:t>
        </w:r>
        <w:r>
          <w:rPr>
            <w:rFonts w:ascii="Times New Roman" w:hAnsi="Times New Roman" w:cs="Times New Roman"/>
            <w:sz w:val="24"/>
            <w:szCs w:val="24"/>
            <w:lang w:val="en-US"/>
          </w:rPr>
          <w:t xml:space="preserve"> pada bagian pendahuluan.</w:t>
        </w:r>
      </w:ins>
    </w:p>
    <w:p w:rsidR="00DC67BA" w:rsidRPr="00DC67BA" w:rsidRDefault="00DC67BA">
      <w:pPr>
        <w:pStyle w:val="ListParagraph"/>
        <w:numPr>
          <w:ilvl w:val="2"/>
          <w:numId w:val="4"/>
        </w:numPr>
        <w:spacing w:after="0" w:line="360" w:lineRule="auto"/>
        <w:ind w:left="284" w:hanging="284"/>
        <w:jc w:val="both"/>
        <w:rPr>
          <w:ins w:id="118" w:author="user" w:date="2018-10-11T06:58:00Z"/>
          <w:rFonts w:ascii="Times New Roman" w:hAnsi="Times New Roman" w:cs="Times New Roman"/>
          <w:sz w:val="24"/>
          <w:szCs w:val="24"/>
        </w:rPr>
        <w:pPrChange w:id="119" w:author="user" w:date="2018-10-11T06:39:00Z">
          <w:pPr>
            <w:spacing w:after="0" w:line="360" w:lineRule="auto"/>
            <w:ind w:left="851" w:hanging="851"/>
            <w:jc w:val="both"/>
          </w:pPr>
        </w:pPrChange>
      </w:pPr>
      <w:ins w:id="120" w:author="user" w:date="2018-10-11T06:54:00Z">
        <w:r>
          <w:rPr>
            <w:rFonts w:ascii="Times New Roman" w:hAnsi="Times New Roman" w:cs="Times New Roman"/>
            <w:sz w:val="24"/>
            <w:szCs w:val="24"/>
            <w:lang w:val="en-US"/>
          </w:rPr>
          <w:t xml:space="preserve">Tunjukkan </w:t>
        </w:r>
        <w:r w:rsidRPr="00DC67BA">
          <w:rPr>
            <w:rFonts w:ascii="Times New Roman" w:hAnsi="Times New Roman" w:cs="Times New Roman"/>
            <w:i/>
            <w:sz w:val="24"/>
            <w:szCs w:val="24"/>
            <w:lang w:val="en-US"/>
            <w:rPrChange w:id="121" w:author="user" w:date="2018-10-11T06:54:00Z">
              <w:rPr>
                <w:rFonts w:ascii="Times New Roman" w:hAnsi="Times New Roman" w:cs="Times New Roman"/>
                <w:sz w:val="24"/>
                <w:szCs w:val="24"/>
              </w:rPr>
            </w:rPrChange>
          </w:rPr>
          <w:t>novelty</w:t>
        </w:r>
        <w:r>
          <w:rPr>
            <w:rFonts w:ascii="Times New Roman" w:hAnsi="Times New Roman" w:cs="Times New Roman"/>
            <w:sz w:val="24"/>
            <w:szCs w:val="24"/>
            <w:lang w:val="en-US"/>
          </w:rPr>
          <w:t xml:space="preserve"> (kebaruan) hasil penelitian ini</w:t>
        </w:r>
      </w:ins>
      <w:ins w:id="122" w:author="user" w:date="2018-10-11T06:56:00Z">
        <w:r>
          <w:rPr>
            <w:rFonts w:ascii="Times New Roman" w:hAnsi="Times New Roman" w:cs="Times New Roman"/>
            <w:sz w:val="24"/>
            <w:szCs w:val="24"/>
            <w:lang w:val="en-US"/>
          </w:rPr>
          <w:t xml:space="preserve">. </w:t>
        </w:r>
      </w:ins>
    </w:p>
    <w:p w:rsidR="00DC67BA" w:rsidRPr="009E1FA8" w:rsidRDefault="00DC67BA">
      <w:pPr>
        <w:pStyle w:val="ListParagraph"/>
        <w:numPr>
          <w:ilvl w:val="2"/>
          <w:numId w:val="4"/>
        </w:numPr>
        <w:spacing w:after="0" w:line="360" w:lineRule="auto"/>
        <w:ind w:left="284" w:hanging="284"/>
        <w:jc w:val="both"/>
        <w:rPr>
          <w:rFonts w:ascii="Times New Roman" w:hAnsi="Times New Roman" w:cs="Times New Roman"/>
          <w:sz w:val="24"/>
          <w:szCs w:val="24"/>
        </w:rPr>
        <w:pPrChange w:id="123" w:author="user" w:date="2018-10-11T06:39:00Z">
          <w:pPr>
            <w:spacing w:after="0" w:line="360" w:lineRule="auto"/>
            <w:ind w:left="851" w:hanging="851"/>
            <w:jc w:val="both"/>
          </w:pPr>
        </w:pPrChange>
      </w:pPr>
      <w:ins w:id="124" w:author="user" w:date="2018-10-11T06:58:00Z">
        <w:r>
          <w:rPr>
            <w:rFonts w:ascii="Times New Roman" w:hAnsi="Times New Roman" w:cs="Times New Roman"/>
            <w:sz w:val="24"/>
            <w:szCs w:val="24"/>
            <w:lang w:val="en-US"/>
          </w:rPr>
          <w:t>Lakukan pembahasan (</w:t>
        </w:r>
        <w:r w:rsidRPr="00DC67BA">
          <w:rPr>
            <w:rFonts w:ascii="Times New Roman" w:hAnsi="Times New Roman" w:cs="Times New Roman"/>
            <w:i/>
            <w:sz w:val="24"/>
            <w:szCs w:val="24"/>
            <w:lang w:val="en-US"/>
            <w:rPrChange w:id="125" w:author="user" w:date="2018-10-11T06:59:00Z">
              <w:rPr>
                <w:rFonts w:ascii="Times New Roman" w:hAnsi="Times New Roman" w:cs="Times New Roman"/>
                <w:sz w:val="24"/>
                <w:szCs w:val="24"/>
              </w:rPr>
            </w:rPrChange>
          </w:rPr>
          <w:t>discussion</w:t>
        </w:r>
        <w:r>
          <w:rPr>
            <w:rFonts w:ascii="Times New Roman" w:hAnsi="Times New Roman" w:cs="Times New Roman"/>
            <w:sz w:val="24"/>
            <w:szCs w:val="24"/>
            <w:lang w:val="en-US"/>
          </w:rPr>
          <w:t xml:space="preserve">) dengan cara </w:t>
        </w:r>
      </w:ins>
      <w:ins w:id="126" w:author="user" w:date="2018-10-11T06:59:00Z">
        <w:r>
          <w:rPr>
            <w:rFonts w:ascii="Times New Roman" w:hAnsi="Times New Roman" w:cs="Times New Roman"/>
            <w:sz w:val="24"/>
            <w:szCs w:val="24"/>
            <w:lang w:val="en-US"/>
          </w:rPr>
          <w:t>mendiskusikan dan membandingkan hasil penelitian ini dengan hasil-hasil penelitian sejenis</w:t>
        </w:r>
      </w:ins>
      <w:ins w:id="127" w:author="user" w:date="2018-10-11T07:00:00Z">
        <w:r>
          <w:rPr>
            <w:rFonts w:ascii="Times New Roman" w:hAnsi="Times New Roman" w:cs="Times New Roman"/>
            <w:sz w:val="24"/>
            <w:szCs w:val="24"/>
            <w:lang w:val="en-US"/>
          </w:rPr>
          <w:t xml:space="preserve"> yang relevan yang sudah ada sebelumnya sehingga</w:t>
        </w:r>
      </w:ins>
      <w:ins w:id="128" w:author="user" w:date="2018-10-11T07:01:00Z">
        <w:r w:rsidR="00F64589">
          <w:rPr>
            <w:rFonts w:ascii="Times New Roman" w:hAnsi="Times New Roman" w:cs="Times New Roman"/>
            <w:sz w:val="24"/>
            <w:szCs w:val="24"/>
            <w:lang w:val="en-US"/>
          </w:rPr>
          <w:t xml:space="preserve"> posisi penelitian Saudara ini jelas</w:t>
        </w:r>
      </w:ins>
      <w:ins w:id="129" w:author="user" w:date="2018-10-11T07:02:00Z">
        <w:r w:rsidR="00F64589">
          <w:rPr>
            <w:rFonts w:ascii="Times New Roman" w:hAnsi="Times New Roman" w:cs="Times New Roman"/>
            <w:sz w:val="24"/>
            <w:szCs w:val="24"/>
            <w:lang w:val="en-US"/>
          </w:rPr>
          <w:t xml:space="preserve"> (perbedaannya) dibandingkan </w:t>
        </w:r>
        <w:r w:rsidR="00F64589">
          <w:rPr>
            <w:rFonts w:ascii="Times New Roman" w:hAnsi="Times New Roman" w:cs="Times New Roman"/>
            <w:sz w:val="24"/>
            <w:szCs w:val="24"/>
            <w:lang w:val="en-US"/>
          </w:rPr>
          <w:lastRenderedPageBreak/>
          <w:t>dengan penelitian yang telah dilakukan peneliti lainnya.</w:t>
        </w:r>
      </w:ins>
    </w:p>
    <w:sectPr w:rsidR="00DC67BA" w:rsidRPr="009E1FA8" w:rsidSect="00CD7561">
      <w:type w:val="continuous"/>
      <w:pgSz w:w="11907" w:h="16840" w:code="9"/>
      <w:pgMar w:top="1701" w:right="1797" w:bottom="1701" w:left="1797" w:header="709" w:footer="709"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18B" w:rsidRDefault="009D018B" w:rsidP="000319E4">
      <w:pPr>
        <w:spacing w:after="0" w:line="240" w:lineRule="auto"/>
      </w:pPr>
      <w:r>
        <w:separator/>
      </w:r>
    </w:p>
  </w:endnote>
  <w:endnote w:type="continuationSeparator" w:id="0">
    <w:p w:rsidR="009D018B" w:rsidRDefault="009D018B" w:rsidP="00031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585263"/>
      <w:docPartObj>
        <w:docPartGallery w:val="Page Numbers (Bottom of Page)"/>
        <w:docPartUnique/>
      </w:docPartObj>
    </w:sdtPr>
    <w:sdtEndPr>
      <w:rPr>
        <w:noProof/>
      </w:rPr>
    </w:sdtEndPr>
    <w:sdtContent>
      <w:p w:rsidR="00DC67BA" w:rsidRDefault="009D018B">
        <w:pPr>
          <w:pStyle w:val="Footer"/>
          <w:jc w:val="center"/>
        </w:pPr>
        <w:r>
          <w:fldChar w:fldCharType="begin"/>
        </w:r>
        <w:r>
          <w:instrText xml:space="preserve"> PAGE   \* MERGEFORMAT </w:instrText>
        </w:r>
        <w:r>
          <w:fldChar w:fldCharType="separate"/>
        </w:r>
        <w:r w:rsidR="00877A84">
          <w:rPr>
            <w:noProof/>
          </w:rPr>
          <w:t>1</w:t>
        </w:r>
        <w:r>
          <w:rPr>
            <w:noProof/>
          </w:rPr>
          <w:fldChar w:fldCharType="end"/>
        </w:r>
      </w:p>
    </w:sdtContent>
  </w:sdt>
  <w:p w:rsidR="00DC67BA" w:rsidRDefault="00DC67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18B" w:rsidRDefault="009D018B" w:rsidP="000319E4">
      <w:pPr>
        <w:spacing w:after="0" w:line="240" w:lineRule="auto"/>
      </w:pPr>
      <w:r>
        <w:separator/>
      </w:r>
    </w:p>
  </w:footnote>
  <w:footnote w:type="continuationSeparator" w:id="0">
    <w:p w:rsidR="009D018B" w:rsidRDefault="009D018B" w:rsidP="00031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55892"/>
    <w:multiLevelType w:val="hybridMultilevel"/>
    <w:tmpl w:val="3936142C"/>
    <w:lvl w:ilvl="0" w:tplc="4D78533C">
      <w:start w:val="1"/>
      <w:numFmt w:val="lowerLetter"/>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F7122"/>
    <w:multiLevelType w:val="multilevel"/>
    <w:tmpl w:val="2D44164E"/>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
    <w:nsid w:val="06E10FD4"/>
    <w:multiLevelType w:val="hybridMultilevel"/>
    <w:tmpl w:val="39D635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E01039"/>
    <w:multiLevelType w:val="hybridMultilevel"/>
    <w:tmpl w:val="CDAA6BF2"/>
    <w:lvl w:ilvl="0" w:tplc="459287DE">
      <w:start w:val="1"/>
      <w:numFmt w:val="lowerLetter"/>
      <w:lvlText w:val="%1."/>
      <w:lvlJc w:val="left"/>
      <w:pPr>
        <w:ind w:left="1211" w:hanging="360"/>
      </w:pPr>
      <w:rPr>
        <w:rFonts w:hint="default"/>
        <w:color w:val="333333"/>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47E42B96"/>
    <w:multiLevelType w:val="multilevel"/>
    <w:tmpl w:val="BF9A2C84"/>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
    <w:nsid w:val="67BE329D"/>
    <w:multiLevelType w:val="multilevel"/>
    <w:tmpl w:val="83C6BDF0"/>
    <w:lvl w:ilvl="0">
      <w:start w:val="1"/>
      <w:numFmt w:val="decimal"/>
      <w:lvlText w:val="%1."/>
      <w:lvlJc w:val="left"/>
      <w:pPr>
        <w:ind w:left="1636" w:hanging="360"/>
      </w:pPr>
      <w:rPr>
        <w:rFonts w:hint="default"/>
      </w:rPr>
    </w:lvl>
    <w:lvl w:ilvl="1">
      <w:start w:val="2"/>
      <w:numFmt w:val="decimal"/>
      <w:isLgl/>
      <w:lvlText w:val="%1.%2"/>
      <w:lvlJc w:val="left"/>
      <w:pPr>
        <w:ind w:left="1636"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1996" w:hanging="720"/>
      </w:pPr>
      <w:rPr>
        <w:rFonts w:hint="default"/>
      </w:rPr>
    </w:lvl>
    <w:lvl w:ilvl="4">
      <w:start w:val="1"/>
      <w:numFmt w:val="decimal"/>
      <w:isLgl/>
      <w:lvlText w:val="%1.%2.%3.%4.%5"/>
      <w:lvlJc w:val="left"/>
      <w:pPr>
        <w:ind w:left="2356" w:hanging="1080"/>
      </w:pPr>
      <w:rPr>
        <w:rFonts w:hint="default"/>
      </w:rPr>
    </w:lvl>
    <w:lvl w:ilvl="5">
      <w:start w:val="1"/>
      <w:numFmt w:val="decimal"/>
      <w:isLgl/>
      <w:lvlText w:val="%1.%2.%3.%4.%5.%6"/>
      <w:lvlJc w:val="left"/>
      <w:pPr>
        <w:ind w:left="2356" w:hanging="1080"/>
      </w:pPr>
      <w:rPr>
        <w:rFonts w:hint="default"/>
      </w:rPr>
    </w:lvl>
    <w:lvl w:ilvl="6">
      <w:start w:val="1"/>
      <w:numFmt w:val="decimal"/>
      <w:isLgl/>
      <w:lvlText w:val="%1.%2.%3.%4.%5.%6.%7"/>
      <w:lvlJc w:val="left"/>
      <w:pPr>
        <w:ind w:left="2716" w:hanging="1440"/>
      </w:pPr>
      <w:rPr>
        <w:rFonts w:hint="default"/>
      </w:rPr>
    </w:lvl>
    <w:lvl w:ilvl="7">
      <w:start w:val="1"/>
      <w:numFmt w:val="decimal"/>
      <w:isLgl/>
      <w:lvlText w:val="%1.%2.%3.%4.%5.%6.%7.%8"/>
      <w:lvlJc w:val="left"/>
      <w:pPr>
        <w:ind w:left="2716" w:hanging="1440"/>
      </w:pPr>
      <w:rPr>
        <w:rFonts w:hint="default"/>
      </w:rPr>
    </w:lvl>
    <w:lvl w:ilvl="8">
      <w:start w:val="1"/>
      <w:numFmt w:val="decimal"/>
      <w:isLgl/>
      <w:lvlText w:val="%1.%2.%3.%4.%5.%6.%7.%8.%9"/>
      <w:lvlJc w:val="left"/>
      <w:pPr>
        <w:ind w:left="3076" w:hanging="1800"/>
      </w:pPr>
      <w:rPr>
        <w:rFonts w:hint="default"/>
      </w:rPr>
    </w:lvl>
  </w:abstractNum>
  <w:abstractNum w:abstractNumId="6">
    <w:nsid w:val="6E8E0D45"/>
    <w:multiLevelType w:val="multilevel"/>
    <w:tmpl w:val="B1E89B7E"/>
    <w:lvl w:ilvl="0">
      <w:start w:val="1"/>
      <w:numFmt w:val="decimal"/>
      <w:lvlText w:val="%1."/>
      <w:lvlJc w:val="left"/>
      <w:pPr>
        <w:ind w:left="157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7">
    <w:nsid w:val="738C0F5B"/>
    <w:multiLevelType w:val="multilevel"/>
    <w:tmpl w:val="7D92D2E8"/>
    <w:lvl w:ilvl="0">
      <w:start w:val="1"/>
      <w:numFmt w:val="decimal"/>
      <w:lvlText w:val="%1."/>
      <w:lvlJc w:val="left"/>
      <w:pPr>
        <w:tabs>
          <w:tab w:val="num" w:pos="720"/>
        </w:tabs>
        <w:ind w:left="720" w:hanging="360"/>
      </w:pPr>
    </w:lvl>
    <w:lvl w:ilvl="1">
      <w:start w:val="3"/>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decimal"/>
      <w:lvlText w:val="%6)"/>
      <w:lvlJc w:val="left"/>
      <w:pPr>
        <w:ind w:left="4320" w:hanging="360"/>
      </w:pPr>
      <w:rPr>
        <w:rFonts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7"/>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319E4"/>
    <w:rsid w:val="000618FB"/>
    <w:rsid w:val="000727E1"/>
    <w:rsid w:val="000909A6"/>
    <w:rsid w:val="000B3CEE"/>
    <w:rsid w:val="000D7873"/>
    <w:rsid w:val="000E2F40"/>
    <w:rsid w:val="00133828"/>
    <w:rsid w:val="00134D8D"/>
    <w:rsid w:val="001616F4"/>
    <w:rsid w:val="001770E3"/>
    <w:rsid w:val="001C45D2"/>
    <w:rsid w:val="00230C25"/>
    <w:rsid w:val="00236E62"/>
    <w:rsid w:val="00332B08"/>
    <w:rsid w:val="003E5AB3"/>
    <w:rsid w:val="00407A41"/>
    <w:rsid w:val="00434571"/>
    <w:rsid w:val="00442FB2"/>
    <w:rsid w:val="00463F7F"/>
    <w:rsid w:val="00511620"/>
    <w:rsid w:val="005131EC"/>
    <w:rsid w:val="00515AE2"/>
    <w:rsid w:val="00532207"/>
    <w:rsid w:val="00553FD7"/>
    <w:rsid w:val="00587C39"/>
    <w:rsid w:val="00594315"/>
    <w:rsid w:val="005A4519"/>
    <w:rsid w:val="00640DCD"/>
    <w:rsid w:val="00673FB0"/>
    <w:rsid w:val="006D4B25"/>
    <w:rsid w:val="00766320"/>
    <w:rsid w:val="007814D3"/>
    <w:rsid w:val="007A692B"/>
    <w:rsid w:val="007D13EC"/>
    <w:rsid w:val="007E64C2"/>
    <w:rsid w:val="00811EC7"/>
    <w:rsid w:val="00815EFB"/>
    <w:rsid w:val="00822C30"/>
    <w:rsid w:val="00823D72"/>
    <w:rsid w:val="00841520"/>
    <w:rsid w:val="0087328E"/>
    <w:rsid w:val="00877A84"/>
    <w:rsid w:val="008A22DE"/>
    <w:rsid w:val="008B79B7"/>
    <w:rsid w:val="0090069F"/>
    <w:rsid w:val="00922362"/>
    <w:rsid w:val="00925190"/>
    <w:rsid w:val="00937312"/>
    <w:rsid w:val="009D018B"/>
    <w:rsid w:val="009D2F06"/>
    <w:rsid w:val="009E1FA8"/>
    <w:rsid w:val="009E3179"/>
    <w:rsid w:val="00A212D3"/>
    <w:rsid w:val="00A21C09"/>
    <w:rsid w:val="00A42C97"/>
    <w:rsid w:val="00A61006"/>
    <w:rsid w:val="00A95AD1"/>
    <w:rsid w:val="00AB503E"/>
    <w:rsid w:val="00B45EC8"/>
    <w:rsid w:val="00B94161"/>
    <w:rsid w:val="00BE09ED"/>
    <w:rsid w:val="00C17E6A"/>
    <w:rsid w:val="00C23F36"/>
    <w:rsid w:val="00C31A92"/>
    <w:rsid w:val="00C61625"/>
    <w:rsid w:val="00C630BA"/>
    <w:rsid w:val="00C67EAC"/>
    <w:rsid w:val="00C722D6"/>
    <w:rsid w:val="00C82E24"/>
    <w:rsid w:val="00CD7561"/>
    <w:rsid w:val="00D109CC"/>
    <w:rsid w:val="00D269E0"/>
    <w:rsid w:val="00D51744"/>
    <w:rsid w:val="00D70571"/>
    <w:rsid w:val="00DC67BA"/>
    <w:rsid w:val="00DD7DE6"/>
    <w:rsid w:val="00E0256A"/>
    <w:rsid w:val="00E12664"/>
    <w:rsid w:val="00EA4406"/>
    <w:rsid w:val="00EC557F"/>
    <w:rsid w:val="00F34DA0"/>
    <w:rsid w:val="00F50B26"/>
    <w:rsid w:val="00F64589"/>
    <w:rsid w:val="00F66F2A"/>
    <w:rsid w:val="00FE4927"/>
    <w:rsid w:val="00FE6B4B"/>
    <w:rsid w:val="00FF11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E17320-143C-4181-944D-AEF33486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C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C09"/>
    <w:rPr>
      <w:color w:val="0000FF" w:themeColor="hyperlink"/>
      <w:u w:val="single"/>
    </w:rPr>
  </w:style>
  <w:style w:type="character" w:customStyle="1" w:styleId="fontstyle01">
    <w:name w:val="fontstyle01"/>
    <w:basedOn w:val="DefaultParagraphFont"/>
    <w:rsid w:val="00A21C09"/>
    <w:rPr>
      <w:rFonts w:ascii="Times New Roman" w:hAnsi="Times New Roman" w:cs="Times New Roman" w:hint="default"/>
      <w:b w:val="0"/>
      <w:bCs w:val="0"/>
      <w:i w:val="0"/>
      <w:iCs w:val="0"/>
      <w:color w:val="000000"/>
      <w:sz w:val="24"/>
      <w:szCs w:val="24"/>
    </w:rPr>
  </w:style>
  <w:style w:type="paragraph" w:styleId="ListParagraph">
    <w:name w:val="List Paragraph"/>
    <w:aliases w:val="normal,Normal1,Normal11,Body of text,Normal2,Normal111,Normal3"/>
    <w:basedOn w:val="Normal"/>
    <w:link w:val="ListParagraphChar"/>
    <w:uiPriority w:val="34"/>
    <w:qFormat/>
    <w:rsid w:val="001616F4"/>
    <w:pPr>
      <w:ind w:left="720"/>
      <w:contextualSpacing/>
    </w:pPr>
    <w:rPr>
      <w:rFonts w:ascii="Calibri" w:eastAsia="Calibri" w:hAnsi="Calibri" w:cs="Arial"/>
      <w:lang w:val="id-ID"/>
    </w:rPr>
  </w:style>
  <w:style w:type="character" w:customStyle="1" w:styleId="ListParagraphChar">
    <w:name w:val="List Paragraph Char"/>
    <w:aliases w:val="normal Char,Normal1 Char,Normal11 Char,Body of text Char,Normal2 Char,Normal111 Char,Normal3 Char"/>
    <w:basedOn w:val="DefaultParagraphFont"/>
    <w:link w:val="ListParagraph"/>
    <w:uiPriority w:val="34"/>
    <w:locked/>
    <w:rsid w:val="001616F4"/>
    <w:rPr>
      <w:rFonts w:ascii="Calibri" w:eastAsia="Calibri" w:hAnsi="Calibri" w:cs="Arial"/>
      <w:lang w:val="id-ID"/>
    </w:rPr>
  </w:style>
  <w:style w:type="character" w:styleId="CommentReference">
    <w:name w:val="annotation reference"/>
    <w:basedOn w:val="DefaultParagraphFont"/>
    <w:uiPriority w:val="99"/>
    <w:semiHidden/>
    <w:unhideWhenUsed/>
    <w:rsid w:val="000319E4"/>
    <w:rPr>
      <w:sz w:val="16"/>
      <w:szCs w:val="16"/>
    </w:rPr>
  </w:style>
  <w:style w:type="paragraph" w:styleId="CommentText">
    <w:name w:val="annotation text"/>
    <w:basedOn w:val="Normal"/>
    <w:link w:val="CommentTextChar"/>
    <w:uiPriority w:val="99"/>
    <w:semiHidden/>
    <w:unhideWhenUsed/>
    <w:rsid w:val="000319E4"/>
    <w:pPr>
      <w:spacing w:line="240" w:lineRule="auto"/>
    </w:pPr>
    <w:rPr>
      <w:sz w:val="20"/>
      <w:szCs w:val="20"/>
    </w:rPr>
  </w:style>
  <w:style w:type="character" w:customStyle="1" w:styleId="CommentTextChar">
    <w:name w:val="Comment Text Char"/>
    <w:basedOn w:val="DefaultParagraphFont"/>
    <w:link w:val="CommentText"/>
    <w:uiPriority w:val="99"/>
    <w:semiHidden/>
    <w:rsid w:val="000319E4"/>
    <w:rPr>
      <w:sz w:val="20"/>
      <w:szCs w:val="20"/>
    </w:rPr>
  </w:style>
  <w:style w:type="paragraph" w:styleId="CommentSubject">
    <w:name w:val="annotation subject"/>
    <w:basedOn w:val="CommentText"/>
    <w:next w:val="CommentText"/>
    <w:link w:val="CommentSubjectChar"/>
    <w:uiPriority w:val="99"/>
    <w:semiHidden/>
    <w:unhideWhenUsed/>
    <w:rsid w:val="000319E4"/>
    <w:rPr>
      <w:b/>
      <w:bCs/>
    </w:rPr>
  </w:style>
  <w:style w:type="character" w:customStyle="1" w:styleId="CommentSubjectChar">
    <w:name w:val="Comment Subject Char"/>
    <w:basedOn w:val="CommentTextChar"/>
    <w:link w:val="CommentSubject"/>
    <w:uiPriority w:val="99"/>
    <w:semiHidden/>
    <w:rsid w:val="000319E4"/>
    <w:rPr>
      <w:b/>
      <w:bCs/>
      <w:sz w:val="20"/>
      <w:szCs w:val="20"/>
    </w:rPr>
  </w:style>
  <w:style w:type="paragraph" w:styleId="BalloonText">
    <w:name w:val="Balloon Text"/>
    <w:basedOn w:val="Normal"/>
    <w:link w:val="BalloonTextChar"/>
    <w:uiPriority w:val="99"/>
    <w:semiHidden/>
    <w:unhideWhenUsed/>
    <w:rsid w:val="000319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9E4"/>
    <w:rPr>
      <w:rFonts w:ascii="Segoe UI" w:hAnsi="Segoe UI" w:cs="Segoe UI"/>
      <w:sz w:val="18"/>
      <w:szCs w:val="18"/>
    </w:rPr>
  </w:style>
  <w:style w:type="paragraph" w:styleId="Header">
    <w:name w:val="header"/>
    <w:basedOn w:val="Normal"/>
    <w:link w:val="HeaderChar"/>
    <w:uiPriority w:val="99"/>
    <w:unhideWhenUsed/>
    <w:rsid w:val="00031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9E4"/>
  </w:style>
  <w:style w:type="paragraph" w:styleId="Footer">
    <w:name w:val="footer"/>
    <w:basedOn w:val="Normal"/>
    <w:link w:val="FooterChar"/>
    <w:uiPriority w:val="99"/>
    <w:unhideWhenUsed/>
    <w:rsid w:val="00031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2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in-malang.ac.id/r/101001/triangulasi-dalam-penelitian-kualitatif.html" TargetMode="External"/><Relationship Id="rId5" Type="http://schemas.openxmlformats.org/officeDocument/2006/relationships/webSettings" Target="webSettings.xml"/><Relationship Id="rId10" Type="http://schemas.openxmlformats.org/officeDocument/2006/relationships/hyperlink" Target="https://lenterakecil.com/pembelajaran-bahasa-indonesia/" TargetMode="External"/><Relationship Id="rId4" Type="http://schemas.openxmlformats.org/officeDocument/2006/relationships/settings" Target="settings.xml"/><Relationship Id="rId9" Type="http://schemas.openxmlformats.org/officeDocument/2006/relationships/hyperlink" Target="http://rubik.okezone.com/read/40224/3-unsur-ekstrinsik-cerpen-beserta-penjelasannya%20diakses%207%20Februari%20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B5937-3691-493F-8BDB-BC6944ACF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4113</Words>
  <Characters>23449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2</cp:revision>
  <cp:lastPrinted>2018-05-26T12:29:00Z</cp:lastPrinted>
  <dcterms:created xsi:type="dcterms:W3CDTF">2018-10-11T03:10:00Z</dcterms:created>
  <dcterms:modified xsi:type="dcterms:W3CDTF">2018-10-11T03:10:00Z</dcterms:modified>
</cp:coreProperties>
</file>