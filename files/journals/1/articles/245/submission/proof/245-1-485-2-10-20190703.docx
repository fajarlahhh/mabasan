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C0C36" w14:textId="77777777" w:rsidR="00BE53F4" w:rsidRPr="00CD60AF" w:rsidRDefault="00BE53F4" w:rsidP="00BE53F4">
      <w:pPr>
        <w:spacing w:after="0"/>
        <w:jc w:val="center"/>
        <w:rPr>
          <w:rFonts w:ascii="Times New Roman" w:hAnsi="Times New Roman" w:cs="Times New Roman"/>
          <w:b/>
          <w:sz w:val="28"/>
          <w:szCs w:val="28"/>
        </w:rPr>
      </w:pPr>
      <w:bookmarkStart w:id="0" w:name="_GoBack"/>
      <w:bookmarkEnd w:id="0"/>
      <w:r w:rsidRPr="00CD60AF">
        <w:rPr>
          <w:rFonts w:ascii="Times New Roman" w:hAnsi="Times New Roman" w:cs="Times New Roman"/>
          <w:b/>
          <w:sz w:val="28"/>
          <w:szCs w:val="28"/>
          <w:lang w:val="id-ID"/>
        </w:rPr>
        <w:t xml:space="preserve">PRINSIP KESOPANAN DALAM TINDAK TUTUR </w:t>
      </w:r>
    </w:p>
    <w:p w14:paraId="13ED4EE2" w14:textId="77777777" w:rsidR="00BE53F4" w:rsidRPr="00CD60AF" w:rsidRDefault="00BE53F4" w:rsidP="00BE53F4">
      <w:pPr>
        <w:spacing w:after="0"/>
        <w:jc w:val="center"/>
        <w:rPr>
          <w:rFonts w:ascii="Times New Roman" w:hAnsi="Times New Roman" w:cs="Times New Roman"/>
          <w:b/>
          <w:sz w:val="28"/>
          <w:szCs w:val="28"/>
          <w:lang w:val="id-ID"/>
        </w:rPr>
      </w:pPr>
      <w:r w:rsidRPr="00CD60AF">
        <w:rPr>
          <w:rFonts w:ascii="Times New Roman" w:hAnsi="Times New Roman" w:cs="Times New Roman"/>
          <w:b/>
          <w:sz w:val="28"/>
          <w:szCs w:val="28"/>
          <w:lang w:val="id-ID"/>
        </w:rPr>
        <w:t>TRANSAKSI JUAL BELI DI PASAR</w:t>
      </w:r>
      <w:r w:rsidR="0035406A" w:rsidRPr="00CD60AF">
        <w:rPr>
          <w:rFonts w:ascii="Times New Roman" w:hAnsi="Times New Roman" w:cs="Times New Roman"/>
          <w:b/>
          <w:sz w:val="28"/>
          <w:szCs w:val="28"/>
          <w:lang w:val="id-ID"/>
        </w:rPr>
        <w:t xml:space="preserve"> MINGGUAN DESA TEBABAN KEC. SURALAGA</w:t>
      </w:r>
    </w:p>
    <w:p w14:paraId="11F7F0B9" w14:textId="77777777" w:rsidR="00CD60AF" w:rsidRPr="00CD60AF" w:rsidRDefault="00CD60AF" w:rsidP="00BE53F4">
      <w:pPr>
        <w:spacing w:after="0"/>
        <w:jc w:val="center"/>
        <w:rPr>
          <w:rFonts w:ascii="Times New Roman" w:eastAsia="Times New Roman" w:hAnsi="Times New Roman" w:cs="Times New Roman"/>
          <w:b/>
          <w:sz w:val="28"/>
          <w:szCs w:val="28"/>
          <w:lang w:val="id-ID"/>
        </w:rPr>
      </w:pPr>
      <w:r w:rsidRPr="00CD60AF">
        <w:rPr>
          <w:rFonts w:ascii="Times New Roman" w:hAnsi="Times New Roman" w:cs="Times New Roman"/>
          <w:b/>
          <w:sz w:val="28"/>
          <w:szCs w:val="28"/>
          <w:lang w:val="id-ID"/>
        </w:rPr>
        <w:t>(KAJIAN PRAGMATIK)</w:t>
      </w:r>
    </w:p>
    <w:p w14:paraId="6FDA9AA8" w14:textId="77777777" w:rsidR="00BE53F4" w:rsidRPr="00DA1A77" w:rsidRDefault="00BE53F4" w:rsidP="00BE53F4">
      <w:pPr>
        <w:jc w:val="center"/>
        <w:rPr>
          <w:rFonts w:ascii="Times New Roman" w:hAnsi="Times New Roman" w:cs="Times New Roman"/>
          <w:b/>
          <w:sz w:val="24"/>
          <w:szCs w:val="24"/>
        </w:rPr>
      </w:pPr>
    </w:p>
    <w:p w14:paraId="306C1ABD" w14:textId="77777777" w:rsidR="00826670" w:rsidRPr="00DA1A77" w:rsidRDefault="00BE53F4" w:rsidP="00CD60AF">
      <w:pPr>
        <w:spacing w:after="0" w:line="240" w:lineRule="auto"/>
        <w:jc w:val="center"/>
        <w:rPr>
          <w:rFonts w:ascii="Times New Roman" w:hAnsi="Times New Roman" w:cs="Times New Roman"/>
          <w:b/>
          <w:sz w:val="24"/>
          <w:szCs w:val="24"/>
        </w:rPr>
      </w:pPr>
      <w:r w:rsidRPr="00DA1A77">
        <w:rPr>
          <w:rFonts w:ascii="Times New Roman" w:hAnsi="Times New Roman" w:cs="Times New Roman"/>
          <w:b/>
          <w:sz w:val="24"/>
          <w:szCs w:val="24"/>
        </w:rPr>
        <w:t>Herman Wijaya</w:t>
      </w:r>
    </w:p>
    <w:p w14:paraId="3E4A9A4E" w14:textId="77777777" w:rsidR="0025355B" w:rsidRDefault="00CD60AF" w:rsidP="00CD60AF">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Universitas Hamzanwadi</w:t>
      </w:r>
    </w:p>
    <w:p w14:paraId="4F0E6D6A" w14:textId="77777777" w:rsidR="00CD60AF" w:rsidRDefault="00CD60AF" w:rsidP="00CD60AF">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Email : </w:t>
      </w:r>
      <w:hyperlink r:id="rId8" w:history="1">
        <w:r w:rsidRPr="00994191">
          <w:rPr>
            <w:rStyle w:val="Hyperlink"/>
            <w:rFonts w:ascii="Times New Roman" w:hAnsi="Times New Roman" w:cs="Times New Roman"/>
            <w:sz w:val="24"/>
            <w:szCs w:val="24"/>
            <w:lang w:val="id-ID"/>
          </w:rPr>
          <w:t>wijaya.herman33@yahoo.com</w:t>
        </w:r>
      </w:hyperlink>
    </w:p>
    <w:p w14:paraId="7788557E" w14:textId="77777777" w:rsidR="00CD60AF" w:rsidRPr="00CD60AF" w:rsidRDefault="00CD60AF" w:rsidP="00CD60AF">
      <w:pPr>
        <w:spacing w:after="0" w:line="240" w:lineRule="auto"/>
        <w:jc w:val="center"/>
        <w:rPr>
          <w:rFonts w:ascii="Times New Roman" w:hAnsi="Times New Roman" w:cs="Times New Roman"/>
          <w:sz w:val="24"/>
          <w:szCs w:val="24"/>
          <w:lang w:val="id-ID"/>
        </w:rPr>
      </w:pPr>
    </w:p>
    <w:p w14:paraId="4444C8BF" w14:textId="77777777" w:rsidR="00BE53F4" w:rsidRPr="00CD60AF" w:rsidRDefault="00BE53F4" w:rsidP="00BE53F4">
      <w:pPr>
        <w:spacing w:line="240" w:lineRule="auto"/>
        <w:jc w:val="center"/>
        <w:rPr>
          <w:rFonts w:ascii="Times New Roman" w:hAnsi="Times New Roman" w:cs="Times New Roman"/>
          <w:sz w:val="20"/>
          <w:szCs w:val="20"/>
        </w:rPr>
      </w:pPr>
      <w:commentRangeStart w:id="1"/>
      <w:r w:rsidRPr="00CD60AF">
        <w:rPr>
          <w:rFonts w:ascii="Times New Roman" w:hAnsi="Times New Roman" w:cs="Times New Roman"/>
          <w:sz w:val="20"/>
          <w:szCs w:val="20"/>
        </w:rPr>
        <w:t>Abstrak</w:t>
      </w:r>
      <w:commentRangeEnd w:id="1"/>
      <w:r w:rsidR="00553F72">
        <w:rPr>
          <w:rStyle w:val="CommentReference"/>
        </w:rPr>
        <w:commentReference w:id="1"/>
      </w:r>
    </w:p>
    <w:p w14:paraId="1DD61889" w14:textId="77777777" w:rsidR="00BE53F4" w:rsidRPr="00CD60AF" w:rsidRDefault="00BE53F4" w:rsidP="00BE53F4">
      <w:pPr>
        <w:tabs>
          <w:tab w:val="left" w:pos="180"/>
        </w:tabs>
        <w:spacing w:after="0" w:line="240" w:lineRule="auto"/>
        <w:jc w:val="both"/>
        <w:rPr>
          <w:rFonts w:ascii="Times New Roman" w:hAnsi="Times New Roman" w:cs="Times New Roman"/>
          <w:sz w:val="20"/>
          <w:szCs w:val="20"/>
        </w:rPr>
      </w:pPr>
      <w:r w:rsidRPr="00CD60AF">
        <w:rPr>
          <w:rFonts w:ascii="Times New Roman" w:hAnsi="Times New Roman" w:cs="Times New Roman"/>
          <w:sz w:val="20"/>
          <w:szCs w:val="20"/>
        </w:rPr>
        <w:tab/>
      </w:r>
      <w:r w:rsidRPr="00CD60AF">
        <w:rPr>
          <w:rFonts w:ascii="Times New Roman" w:hAnsi="Times New Roman" w:cs="Times New Roman"/>
          <w:sz w:val="20"/>
          <w:szCs w:val="20"/>
        </w:rPr>
        <w:tab/>
        <w:t xml:space="preserve">Komunikasi akan berjalan dengan baik dan lancar jika orang-orang yang di dalamnya memiliki pemahaman yang sama dengan apa yang dikomunikasikan pada saat itu. </w:t>
      </w:r>
      <w:commentRangeStart w:id="2"/>
      <w:r w:rsidRPr="00CD60AF">
        <w:rPr>
          <w:rFonts w:ascii="Times New Roman" w:hAnsi="Times New Roman" w:cs="Times New Roman"/>
          <w:sz w:val="20"/>
          <w:szCs w:val="20"/>
        </w:rPr>
        <w:t xml:space="preserve">Mendeskripsikan penerapan prinsip kesopanan dalam tindak tutur transaksi jual beli di pasar merupakan tujuan dari penelitian ini, karena banyaknya orng yang tidak saling memahami makna bahasa yang dimiliki, seperti pada penelitian tentang kajian prinsip kesopanan yang terjalin antara penjual dan pembeli dalam tindak tutur taransaksi jual beli di </w:t>
      </w:r>
      <w:r w:rsidR="0035406A" w:rsidRPr="00CD60AF">
        <w:rPr>
          <w:rFonts w:ascii="Times New Roman" w:hAnsi="Times New Roman" w:cs="Times New Roman"/>
          <w:sz w:val="20"/>
          <w:szCs w:val="20"/>
        </w:rPr>
        <w:t>Pasar Mingguan Tebaban</w:t>
      </w:r>
      <w:commentRangeEnd w:id="2"/>
      <w:r w:rsidR="003F3C79">
        <w:rPr>
          <w:rStyle w:val="CommentReference"/>
        </w:rPr>
        <w:commentReference w:id="2"/>
      </w:r>
      <w:r w:rsidRPr="00CD60AF">
        <w:rPr>
          <w:rFonts w:ascii="Times New Roman" w:hAnsi="Times New Roman" w:cs="Times New Roman"/>
          <w:sz w:val="20"/>
          <w:szCs w:val="20"/>
        </w:rPr>
        <w:t xml:space="preserve">. Penelitian mengenai kajian prinsip kesopanan dalam tindak tutur transaksi jual beli di </w:t>
      </w:r>
      <w:r w:rsidR="0035406A" w:rsidRPr="00CD60AF">
        <w:rPr>
          <w:rFonts w:ascii="Times New Roman" w:hAnsi="Times New Roman" w:cs="Times New Roman"/>
          <w:sz w:val="20"/>
          <w:szCs w:val="20"/>
        </w:rPr>
        <w:t>Pasar Mingguan Tebaban</w:t>
      </w:r>
      <w:r w:rsidRPr="00CD60AF">
        <w:rPr>
          <w:rFonts w:ascii="Times New Roman" w:hAnsi="Times New Roman" w:cs="Times New Roman"/>
          <w:sz w:val="20"/>
          <w:szCs w:val="20"/>
        </w:rPr>
        <w:t xml:space="preserve"> ini menggunakan metode penelitian deskriptif kualitatif. Teknik pengumpulan data menggunakan teknik pengamatan/observasi, cakap/wawancara, dan sadap/rekam, agar data dari percakapan antara peneliti dengan dengan penjual di </w:t>
      </w:r>
      <w:r w:rsidR="0035406A" w:rsidRPr="00CD60AF">
        <w:rPr>
          <w:rFonts w:ascii="Times New Roman" w:hAnsi="Times New Roman" w:cs="Times New Roman"/>
          <w:sz w:val="20"/>
          <w:szCs w:val="20"/>
        </w:rPr>
        <w:t>Pasar Mingguan Tebaban</w:t>
      </w:r>
      <w:r w:rsidRPr="00CD60AF">
        <w:rPr>
          <w:rFonts w:ascii="Times New Roman" w:hAnsi="Times New Roman" w:cs="Times New Roman"/>
          <w:sz w:val="20"/>
          <w:szCs w:val="20"/>
        </w:rPr>
        <w:t xml:space="preserve"> ini lebih representatif.</w:t>
      </w:r>
    </w:p>
    <w:p w14:paraId="39780EBF" w14:textId="77777777" w:rsidR="00BE53F4" w:rsidRPr="00CD60AF" w:rsidRDefault="00BE53F4" w:rsidP="00BE53F4">
      <w:pPr>
        <w:tabs>
          <w:tab w:val="left" w:pos="180"/>
        </w:tabs>
        <w:spacing w:after="0" w:line="240" w:lineRule="auto"/>
        <w:jc w:val="both"/>
        <w:rPr>
          <w:rFonts w:ascii="Times New Roman" w:hAnsi="Times New Roman" w:cs="Times New Roman"/>
          <w:sz w:val="20"/>
          <w:szCs w:val="20"/>
        </w:rPr>
      </w:pPr>
      <w:r w:rsidRPr="00CD60AF">
        <w:rPr>
          <w:rFonts w:ascii="Times New Roman" w:hAnsi="Times New Roman" w:cs="Times New Roman"/>
          <w:sz w:val="20"/>
          <w:szCs w:val="20"/>
        </w:rPr>
        <w:tab/>
      </w:r>
      <w:r w:rsidRPr="00CD60AF">
        <w:rPr>
          <w:rFonts w:ascii="Times New Roman" w:hAnsi="Times New Roman" w:cs="Times New Roman"/>
          <w:sz w:val="20"/>
          <w:szCs w:val="20"/>
        </w:rPr>
        <w:tab/>
        <w:t>Berdasarkan penelitian yang sudah dilakukan, peneliti menemukan bahwa dalam penerapan prinsip kesopanan lebih banyak dilanggar oleh calon pembeli dalam bertutur di dalam bertransaksi. Pertuturan yang wajar akan terbentuk jika penutur dan lawan tutur sama-sama menyadari bahwa ada kaidah-kaidah yang mengatur tindakannya. Teori prinsip kesopanan dengan berbagai maksim memberikan tuntunan kepada mitra tutur bagaimana bertutur secara sopan.</w:t>
      </w:r>
    </w:p>
    <w:p w14:paraId="4DDA7A18" w14:textId="77777777" w:rsidR="0035406A" w:rsidRPr="00CD60AF" w:rsidRDefault="0035406A" w:rsidP="00BE53F4">
      <w:pPr>
        <w:rPr>
          <w:rFonts w:ascii="Times New Roman" w:hAnsi="Times New Roman" w:cs="Times New Roman"/>
          <w:i/>
          <w:sz w:val="20"/>
          <w:szCs w:val="20"/>
          <w:lang w:val="id-ID"/>
        </w:rPr>
      </w:pPr>
    </w:p>
    <w:p w14:paraId="518ADA36" w14:textId="77777777" w:rsidR="00BE53F4" w:rsidRPr="00CD60AF" w:rsidRDefault="00BE53F4" w:rsidP="00BE53F4">
      <w:pPr>
        <w:rPr>
          <w:rFonts w:ascii="Times New Roman" w:hAnsi="Times New Roman" w:cs="Times New Roman"/>
          <w:i/>
          <w:lang w:val="id-ID"/>
        </w:rPr>
      </w:pPr>
      <w:r w:rsidRPr="00CD60AF">
        <w:rPr>
          <w:rFonts w:ascii="Times New Roman" w:hAnsi="Times New Roman" w:cs="Times New Roman"/>
          <w:i/>
        </w:rPr>
        <w:t>Kata kunci: Prinsip Kesopanan, Tindak Tutur</w:t>
      </w:r>
    </w:p>
    <w:p w14:paraId="56E22E3F" w14:textId="77777777" w:rsidR="00BE53F4" w:rsidRPr="00CD60AF" w:rsidRDefault="00BE53F4" w:rsidP="0025355B">
      <w:pPr>
        <w:spacing w:after="0"/>
        <w:rPr>
          <w:rFonts w:ascii="Times New Roman" w:hAnsi="Times New Roman" w:cs="Times New Roman"/>
          <w:b/>
        </w:rPr>
      </w:pPr>
      <w:r w:rsidRPr="00CD60AF">
        <w:rPr>
          <w:rFonts w:ascii="Times New Roman" w:hAnsi="Times New Roman" w:cs="Times New Roman"/>
          <w:b/>
        </w:rPr>
        <w:t>PENDAHULUAN</w:t>
      </w:r>
    </w:p>
    <w:p w14:paraId="3E14FE8E" w14:textId="77777777" w:rsidR="00DA1A77" w:rsidRPr="00CD60AF" w:rsidRDefault="00BE53F4" w:rsidP="00DA1A77">
      <w:pPr>
        <w:spacing w:after="0" w:line="360" w:lineRule="auto"/>
        <w:ind w:firstLine="720"/>
        <w:jc w:val="both"/>
        <w:rPr>
          <w:rFonts w:ascii="Times New Roman" w:eastAsia="Times New Roman" w:hAnsi="Times New Roman" w:cs="Times New Roman"/>
          <w:lang w:eastAsia="id-ID"/>
        </w:rPr>
      </w:pPr>
      <w:r w:rsidRPr="00CD60AF">
        <w:rPr>
          <w:rFonts w:ascii="Times New Roman" w:eastAsia="Times New Roman" w:hAnsi="Times New Roman" w:cs="Times New Roman"/>
          <w:lang w:eastAsia="id-ID"/>
        </w:rPr>
        <w:t>Berbahasa adalah aktivitas sosial. Seperti halnya aktivitas-aktivitas sosial yang lain, kegiatan berbahasa baru terwujud apabila manusia terlibat di dalamnya. Dalam berbicara, penutur dan mitra tutur sama-sama menyadari bahwa ada kaidah-kaidah yang mengatur tindakannya, penggunaan bahasanya, dan interpretasi-interpretasinya terhadap tindakan dan ucapan lawan tuturnya. Setiap peserta tindak tutur bertanggung jawab terhadap tindakan dan penyimpangan terhadap kaidah kebahasaan dalam interaksi.</w:t>
      </w:r>
      <w:r w:rsidR="004503FB" w:rsidRPr="00CD60AF">
        <w:rPr>
          <w:rFonts w:ascii="Times New Roman" w:eastAsia="Times New Roman" w:hAnsi="Times New Roman" w:cs="Times New Roman"/>
          <w:lang w:eastAsia="id-ID"/>
        </w:rPr>
        <w:t xml:space="preserve"> </w:t>
      </w:r>
      <w:r w:rsidR="00A11DF5" w:rsidRPr="00CD60AF">
        <w:rPr>
          <w:rFonts w:ascii="Times New Roman" w:hAnsi="Times New Roman" w:cs="Times New Roman"/>
        </w:rPr>
        <w:t xml:space="preserve">Dalam kehidupan sehari-hari, manusia tidak pernah bisa lepas dari proses komunikasi, baik verbal maupun nonverbal. Komunikasi dilakukan untuk mempermudah manusia menyelesaikan pekerjaan mereka. Dalam suatu peristiwa, komunikasi akan berlangsung apabila orang-orang yang di dalamnya memiliki kesamaan persepsi atau makna mengenai suatu hal yang dikomunikasikan. “Bahasa sebagai batasan sederhana dapat dikatakan sebagai suatu  sistem vokal simbol yang bebas yang dipergunakan oleh anggota masyarakat untuk berkomunikasi atau  berhubungan.” (Aslinda dan Syafyahya, 2010: 92). </w:t>
      </w:r>
      <w:r w:rsidR="00A11DF5" w:rsidRPr="00CD60AF">
        <w:rPr>
          <w:rFonts w:ascii="Times New Roman" w:hAnsi="Times New Roman" w:cs="Times New Roman"/>
        </w:rPr>
        <w:lastRenderedPageBreak/>
        <w:t xml:space="preserve">Proses komunikasi tersebut dilakukan baik secara verbal maupun nonverbal. Pada komunikasi verbal, tuturan merupakan hal terpenting saat proses komunikasi terjadi. Hal ini dikarenakan tuturan merupakan tindak praktik sosio-budaya yang tidak hanya memiliki makna literal, tetapi juga makna nonliteral. Salah satu contoh dari proses komunikasi verbal tersebut adalah dalam transaksi jual beli antara penjual dan pembeli. </w:t>
      </w:r>
      <w:commentRangeStart w:id="3"/>
      <w:r w:rsidR="00A11DF5" w:rsidRPr="00CD60AF">
        <w:rPr>
          <w:rFonts w:ascii="Times New Roman" w:hAnsi="Times New Roman" w:cs="Times New Roman"/>
        </w:rPr>
        <w:t xml:space="preserve">Sebagaimana kita ketahui bersama </w:t>
      </w:r>
      <w:commentRangeEnd w:id="3"/>
      <w:r w:rsidR="00050565">
        <w:rPr>
          <w:rStyle w:val="CommentReference"/>
        </w:rPr>
        <w:commentReference w:id="3"/>
      </w:r>
      <w:r w:rsidR="00A11DF5" w:rsidRPr="00CD60AF">
        <w:rPr>
          <w:rFonts w:ascii="Times New Roman" w:hAnsi="Times New Roman" w:cs="Times New Roman"/>
        </w:rPr>
        <w:t xml:space="preserve">bahwa dalam suatu tempat perbelanjaan yang dalam hal ini di pasar </w:t>
      </w:r>
      <w:r w:rsidR="0035406A" w:rsidRPr="00CD60AF">
        <w:rPr>
          <w:rFonts w:ascii="Times New Roman" w:hAnsi="Times New Roman" w:cs="Times New Roman"/>
        </w:rPr>
        <w:t>Pasar Mingguan Tebaban</w:t>
      </w:r>
      <w:r w:rsidR="00A11DF5" w:rsidRPr="00CD60AF">
        <w:rPr>
          <w:rFonts w:ascii="Times New Roman" w:hAnsi="Times New Roman" w:cs="Times New Roman"/>
        </w:rPr>
        <w:t xml:space="preserve">, terdapat berbagai ragam jenis barang yang dijual oleh setiap orang atau penjual. Seperti, penjual prabotan dapur, pakaian, buah, burung, sneck, kaca mata, dan penjual sayur. Adapun yang paling menonjol percakapannya dalam transaksi jual beli di pasar </w:t>
      </w:r>
      <w:r w:rsidR="0035406A" w:rsidRPr="00CD60AF">
        <w:rPr>
          <w:rFonts w:ascii="Times New Roman" w:hAnsi="Times New Roman" w:cs="Times New Roman"/>
        </w:rPr>
        <w:t>Pasar Mingguan Tebaban</w:t>
      </w:r>
      <w:r w:rsidR="00A11DF5" w:rsidRPr="00CD60AF">
        <w:rPr>
          <w:rFonts w:ascii="Times New Roman" w:hAnsi="Times New Roman" w:cs="Times New Roman"/>
        </w:rPr>
        <w:t xml:space="preserve"> ini adalah percakapan yang terjadi antara penjual dan pembeli sayur. Dalam transaksi jual beli, komunikasi yang baik akan menghasilkan transaksi yang baik pula. Oleh sebab itu, dibutuhkan pemahaman yang sama akan makna tuturan baik dari  pihak penjual maupun dari pihak pembeli itu sendiri. Untuk memahami makna literal maupun nonliteral dalam transaksi jual beli, diperlukan penjelasan fungsional, eksplisit, dan kontekstual yang lazimnya tidak terjangkau oleh penjelasan linguistik formal. Salah satu cara untuk memahami makna tuturan tersebut adalah dengan memahami makna dari percakapan atau tuturan itu sendiri.</w:t>
      </w:r>
      <w:r w:rsidR="00DA1A77" w:rsidRPr="00CD60AF">
        <w:rPr>
          <w:rFonts w:ascii="Times New Roman" w:eastAsia="Times New Roman" w:hAnsi="Times New Roman" w:cs="Times New Roman"/>
          <w:lang w:eastAsia="id-ID"/>
        </w:rPr>
        <w:t xml:space="preserve"> </w:t>
      </w:r>
    </w:p>
    <w:p w14:paraId="467654FE" w14:textId="77777777" w:rsidR="00A11DF5" w:rsidRPr="00CD60AF" w:rsidRDefault="00802D47" w:rsidP="00DA1A77">
      <w:pPr>
        <w:spacing w:after="0" w:line="360" w:lineRule="auto"/>
        <w:ind w:firstLine="720"/>
        <w:jc w:val="both"/>
        <w:rPr>
          <w:rFonts w:ascii="Times New Roman" w:eastAsia="Times New Roman" w:hAnsi="Times New Roman" w:cs="Times New Roman"/>
          <w:lang w:val="id-ID" w:eastAsia="id-ID"/>
        </w:rPr>
      </w:pPr>
      <w:r w:rsidRPr="00CD60AF">
        <w:rPr>
          <w:rFonts w:ascii="Times New Roman" w:hAnsi="Times New Roman" w:cs="Times New Roman"/>
        </w:rPr>
        <w:t xml:space="preserve">Kendala </w:t>
      </w:r>
      <w:r w:rsidR="00A11DF5" w:rsidRPr="00CD60AF">
        <w:rPr>
          <w:rFonts w:ascii="Times New Roman" w:hAnsi="Times New Roman" w:cs="Times New Roman"/>
        </w:rPr>
        <w:t xml:space="preserve">situasi dan kondisi mitra tutur pada saat terjadi interaksi antara penjual dengan pembeli juga dapat mempengaruhi perbedaan maksud tersebut. Perlu adanya sebuah kajian implikatur dalam memahami makna tuturan pada transaksi seperti ini, yakni komunikasi antara pedagang dan pembeli untuk mencegah kesalahan-kesalahan maksud dari suatu tuturan. </w:t>
      </w:r>
      <w:commentRangeStart w:id="4"/>
      <w:r w:rsidR="00A11DF5" w:rsidRPr="00CD60AF">
        <w:rPr>
          <w:rFonts w:ascii="Times New Roman" w:hAnsi="Times New Roman" w:cs="Times New Roman"/>
        </w:rPr>
        <w:t>Adapun contoh mengenai prinsip kesopanan yang di lontarkan oleh pembeli kepada penjual “</w:t>
      </w:r>
      <w:r w:rsidR="00A11DF5" w:rsidRPr="00CD60AF">
        <w:rPr>
          <w:rFonts w:ascii="Times New Roman" w:hAnsi="Times New Roman" w:cs="Times New Roman"/>
          <w:i/>
        </w:rPr>
        <w:t xml:space="preserve">inaq </w:t>
      </w:r>
      <w:r w:rsidR="00AB4822" w:rsidRPr="00CD60AF">
        <w:rPr>
          <w:rFonts w:ascii="Times New Roman" w:hAnsi="Times New Roman" w:cs="Times New Roman"/>
          <w:i/>
          <w:lang w:val="id-ID"/>
        </w:rPr>
        <w:t>aji terong pe</w:t>
      </w:r>
      <w:r w:rsidR="00A11DF5" w:rsidRPr="00CD60AF">
        <w:rPr>
          <w:rFonts w:ascii="Times New Roman" w:hAnsi="Times New Roman" w:cs="Times New Roman"/>
          <w:i/>
        </w:rPr>
        <w:t>?,</w:t>
      </w:r>
      <w:r w:rsidR="00AB4822" w:rsidRPr="00CD60AF">
        <w:rPr>
          <w:rFonts w:ascii="Times New Roman" w:hAnsi="Times New Roman" w:cs="Times New Roman"/>
          <w:i/>
          <w:lang w:val="id-ID"/>
        </w:rPr>
        <w:t>ta mbli arak ahperapat</w:t>
      </w:r>
      <w:r w:rsidR="00A11DF5" w:rsidRPr="00CD60AF">
        <w:rPr>
          <w:rFonts w:ascii="Times New Roman" w:hAnsi="Times New Roman" w:cs="Times New Roman"/>
          <w:i/>
        </w:rPr>
        <w:t xml:space="preserve"> </w:t>
      </w:r>
      <w:r w:rsidR="00A11DF5" w:rsidRPr="00CD60AF">
        <w:rPr>
          <w:rFonts w:ascii="Times New Roman" w:hAnsi="Times New Roman" w:cs="Times New Roman"/>
        </w:rPr>
        <w:t>(ibu berapa harga terongnya?, saya mau beli seperempat)”, mendengar perkataan pembeli yang menggunakan kata “</w:t>
      </w:r>
      <w:r w:rsidR="00A11DF5" w:rsidRPr="00CD60AF">
        <w:rPr>
          <w:rFonts w:ascii="Times New Roman" w:hAnsi="Times New Roman" w:cs="Times New Roman"/>
          <w:i/>
        </w:rPr>
        <w:t>t</w:t>
      </w:r>
      <w:r w:rsidR="00AB4822" w:rsidRPr="00CD60AF">
        <w:rPr>
          <w:rFonts w:ascii="Times New Roman" w:hAnsi="Times New Roman" w:cs="Times New Roman"/>
          <w:i/>
          <w:lang w:val="id-ID"/>
        </w:rPr>
        <w:t>a (ita: bukan nama orang)</w:t>
      </w:r>
      <w:r w:rsidR="00A11DF5" w:rsidRPr="00CD60AF">
        <w:rPr>
          <w:rFonts w:ascii="Times New Roman" w:hAnsi="Times New Roman" w:cs="Times New Roman"/>
          <w:i/>
        </w:rPr>
        <w:t>”</w:t>
      </w:r>
      <w:r w:rsidR="00A11DF5" w:rsidRPr="00CD60AF">
        <w:rPr>
          <w:rFonts w:ascii="Times New Roman" w:hAnsi="Times New Roman" w:cs="Times New Roman"/>
        </w:rPr>
        <w:t xml:space="preserve">, </w:t>
      </w:r>
      <w:r w:rsidR="00A11DF5" w:rsidRPr="00CD60AF">
        <w:rPr>
          <w:rFonts w:ascii="Times New Roman" w:hAnsi="Times New Roman" w:cs="Times New Roman"/>
          <w:i/>
        </w:rPr>
        <w:t xml:space="preserve"> </w:t>
      </w:r>
      <w:r w:rsidR="00A11DF5" w:rsidRPr="00CD60AF">
        <w:rPr>
          <w:rFonts w:ascii="Times New Roman" w:hAnsi="Times New Roman" w:cs="Times New Roman"/>
        </w:rPr>
        <w:t xml:space="preserve">maka dengan prinsip dan kesepakatan berabahasa yang ada penjualpun membalasnya dengan bahasa yang sepadan </w:t>
      </w:r>
      <w:r w:rsidR="00A11DF5" w:rsidRPr="00CD60AF">
        <w:rPr>
          <w:rFonts w:ascii="Times New Roman" w:hAnsi="Times New Roman" w:cs="Times New Roman"/>
          <w:i/>
        </w:rPr>
        <w:t>“</w:t>
      </w:r>
      <w:r w:rsidR="00AB4822" w:rsidRPr="00CD60AF">
        <w:rPr>
          <w:rFonts w:ascii="Times New Roman" w:hAnsi="Times New Roman" w:cs="Times New Roman"/>
          <w:i/>
          <w:lang w:val="id-ID"/>
        </w:rPr>
        <w:t>mbe mele pe denda</w:t>
      </w:r>
      <w:r w:rsidR="00A11DF5" w:rsidRPr="00CD60AF">
        <w:rPr>
          <w:rFonts w:ascii="Times New Roman" w:hAnsi="Times New Roman" w:cs="Times New Roman"/>
          <w:i/>
        </w:rPr>
        <w:t xml:space="preserve">?, </w:t>
      </w:r>
      <w:r w:rsidR="00D7085E">
        <w:rPr>
          <w:rFonts w:ascii="Times New Roman" w:hAnsi="Times New Roman" w:cs="Times New Roman"/>
          <w:i/>
          <w:lang w:val="id-ID"/>
        </w:rPr>
        <w:t>pe</w:t>
      </w:r>
      <w:r w:rsidR="00AB4822" w:rsidRPr="00CD60AF">
        <w:rPr>
          <w:rFonts w:ascii="Times New Roman" w:hAnsi="Times New Roman" w:cs="Times New Roman"/>
          <w:i/>
          <w:lang w:val="id-ID"/>
        </w:rPr>
        <w:t xml:space="preserve"> pilen ka ia, 2500 ahperapat</w:t>
      </w:r>
      <w:r w:rsidR="00A11DF5" w:rsidRPr="00CD60AF">
        <w:rPr>
          <w:rFonts w:ascii="Times New Roman" w:hAnsi="Times New Roman" w:cs="Times New Roman"/>
          <w:i/>
        </w:rPr>
        <w:t xml:space="preserve">” </w:t>
      </w:r>
      <w:r w:rsidR="00A11DF5" w:rsidRPr="00CD60AF">
        <w:rPr>
          <w:rFonts w:ascii="Times New Roman" w:hAnsi="Times New Roman" w:cs="Times New Roman"/>
        </w:rPr>
        <w:t>(yang mana maunya?, silahkan di pilih 2500 seperempat). Dari percakapan tersebut kita bisa mengetahui bahwa penutur dengan mitra tutur memiliki prinsip kesopanan yang setara sehingga dalam transaksi jual beli tidak terdapat kendala karena memang keduanya sudah melakukan dan mengucapkan apa yang seharusnya diucapkan sebagai penutur (pembeli) dan sebagai mitra tutur (penjual).</w:t>
      </w:r>
      <w:r w:rsidR="00AB4822" w:rsidRPr="00CD60AF">
        <w:rPr>
          <w:rFonts w:ascii="Times New Roman" w:hAnsi="Times New Roman" w:cs="Times New Roman"/>
          <w:lang w:val="id-ID"/>
        </w:rPr>
        <w:t xml:space="preserve"> Dengan menggunakan kata “</w:t>
      </w:r>
      <w:r w:rsidR="00AB4822" w:rsidRPr="00CD60AF">
        <w:rPr>
          <w:rFonts w:ascii="Times New Roman" w:hAnsi="Times New Roman" w:cs="Times New Roman"/>
          <w:i/>
          <w:lang w:val="id-ID"/>
        </w:rPr>
        <w:t>pe</w:t>
      </w:r>
      <w:r w:rsidR="00AB4822" w:rsidRPr="00CD60AF">
        <w:rPr>
          <w:rFonts w:ascii="Times New Roman" w:hAnsi="Times New Roman" w:cs="Times New Roman"/>
          <w:lang w:val="id-ID"/>
        </w:rPr>
        <w:t>” (Anda) dalam bahasa sasak menunjukkan kesopanan</w:t>
      </w:r>
      <w:r w:rsidR="00D7085E">
        <w:rPr>
          <w:rFonts w:ascii="Times New Roman" w:hAnsi="Times New Roman" w:cs="Times New Roman"/>
        </w:rPr>
        <w:t xml:space="preserve"> standar</w:t>
      </w:r>
      <w:r w:rsidR="00AB4822" w:rsidRPr="00CD60AF">
        <w:rPr>
          <w:rFonts w:ascii="Times New Roman" w:hAnsi="Times New Roman" w:cs="Times New Roman"/>
          <w:lang w:val="id-ID"/>
        </w:rPr>
        <w:t xml:space="preserve"> dalam berinteraksi secara sosial.</w:t>
      </w:r>
      <w:commentRangeEnd w:id="4"/>
      <w:r w:rsidR="00553F72">
        <w:rPr>
          <w:rStyle w:val="CommentReference"/>
        </w:rPr>
        <w:commentReference w:id="4"/>
      </w:r>
    </w:p>
    <w:p w14:paraId="44A77215" w14:textId="77777777" w:rsidR="00BE53F4" w:rsidRPr="00CD60AF" w:rsidRDefault="00BE53F4" w:rsidP="00E76611">
      <w:pPr>
        <w:spacing w:after="0"/>
        <w:jc w:val="both"/>
        <w:rPr>
          <w:rFonts w:ascii="Times New Roman" w:hAnsi="Times New Roman" w:cs="Times New Roman"/>
        </w:rPr>
      </w:pPr>
    </w:p>
    <w:p w14:paraId="66D0795A" w14:textId="77777777" w:rsidR="00802D47" w:rsidRPr="00CD60AF" w:rsidRDefault="00802D47" w:rsidP="004503FB">
      <w:pPr>
        <w:spacing w:after="0" w:line="360" w:lineRule="auto"/>
        <w:jc w:val="both"/>
        <w:rPr>
          <w:rFonts w:ascii="Times New Roman" w:hAnsi="Times New Roman" w:cs="Times New Roman"/>
          <w:b/>
        </w:rPr>
      </w:pPr>
      <w:r w:rsidRPr="00CD60AF">
        <w:rPr>
          <w:rFonts w:ascii="Times New Roman" w:hAnsi="Times New Roman" w:cs="Times New Roman"/>
          <w:b/>
        </w:rPr>
        <w:lastRenderedPageBreak/>
        <w:t>LANDASAN TEORI</w:t>
      </w:r>
    </w:p>
    <w:p w14:paraId="66CC56D9" w14:textId="77777777" w:rsidR="00802D47" w:rsidRPr="00CD60AF" w:rsidRDefault="00802D47" w:rsidP="004503FB">
      <w:pPr>
        <w:spacing w:after="0" w:line="360" w:lineRule="auto"/>
        <w:jc w:val="both"/>
        <w:rPr>
          <w:rFonts w:ascii="Times New Roman" w:hAnsi="Times New Roman" w:cs="Times New Roman"/>
          <w:i/>
        </w:rPr>
      </w:pPr>
      <w:r w:rsidRPr="00CD60AF">
        <w:rPr>
          <w:rFonts w:ascii="Times New Roman" w:hAnsi="Times New Roman" w:cs="Times New Roman"/>
          <w:b/>
        </w:rPr>
        <w:t>Tindak Tutur</w:t>
      </w:r>
    </w:p>
    <w:p w14:paraId="482CA4EA" w14:textId="77777777" w:rsidR="00DA1A77" w:rsidRPr="00FC55F5" w:rsidRDefault="00802D47" w:rsidP="00FC55F5">
      <w:pPr>
        <w:spacing w:line="360" w:lineRule="auto"/>
        <w:jc w:val="both"/>
      </w:pPr>
      <w:r w:rsidRPr="00CD60AF">
        <w:rPr>
          <w:rFonts w:ascii="Times New Roman" w:hAnsi="Times New Roman" w:cs="Times New Roman"/>
        </w:rPr>
        <w:t xml:space="preserve">Peristiwa tutur dan tindak tutur merupakan dua gejala berbahasa yang terdapat pada suatu proses, yakni proses berkomunikasi. Aslinda dan Syafyahya (2010 : 33) mengatakan  “jika peristiwa tutur merupakan gejala sosial yang menyangkut adanya pihak-pihak yang bertutur dalam situasi dan tempat tetentu, tindak tutur cendrung sebagai gejala individu yang bersifat psikologis dan ditentukan oleh kemampuan bahasa penutur dalam menghadapi peristiwa tertentu. Perisiwa tutur lebih lebih menitikberatkan pada makna atau arti tindak ( </w:t>
      </w:r>
      <w:r w:rsidRPr="00CD60AF">
        <w:rPr>
          <w:rFonts w:ascii="Times New Roman" w:hAnsi="Times New Roman" w:cs="Times New Roman"/>
          <w:i/>
        </w:rPr>
        <w:t>event</w:t>
      </w:r>
      <w:r w:rsidRPr="00CD60AF">
        <w:rPr>
          <w:rFonts w:ascii="Times New Roman" w:hAnsi="Times New Roman" w:cs="Times New Roman"/>
        </w:rPr>
        <w:t>)nya, sedangkan tindak tutur lebih menitikberatkan pada makna atau arti tindak (</w:t>
      </w:r>
      <w:r w:rsidRPr="00CD60AF">
        <w:rPr>
          <w:rFonts w:ascii="Times New Roman" w:hAnsi="Times New Roman" w:cs="Times New Roman"/>
          <w:i/>
        </w:rPr>
        <w:t>act)</w:t>
      </w:r>
      <w:r w:rsidRPr="00CD60AF">
        <w:rPr>
          <w:rFonts w:ascii="Times New Roman" w:hAnsi="Times New Roman" w:cs="Times New Roman"/>
        </w:rPr>
        <w:t xml:space="preserve"> dalam suatu tuturan”. </w:t>
      </w:r>
      <w:r w:rsidR="0025355B" w:rsidRPr="00CD60AF">
        <w:rPr>
          <w:rFonts w:ascii="Times New Roman" w:hAnsi="Times New Roman" w:cs="Times New Roman"/>
        </w:rPr>
        <w:t xml:space="preserve"> </w:t>
      </w:r>
      <w:r w:rsidRPr="00CD60AF">
        <w:rPr>
          <w:rFonts w:ascii="Times New Roman" w:hAnsi="Times New Roman" w:cs="Times New Roman"/>
        </w:rPr>
        <w:t>Pandangan Austin</w:t>
      </w:r>
      <w:r w:rsidR="00FC55F5">
        <w:t xml:space="preserve"> </w:t>
      </w:r>
      <w:r w:rsidRPr="00CD60AF">
        <w:rPr>
          <w:rFonts w:ascii="Times New Roman" w:hAnsi="Times New Roman" w:cs="Times New Roman"/>
        </w:rPr>
        <w:t xml:space="preserve">dalam </w:t>
      </w:r>
      <w:commentRangeStart w:id="5"/>
      <w:r w:rsidRPr="00CD60AF">
        <w:rPr>
          <w:rFonts w:ascii="Times New Roman" w:hAnsi="Times New Roman" w:cs="Times New Roman"/>
        </w:rPr>
        <w:t xml:space="preserve">Louise </w:t>
      </w:r>
      <w:commentRangeEnd w:id="5"/>
      <w:r w:rsidR="009F02E8">
        <w:rPr>
          <w:rStyle w:val="CommentReference"/>
        </w:rPr>
        <w:commentReference w:id="5"/>
      </w:r>
      <w:r w:rsidRPr="00CD60AF">
        <w:rPr>
          <w:rFonts w:ascii="Times New Roman" w:hAnsi="Times New Roman" w:cs="Times New Roman"/>
        </w:rPr>
        <w:t xml:space="preserve">(2007 : 08) tentang bahasa telah menimbulkan pengaruh yang besar di bidang filsafat mauapun linguistik. Pandangan-pandangan ini telah mencapai filosifis sebagai bagian dari gerakan bahasa biasa yang pernah popular dalam filsafat. Pada masa-masa selanjutnya, pandangan-panadanagan ini telah diadopsi dan dikembangkan secara aktif oleh para ahli bahasa, banyak diantaranya sedang mengalami kecemasan yang semakin mendalam terhadap linguistik Chomsky. </w:t>
      </w:r>
    </w:p>
    <w:p w14:paraId="73BF75ED" w14:textId="77777777" w:rsidR="0025355B" w:rsidRPr="00CD60AF" w:rsidRDefault="00802D47" w:rsidP="00DA1A77">
      <w:pPr>
        <w:spacing w:after="0" w:line="360" w:lineRule="auto"/>
        <w:ind w:firstLine="720"/>
        <w:jc w:val="both"/>
        <w:rPr>
          <w:rFonts w:ascii="Times New Roman" w:hAnsi="Times New Roman" w:cs="Times New Roman"/>
        </w:rPr>
      </w:pPr>
      <w:r w:rsidRPr="00CD60AF">
        <w:rPr>
          <w:rFonts w:ascii="Times New Roman" w:hAnsi="Times New Roman" w:cs="Times New Roman"/>
        </w:rPr>
        <w:t>Berpijak pada semua isu dalam teori umum tentang penggunaan bahasa, teori tindak tutur mungkin merupakan isu yang paling luas menarik minat. Para psikolog, misalnya mengemukakan bahwa pemerolehan konsep-konsep yang melandasi tindak tutur mungkin merupakan prasyarat bagi pemerolehan bahasa pada umumnya; para filosof melihat potensi teori ini untuk diterapkan, antara lain, pada ajaran etika; sementara para linguis melihat pentingnya teori tindk tutur sebagi sesuatu yang dapat diterapkan untuk mengatasi persoalaan-persoalan dalam sintaksis, sema</w:t>
      </w:r>
      <w:ins w:id="6" w:author="User" w:date="2019-05-14T00:20:00Z">
        <w:r w:rsidR="00FC55F5">
          <w:rPr>
            <w:rFonts w:ascii="Times New Roman" w:hAnsi="Times New Roman" w:cs="Times New Roman"/>
          </w:rPr>
          <w:t>n</w:t>
        </w:r>
      </w:ins>
      <w:r w:rsidRPr="00CD60AF">
        <w:rPr>
          <w:rFonts w:ascii="Times New Roman" w:hAnsi="Times New Roman" w:cs="Times New Roman"/>
        </w:rPr>
        <w:t xml:space="preserve">tik, dan belajar bahasa kedua (Sumarsono, 177 :2010). Hal tersebut sejalan dengan </w:t>
      </w:r>
      <w:r w:rsidR="00B12512" w:rsidRPr="00CD60AF">
        <w:rPr>
          <w:rFonts w:ascii="Times New Roman" w:hAnsi="Times New Roman" w:cs="Times New Roman"/>
        </w:rPr>
        <w:t>Yul</w:t>
      </w:r>
      <w:r w:rsidRPr="00CD60AF">
        <w:rPr>
          <w:rFonts w:ascii="Times New Roman" w:hAnsi="Times New Roman" w:cs="Times New Roman"/>
        </w:rPr>
        <w:t>e (2006 : 84) yang menyebutkan bahwa istilah tindak tutur umumnya diterjemahkan secara sempit dengan sekedar diartikan sebagai tekanan ilokusi suatu ukuran. Tekanan ilokusi sebagai ukuran adalah “apa yang diperhitungkan tekanan itu”.</w:t>
      </w:r>
    </w:p>
    <w:p w14:paraId="131C0BE6" w14:textId="77777777" w:rsidR="00DA1A77" w:rsidRPr="00CD60AF" w:rsidRDefault="00802D47" w:rsidP="00DA1A77">
      <w:pPr>
        <w:spacing w:after="0" w:line="360" w:lineRule="auto"/>
        <w:ind w:firstLine="720"/>
        <w:jc w:val="both"/>
        <w:rPr>
          <w:rFonts w:ascii="Times New Roman" w:hAnsi="Times New Roman" w:cs="Times New Roman"/>
        </w:rPr>
      </w:pPr>
      <w:r w:rsidRPr="00CD60AF">
        <w:rPr>
          <w:rFonts w:ascii="Times New Roman" w:hAnsi="Times New Roman" w:cs="Times New Roman"/>
        </w:rPr>
        <w:t xml:space="preserve">Austin dalam Chaer dan Agustina (2010: 53), secara analitis membedakan tiga pristiwa tindakan yang berlangsung sekaligus, yaitu tindak tutur lokusi (inggris: </w:t>
      </w:r>
      <w:r w:rsidRPr="00CD60AF">
        <w:rPr>
          <w:rFonts w:ascii="Times New Roman" w:hAnsi="Times New Roman" w:cs="Times New Roman"/>
          <w:i/>
        </w:rPr>
        <w:t>iluctionary act</w:t>
      </w:r>
      <w:r w:rsidRPr="00CD60AF">
        <w:rPr>
          <w:rFonts w:ascii="Times New Roman" w:hAnsi="Times New Roman" w:cs="Times New Roman"/>
        </w:rPr>
        <w:t xml:space="preserve">); tindak tutur ilokusi ( inggris: </w:t>
      </w:r>
      <w:r w:rsidRPr="00CD60AF">
        <w:rPr>
          <w:rFonts w:ascii="Times New Roman" w:hAnsi="Times New Roman" w:cs="Times New Roman"/>
          <w:i/>
        </w:rPr>
        <w:t>perloctionary act</w:t>
      </w:r>
      <w:r w:rsidRPr="00CD60AF">
        <w:rPr>
          <w:rFonts w:ascii="Times New Roman" w:hAnsi="Times New Roman" w:cs="Times New Roman"/>
        </w:rPr>
        <w:t xml:space="preserve">); dan tindak tutur perlokusi (inggris: </w:t>
      </w:r>
      <w:r w:rsidRPr="00CD60AF">
        <w:rPr>
          <w:rFonts w:ascii="Times New Roman" w:hAnsi="Times New Roman" w:cs="Times New Roman"/>
          <w:i/>
        </w:rPr>
        <w:t>perloctionary act</w:t>
      </w:r>
      <w:r w:rsidRPr="00CD60AF">
        <w:rPr>
          <w:rFonts w:ascii="Times New Roman" w:hAnsi="Times New Roman" w:cs="Times New Roman"/>
        </w:rPr>
        <w:t>).</w:t>
      </w:r>
      <w:r w:rsidR="00DA1A77" w:rsidRPr="00CD60AF">
        <w:rPr>
          <w:rFonts w:ascii="Times New Roman" w:hAnsi="Times New Roman" w:cs="Times New Roman"/>
        </w:rPr>
        <w:t xml:space="preserve"> (1)</w:t>
      </w:r>
      <w:r w:rsidRPr="00CD60AF">
        <w:rPr>
          <w:rFonts w:ascii="Times New Roman" w:hAnsi="Times New Roman" w:cs="Times New Roman"/>
        </w:rPr>
        <w:t xml:space="preserve"> Tindak tutur lokusi adalah tindak tutur yang menyatakan sesuatu dalam arti “berkata” atau tindak tutur dalam bentuk kalimat yang bermakna dan dapat dipahami. </w:t>
      </w:r>
      <w:commentRangeStart w:id="7"/>
      <w:r w:rsidRPr="00CD60AF">
        <w:rPr>
          <w:rFonts w:ascii="Times New Roman" w:hAnsi="Times New Roman" w:cs="Times New Roman"/>
        </w:rPr>
        <w:t>Sedangkan</w:t>
      </w:r>
      <w:commentRangeEnd w:id="7"/>
      <w:r w:rsidR="00425A44">
        <w:rPr>
          <w:rStyle w:val="CommentReference"/>
        </w:rPr>
        <w:commentReference w:id="7"/>
      </w:r>
      <w:r w:rsidRPr="00CD60AF">
        <w:rPr>
          <w:rFonts w:ascii="Times New Roman" w:hAnsi="Times New Roman" w:cs="Times New Roman"/>
        </w:rPr>
        <w:t xml:space="preserve"> Chaer (2010: 27) mengatakan bahwa tindak tutur lokusi adalah tindak tutur untuk menyatakan sesuatu sebagaimana adanya atau </w:t>
      </w:r>
      <w:r w:rsidRPr="00CD60AF">
        <w:rPr>
          <w:rFonts w:ascii="Times New Roman" w:hAnsi="Times New Roman" w:cs="Times New Roman"/>
          <w:i/>
        </w:rPr>
        <w:t>The Act of Saying Something</w:t>
      </w:r>
      <w:r w:rsidRPr="00CD60AF">
        <w:rPr>
          <w:rFonts w:ascii="Times New Roman" w:hAnsi="Times New Roman" w:cs="Times New Roman"/>
        </w:rPr>
        <w:t xml:space="preserve"> tindakan untuk mengatakan sesuatu.</w:t>
      </w:r>
      <w:r w:rsidR="00DA1A77" w:rsidRPr="00CD60AF">
        <w:rPr>
          <w:rFonts w:ascii="Times New Roman" w:hAnsi="Times New Roman" w:cs="Times New Roman"/>
        </w:rPr>
        <w:t xml:space="preserve"> (2) </w:t>
      </w:r>
      <w:r w:rsidRPr="00CD60AF">
        <w:rPr>
          <w:rFonts w:ascii="Times New Roman" w:hAnsi="Times New Roman" w:cs="Times New Roman"/>
        </w:rPr>
        <w:t xml:space="preserve">Tindak tutur ilokusi adalah tindak tutur yang biasanya diidentifikasikan dengan kalimat performatif yang eksplisit. Hal tersebut sejalan dengan apa yang dikatakan Chaer (2010: 28) yang menyatakan bahwa tindak tutur ilokusi selain mengatakan sesuatu juga menyatakan tindakan melakukan sesuatu. Oleh karena itu, tindak tutur ilokusi ini disebut </w:t>
      </w:r>
      <w:r w:rsidRPr="00CD60AF">
        <w:rPr>
          <w:rFonts w:ascii="Times New Roman" w:hAnsi="Times New Roman" w:cs="Times New Roman"/>
          <w:i/>
        </w:rPr>
        <w:t xml:space="preserve">The Act of Doing Something </w:t>
      </w:r>
      <w:r w:rsidRPr="00CD60AF">
        <w:rPr>
          <w:rFonts w:ascii="Times New Roman" w:hAnsi="Times New Roman" w:cs="Times New Roman"/>
        </w:rPr>
        <w:t>(tindakan melakukan sesuatu). Tindak tutur ilokusi ini biasanya berkenaan dengan pemberian izin, mengucapkan terima kasih, menyuruh, menawarkan, dan menjanjikan.</w:t>
      </w:r>
      <w:r w:rsidR="00DA1A77" w:rsidRPr="00CD60AF">
        <w:rPr>
          <w:rFonts w:ascii="Times New Roman" w:hAnsi="Times New Roman" w:cs="Times New Roman"/>
        </w:rPr>
        <w:t xml:space="preserve"> (3) </w:t>
      </w:r>
      <w:r w:rsidRPr="00CD60AF">
        <w:rPr>
          <w:rFonts w:ascii="Times New Roman" w:hAnsi="Times New Roman" w:cs="Times New Roman"/>
        </w:rPr>
        <w:t>Tindak tutur perlokusi adalah tindak tutur yang berkenaan dengan adanya ucapan orag lain sehubungan dengan sikap dan prilaku non-linguistik dari orang lain itu. Sedangkan Chaer (2010: 28) berpendapat bahwa tindak tutur perlokusi adal</w:t>
      </w:r>
      <w:del w:id="8" w:author="User" w:date="2019-05-14T00:21:00Z">
        <w:r w:rsidRPr="00CD60AF" w:rsidDel="00FC55F5">
          <w:rPr>
            <w:rFonts w:ascii="Times New Roman" w:hAnsi="Times New Roman" w:cs="Times New Roman"/>
          </w:rPr>
          <w:delText>h</w:delText>
        </w:r>
      </w:del>
      <w:r w:rsidRPr="00CD60AF">
        <w:rPr>
          <w:rFonts w:ascii="Times New Roman" w:hAnsi="Times New Roman" w:cs="Times New Roman"/>
        </w:rPr>
        <w:t>a</w:t>
      </w:r>
      <w:ins w:id="9" w:author="User" w:date="2019-05-14T00:21:00Z">
        <w:r w:rsidR="00FC55F5">
          <w:rPr>
            <w:rFonts w:ascii="Times New Roman" w:hAnsi="Times New Roman" w:cs="Times New Roman"/>
          </w:rPr>
          <w:t>h</w:t>
        </w:r>
      </w:ins>
      <w:r w:rsidRPr="00CD60AF">
        <w:rPr>
          <w:rFonts w:ascii="Times New Roman" w:hAnsi="Times New Roman" w:cs="Times New Roman"/>
        </w:rPr>
        <w:t xml:space="preserve"> tindak tutur yang mempunyai pengaruh atau efek terhadap lawan tutur atau orang yang mendengar tuturan itu. Sehingga tindak tutur perlokusi sering disebut sebagai </w:t>
      </w:r>
      <w:r w:rsidRPr="00CD60AF">
        <w:rPr>
          <w:rFonts w:ascii="Times New Roman" w:hAnsi="Times New Roman" w:cs="Times New Roman"/>
          <w:i/>
        </w:rPr>
        <w:t xml:space="preserve">The Act of </w:t>
      </w:r>
      <w:commentRangeStart w:id="10"/>
      <w:r w:rsidRPr="00CD60AF">
        <w:rPr>
          <w:rFonts w:ascii="Times New Roman" w:hAnsi="Times New Roman" w:cs="Times New Roman"/>
          <w:i/>
        </w:rPr>
        <w:t>Affecyive</w:t>
      </w:r>
      <w:commentRangeEnd w:id="10"/>
      <w:r w:rsidR="00FC55F5">
        <w:rPr>
          <w:rStyle w:val="CommentReference"/>
        </w:rPr>
        <w:commentReference w:id="10"/>
      </w:r>
      <w:r w:rsidRPr="00CD60AF">
        <w:rPr>
          <w:rFonts w:ascii="Times New Roman" w:hAnsi="Times New Roman" w:cs="Times New Roman"/>
          <w:i/>
        </w:rPr>
        <w:t xml:space="preserve"> Someone </w:t>
      </w:r>
      <w:r w:rsidRPr="00CD60AF">
        <w:rPr>
          <w:rFonts w:ascii="Times New Roman" w:hAnsi="Times New Roman" w:cs="Times New Roman"/>
        </w:rPr>
        <w:t>(tindak yang member</w:t>
      </w:r>
      <w:ins w:id="11" w:author="User" w:date="2019-05-14T00:22:00Z">
        <w:r w:rsidR="00FC55F5">
          <w:rPr>
            <w:rFonts w:ascii="Times New Roman" w:hAnsi="Times New Roman" w:cs="Times New Roman"/>
          </w:rPr>
          <w:t>i</w:t>
        </w:r>
      </w:ins>
      <w:r w:rsidRPr="00CD60AF">
        <w:rPr>
          <w:rFonts w:ascii="Times New Roman" w:hAnsi="Times New Roman" w:cs="Times New Roman"/>
        </w:rPr>
        <w:t xml:space="preserve"> efek pada orang lain).</w:t>
      </w:r>
      <w:r w:rsidR="00DA1A77" w:rsidRPr="00CD60AF">
        <w:rPr>
          <w:rFonts w:ascii="Times New Roman" w:hAnsi="Times New Roman" w:cs="Times New Roman"/>
        </w:rPr>
        <w:tab/>
      </w:r>
    </w:p>
    <w:p w14:paraId="36012157" w14:textId="77777777" w:rsidR="00E76611" w:rsidRPr="00CD60AF" w:rsidRDefault="00802D47" w:rsidP="00DA1A77">
      <w:pPr>
        <w:spacing w:after="0" w:line="360" w:lineRule="auto"/>
        <w:ind w:firstLine="720"/>
        <w:jc w:val="both"/>
        <w:rPr>
          <w:rFonts w:ascii="Times New Roman" w:hAnsi="Times New Roman" w:cs="Times New Roman"/>
        </w:rPr>
      </w:pPr>
      <w:r w:rsidRPr="00CD60AF">
        <w:rPr>
          <w:rFonts w:ascii="Times New Roman" w:hAnsi="Times New Roman" w:cs="Times New Roman"/>
        </w:rPr>
        <w:t>Searle dalam Chaer (2010: 29-30) membagi tindak tutur menjadi lima kategori, yaitu tindak tutur</w:t>
      </w:r>
      <w:r w:rsidR="00DA1A77" w:rsidRPr="00CD60AF">
        <w:rPr>
          <w:rFonts w:ascii="Times New Roman" w:hAnsi="Times New Roman" w:cs="Times New Roman"/>
        </w:rPr>
        <w:t xml:space="preserve"> yaitu (1) </w:t>
      </w:r>
      <w:r w:rsidRPr="00CD60AF">
        <w:rPr>
          <w:rFonts w:ascii="Times New Roman" w:hAnsi="Times New Roman" w:cs="Times New Roman"/>
          <w:i/>
        </w:rPr>
        <w:t xml:space="preserve">Representatif  </w:t>
      </w:r>
      <w:r w:rsidRPr="00CD60AF">
        <w:rPr>
          <w:rFonts w:ascii="Times New Roman" w:hAnsi="Times New Roman" w:cs="Times New Roman"/>
        </w:rPr>
        <w:t xml:space="preserve">(disebut juga </w:t>
      </w:r>
      <w:r w:rsidRPr="00CD60AF">
        <w:rPr>
          <w:rFonts w:ascii="Times New Roman" w:hAnsi="Times New Roman" w:cs="Times New Roman"/>
          <w:i/>
        </w:rPr>
        <w:t>asertif)</w:t>
      </w:r>
      <w:r w:rsidRPr="00CD60AF">
        <w:rPr>
          <w:rFonts w:ascii="Times New Roman" w:hAnsi="Times New Roman" w:cs="Times New Roman"/>
        </w:rPr>
        <w:t>, yaitu tindak tutur yang mengikat penuturnya kepada kebenaran atas apa yang dikatakannya. Misalnya mengatakan, melaporkan dan menyebutkan.</w:t>
      </w:r>
      <w:r w:rsidR="00DA1A77" w:rsidRPr="00CD60AF">
        <w:rPr>
          <w:rFonts w:ascii="Times New Roman" w:hAnsi="Times New Roman" w:cs="Times New Roman"/>
        </w:rPr>
        <w:t xml:space="preserve"> (2) </w:t>
      </w:r>
      <w:r w:rsidRPr="00CD60AF">
        <w:rPr>
          <w:rFonts w:ascii="Times New Roman" w:hAnsi="Times New Roman" w:cs="Times New Roman"/>
          <w:i/>
        </w:rPr>
        <w:t xml:space="preserve">Direktif </w:t>
      </w:r>
      <w:r w:rsidRPr="00CD60AF">
        <w:rPr>
          <w:rFonts w:ascii="Times New Roman" w:hAnsi="Times New Roman" w:cs="Times New Roman"/>
        </w:rPr>
        <w:t xml:space="preserve"> yaitu tindak tutur yang dilakukan penuturnya dengan maksud agara lawan tutur melakukan tindakan yang disebutkan di dalam tuturan itu. Misanyanya menyuruh, memohon, menuntut, menyarankan, dan menantang. Hal tersebut sejalan dengan yang dikatakan Finnochiaro dalam (Sumarsono, 2010: 199) bahwa direktif (mengarahkan, member</w:t>
      </w:r>
      <w:ins w:id="12" w:author="User" w:date="2019-05-14T00:22:00Z">
        <w:r w:rsidR="00FC55F5">
          <w:rPr>
            <w:rFonts w:ascii="Times New Roman" w:hAnsi="Times New Roman" w:cs="Times New Roman"/>
          </w:rPr>
          <w:t>i</w:t>
        </w:r>
      </w:ins>
      <w:r w:rsidRPr="00CD60AF">
        <w:rPr>
          <w:rFonts w:ascii="Times New Roman" w:hAnsi="Times New Roman" w:cs="Times New Roman"/>
        </w:rPr>
        <w:t xml:space="preserve"> pedoman; berusaha memengaruhi orang lain): mengajukan permohonan, menyarankan, meminta tolong, memperingatkan, minta petunjuk.</w:t>
      </w:r>
      <w:r w:rsidR="00DA1A77" w:rsidRPr="00CD60AF">
        <w:rPr>
          <w:rFonts w:ascii="Times New Roman" w:hAnsi="Times New Roman" w:cs="Times New Roman"/>
        </w:rPr>
        <w:t xml:space="preserve"> (3) </w:t>
      </w:r>
      <w:r w:rsidRPr="00CD60AF">
        <w:rPr>
          <w:rFonts w:ascii="Times New Roman" w:hAnsi="Times New Roman" w:cs="Times New Roman"/>
          <w:i/>
        </w:rPr>
        <w:t xml:space="preserve">Ekspresif </w:t>
      </w:r>
      <w:r w:rsidRPr="00CD60AF">
        <w:rPr>
          <w:rFonts w:ascii="Times New Roman" w:hAnsi="Times New Roman" w:cs="Times New Roman"/>
        </w:rPr>
        <w:t>yaitu tindak tutur yang dilakukan dengan maksud agar tuturannya diartikan sebagai evaluasi mengenai hal yang disebutkan di dalam tuturan itu. Misalnya memuji, mengucapkan terimakasih, mengkritik dan menyelak.</w:t>
      </w:r>
      <w:r w:rsidR="00DA1A77" w:rsidRPr="00CD60AF">
        <w:rPr>
          <w:rFonts w:ascii="Times New Roman" w:hAnsi="Times New Roman" w:cs="Times New Roman"/>
        </w:rPr>
        <w:t xml:space="preserve"> (4) </w:t>
      </w:r>
      <w:r w:rsidRPr="00CD60AF">
        <w:rPr>
          <w:rFonts w:ascii="Times New Roman" w:hAnsi="Times New Roman" w:cs="Times New Roman"/>
          <w:i/>
        </w:rPr>
        <w:t xml:space="preserve">Komisif </w:t>
      </w:r>
      <w:r w:rsidRPr="00CD60AF">
        <w:rPr>
          <w:rFonts w:ascii="Times New Roman" w:hAnsi="Times New Roman" w:cs="Times New Roman"/>
        </w:rPr>
        <w:t xml:space="preserve"> yaitu tindak tutur yang mengikat penuturnya untuk melaksanakan apa yang disebutkan di dalam tuturannya. Misalnya berjanji, bersumapah, dan mengancam.</w:t>
      </w:r>
      <w:r w:rsidR="00DA1A77" w:rsidRPr="00CD60AF">
        <w:rPr>
          <w:rFonts w:ascii="Times New Roman" w:hAnsi="Times New Roman" w:cs="Times New Roman"/>
        </w:rPr>
        <w:t xml:space="preserve"> (5) </w:t>
      </w:r>
      <w:r w:rsidRPr="00CD60AF">
        <w:rPr>
          <w:rFonts w:ascii="Times New Roman" w:hAnsi="Times New Roman" w:cs="Times New Roman"/>
          <w:i/>
        </w:rPr>
        <w:t xml:space="preserve">Deklarasi </w:t>
      </w:r>
      <w:r w:rsidRPr="00CD60AF">
        <w:rPr>
          <w:rFonts w:ascii="Times New Roman" w:hAnsi="Times New Roman" w:cs="Times New Roman"/>
        </w:rPr>
        <w:t>yaitu tindak tutur yang dilakukan si penutur dengan maksud untuk menciptakan hal (status, keadaan, dan sebaginya) yang baru. Misalnya memutuskan, membatalkan, melarang, mengizinkan, dan memberi maaf.</w:t>
      </w:r>
    </w:p>
    <w:p w14:paraId="6468D594" w14:textId="77777777" w:rsidR="00802D47" w:rsidRPr="00CD60AF" w:rsidRDefault="00802D47" w:rsidP="00DA1A77">
      <w:pPr>
        <w:spacing w:after="0" w:line="360" w:lineRule="auto"/>
        <w:ind w:firstLine="720"/>
        <w:jc w:val="both"/>
        <w:rPr>
          <w:rFonts w:ascii="Times New Roman" w:hAnsi="Times New Roman" w:cs="Times New Roman"/>
        </w:rPr>
      </w:pPr>
      <w:r w:rsidRPr="00CD60AF">
        <w:rPr>
          <w:rFonts w:ascii="Times New Roman" w:hAnsi="Times New Roman" w:cs="Times New Roman"/>
        </w:rPr>
        <w:t>Mengacu kepada teori tindak tutur yang ada dapat disimpulkan bahwa suatu bentuk ujaran dapat mempunyai lebih dari satu fungsi. Sebaliknya, satu fungsi dapat dinyataka</w:t>
      </w:r>
      <w:r w:rsidR="00DA1A77" w:rsidRPr="00CD60AF">
        <w:rPr>
          <w:rFonts w:ascii="Times New Roman" w:hAnsi="Times New Roman" w:cs="Times New Roman"/>
        </w:rPr>
        <w:t xml:space="preserve">n dalam berbagai bentuk ujaran. </w:t>
      </w:r>
      <w:r w:rsidRPr="00CD60AF">
        <w:rPr>
          <w:rFonts w:ascii="Times New Roman" w:eastAsia="Times New Roman" w:hAnsi="Times New Roman" w:cs="Times New Roman"/>
          <w:lang w:eastAsia="id-ID"/>
        </w:rPr>
        <w:t>Prinsip kesopanan memiliki beberapa maksim yaitu maksim kebijaksanaan (</w:t>
      </w:r>
      <w:r w:rsidRPr="00CD60AF">
        <w:rPr>
          <w:rFonts w:ascii="Times New Roman" w:eastAsia="Times New Roman" w:hAnsi="Times New Roman" w:cs="Times New Roman"/>
          <w:i/>
          <w:lang w:eastAsia="id-ID"/>
        </w:rPr>
        <w:t>tact maxim</w:t>
      </w:r>
      <w:r w:rsidRPr="00CD60AF">
        <w:rPr>
          <w:rFonts w:ascii="Times New Roman" w:eastAsia="Times New Roman" w:hAnsi="Times New Roman" w:cs="Times New Roman"/>
          <w:lang w:eastAsia="id-ID"/>
        </w:rPr>
        <w:t>), maksim kemurahan (</w:t>
      </w:r>
      <w:r w:rsidRPr="00CD60AF">
        <w:rPr>
          <w:rFonts w:ascii="Times New Roman" w:eastAsia="Times New Roman" w:hAnsi="Times New Roman" w:cs="Times New Roman"/>
          <w:i/>
          <w:lang w:eastAsia="id-ID"/>
        </w:rPr>
        <w:t>generosity maxim)</w:t>
      </w:r>
      <w:r w:rsidRPr="00CD60AF">
        <w:rPr>
          <w:rFonts w:ascii="Times New Roman" w:eastAsia="Times New Roman" w:hAnsi="Times New Roman" w:cs="Times New Roman"/>
          <w:lang w:eastAsia="id-ID"/>
        </w:rPr>
        <w:t>, maksim penerimaan (</w:t>
      </w:r>
      <w:r w:rsidRPr="00CD60AF">
        <w:rPr>
          <w:rFonts w:ascii="Times New Roman" w:eastAsia="Times New Roman" w:hAnsi="Times New Roman" w:cs="Times New Roman"/>
          <w:i/>
          <w:lang w:eastAsia="id-ID"/>
        </w:rPr>
        <w:t>approbation maxim</w:t>
      </w:r>
      <w:r w:rsidRPr="00CD60AF">
        <w:rPr>
          <w:rFonts w:ascii="Times New Roman" w:eastAsia="Times New Roman" w:hAnsi="Times New Roman" w:cs="Times New Roman"/>
          <w:lang w:eastAsia="id-ID"/>
        </w:rPr>
        <w:t>), maksim kerendahan hati (</w:t>
      </w:r>
      <w:r w:rsidRPr="00CD60AF">
        <w:rPr>
          <w:rFonts w:ascii="Times New Roman" w:eastAsia="Times New Roman" w:hAnsi="Times New Roman" w:cs="Times New Roman"/>
          <w:i/>
          <w:lang w:eastAsia="id-ID"/>
        </w:rPr>
        <w:t>modesty maxim</w:t>
      </w:r>
      <w:r w:rsidRPr="00CD60AF">
        <w:rPr>
          <w:rFonts w:ascii="Times New Roman" w:eastAsia="Times New Roman" w:hAnsi="Times New Roman" w:cs="Times New Roman"/>
          <w:lang w:eastAsia="id-ID"/>
        </w:rPr>
        <w:t>), maksim kecocokan (</w:t>
      </w:r>
      <w:r w:rsidRPr="00CD60AF">
        <w:rPr>
          <w:rFonts w:ascii="Times New Roman" w:eastAsia="Times New Roman" w:hAnsi="Times New Roman" w:cs="Times New Roman"/>
          <w:i/>
          <w:lang w:eastAsia="id-ID"/>
        </w:rPr>
        <w:t>agreement maxim</w:t>
      </w:r>
      <w:r w:rsidRPr="00CD60AF">
        <w:rPr>
          <w:rFonts w:ascii="Times New Roman" w:eastAsia="Times New Roman" w:hAnsi="Times New Roman" w:cs="Times New Roman"/>
          <w:lang w:eastAsia="id-ID"/>
        </w:rPr>
        <w:t>), dan maksim kesimpatian (</w:t>
      </w:r>
      <w:r w:rsidRPr="00CD60AF">
        <w:rPr>
          <w:rFonts w:ascii="Times New Roman" w:eastAsia="Times New Roman" w:hAnsi="Times New Roman" w:cs="Times New Roman"/>
          <w:i/>
          <w:lang w:eastAsia="id-ID"/>
        </w:rPr>
        <w:t>sympathy maxim</w:t>
      </w:r>
      <w:r w:rsidRPr="00CD60AF">
        <w:rPr>
          <w:rFonts w:ascii="Times New Roman" w:eastAsia="Times New Roman" w:hAnsi="Times New Roman" w:cs="Times New Roman"/>
          <w:lang w:eastAsia="id-ID"/>
        </w:rPr>
        <w:t>). Prinsip kesopanan ini berhubungan dengan dua peserta percakapan, yakni diri sendiri dan orang lain. Diri sendiri adalah penutur, dan orang lain adalah lawan tutur (Wijana, 1996: 20). Ada beberapa bentuk ujaran yang digunakan untuk mengekspresikan maksim-maksim di atas. Bentuk ujaran yang dimaksud adalah bentuk ujaran impositif, komisif, ekspresif, dan asertif. Bentuk ujaran komisif adalah bentuk ujaran yang berfungsi untuk menyatakan janji atau penawaran. Ujran impositif adalah ujaran yang digunakan untuk menyatakan perintah atau suruhan. Ujaran ekspresif adalah ujaran yang digunakan untuk menyatakan sikap psikologis pembicara terhadap sesuatu keadaan. Ujaran asertif adalah ujaran yang lazim digunakan untuk menyatakan kebenaran proposisi yang diungkapkan.</w:t>
      </w:r>
      <w:r w:rsidRPr="00CD60AF">
        <w:rPr>
          <w:rFonts w:ascii="Times New Roman" w:hAnsi="Times New Roman" w:cs="Times New Roman"/>
        </w:rPr>
        <w:t xml:space="preserve"> Prinsip kesopanan m</w:t>
      </w:r>
      <w:r w:rsidR="00E76611" w:rsidRPr="00CD60AF">
        <w:rPr>
          <w:rFonts w:ascii="Times New Roman" w:hAnsi="Times New Roman" w:cs="Times New Roman"/>
        </w:rPr>
        <w:t>empunyai sejumblah maksim, yaitu:</w:t>
      </w:r>
    </w:p>
    <w:p w14:paraId="24D679D7" w14:textId="77777777" w:rsidR="00802D47" w:rsidRPr="00CD60AF" w:rsidRDefault="00802D47" w:rsidP="00802D47">
      <w:pPr>
        <w:pStyle w:val="ListParagraph"/>
        <w:numPr>
          <w:ilvl w:val="0"/>
          <w:numId w:val="4"/>
        </w:numPr>
        <w:tabs>
          <w:tab w:val="left" w:pos="284"/>
        </w:tabs>
        <w:spacing w:line="360" w:lineRule="auto"/>
        <w:ind w:hanging="1080"/>
        <w:jc w:val="both"/>
        <w:rPr>
          <w:sz w:val="22"/>
          <w:szCs w:val="22"/>
          <w:lang w:eastAsia="id-ID"/>
        </w:rPr>
      </w:pPr>
      <w:r w:rsidRPr="00CD60AF">
        <w:rPr>
          <w:sz w:val="22"/>
          <w:szCs w:val="22"/>
          <w:lang w:eastAsia="id-ID"/>
        </w:rPr>
        <w:t>Maksim Kebijaksanaan</w:t>
      </w:r>
    </w:p>
    <w:p w14:paraId="530CF63C" w14:textId="77777777" w:rsidR="00802D47" w:rsidRPr="00CD60AF" w:rsidRDefault="00802D47" w:rsidP="00802D47">
      <w:pPr>
        <w:spacing w:after="0" w:line="360" w:lineRule="auto"/>
        <w:ind w:left="284" w:firstLine="436"/>
        <w:jc w:val="both"/>
        <w:rPr>
          <w:rFonts w:ascii="Times New Roman" w:eastAsia="Times New Roman" w:hAnsi="Times New Roman" w:cs="Times New Roman"/>
          <w:lang w:eastAsia="id-ID"/>
        </w:rPr>
      </w:pPr>
      <w:r w:rsidRPr="00CD60AF">
        <w:rPr>
          <w:rFonts w:ascii="Times New Roman" w:eastAsia="Times New Roman" w:hAnsi="Times New Roman" w:cs="Times New Roman"/>
          <w:lang w:eastAsia="id-ID"/>
        </w:rPr>
        <w:t xml:space="preserve">Maksim ini diutarakan dalam tuturan impositif dan komisif. Maksim ini menggariskan setiap peserta pertuturan untuk meminimalkan kerugian orang lain atau memaksimalkan keuntungan bagi orang lain. Dalam hal ini Leech (dalam Wijana, 1996: 30) mengatakan bahwa semakin panjang tuturan seseorang semakin besar pula keinginan orang itu untuk bersikap sopan kepada lawan bicaranya. Demikian pula tuturan yang diutarakan secara tidak langsung lazimnya lebih sopan dibandingkan dengan tuturan yang diutarakan secara langsung. </w:t>
      </w:r>
      <w:r w:rsidRPr="00CD60AF">
        <w:rPr>
          <w:rFonts w:ascii="Times New Roman" w:hAnsi="Times New Roman" w:cs="Times New Roman"/>
        </w:rPr>
        <w:t>Sedangkan Pranowo (2009: 122) mengatakan bahwa maksim kebijaksanaan mengamanatkan agar penutur selalu memberikan keuntungan pada mitra tutur ketika berkomunikasi.</w:t>
      </w:r>
    </w:p>
    <w:p w14:paraId="334F406D" w14:textId="77777777" w:rsidR="00802D47" w:rsidRPr="00CD60AF" w:rsidRDefault="00802D47" w:rsidP="00802D47">
      <w:pPr>
        <w:pStyle w:val="ListParagraph"/>
        <w:numPr>
          <w:ilvl w:val="0"/>
          <w:numId w:val="4"/>
        </w:numPr>
        <w:tabs>
          <w:tab w:val="left" w:pos="284"/>
        </w:tabs>
        <w:spacing w:line="360" w:lineRule="auto"/>
        <w:ind w:hanging="1080"/>
        <w:jc w:val="both"/>
        <w:rPr>
          <w:sz w:val="22"/>
          <w:szCs w:val="22"/>
          <w:lang w:eastAsia="id-ID"/>
        </w:rPr>
      </w:pPr>
      <w:r w:rsidRPr="00CD60AF">
        <w:rPr>
          <w:sz w:val="22"/>
          <w:szCs w:val="22"/>
          <w:lang w:eastAsia="id-ID"/>
        </w:rPr>
        <w:t>Maksim Kemurahan</w:t>
      </w:r>
    </w:p>
    <w:p w14:paraId="02676D45" w14:textId="77777777" w:rsidR="009A6121" w:rsidRDefault="00802D47" w:rsidP="009A6121">
      <w:pPr>
        <w:spacing w:after="0" w:line="360" w:lineRule="auto"/>
        <w:ind w:left="426" w:firstLine="567"/>
        <w:jc w:val="both"/>
        <w:rPr>
          <w:rFonts w:ascii="Times New Roman" w:hAnsi="Times New Roman" w:cs="Times New Roman"/>
        </w:rPr>
      </w:pPr>
      <w:r w:rsidRPr="00CD60AF">
        <w:rPr>
          <w:rFonts w:ascii="Times New Roman" w:eastAsia="Times New Roman" w:hAnsi="Times New Roman" w:cs="Times New Roman"/>
          <w:lang w:eastAsia="id-ID"/>
        </w:rPr>
        <w:t>Maksim kemurahan menuntut setiap peserta pertuturan untuk memaksimalkan rasa hormat kepada orang lain, dan meminimalkan rasa tidak hormat kepada orang lain.</w:t>
      </w:r>
      <w:r w:rsidR="009A6121" w:rsidRPr="00CD60AF">
        <w:rPr>
          <w:rFonts w:ascii="Times New Roman" w:eastAsia="Times New Roman" w:hAnsi="Times New Roman" w:cs="Times New Roman"/>
          <w:lang w:eastAsia="id-ID"/>
        </w:rPr>
        <w:t xml:space="preserve"> </w:t>
      </w:r>
      <w:r w:rsidR="009A6121" w:rsidRPr="00CD60AF">
        <w:rPr>
          <w:rFonts w:ascii="Times New Roman" w:hAnsi="Times New Roman" w:cs="Times New Roman"/>
        </w:rPr>
        <w:t>Maksim kemurahan diutarakan dalam tuturan ekspresif dan tuturan asertif. Tuturan ekspresif  mempunyai fungsi untuk mengekspresikan, mengungkapkan, atau memberitahukan sikap psikologis sang pembicara menuju suatu pernyataan yang diperkirakan, misalnya mengucapkan selamat, mengucapkan trimakasih, memuji, menyatakan belasungkawa, dan sebagainya. Tuturan asertif melibatkan pembicara pada kebenaran proposisi yang di ekpresikan misalnya menyatakan, mengeluh, menyarankan, melaporkan, dan lain sebagainya (</w:t>
      </w:r>
      <w:commentRangeStart w:id="13"/>
      <w:r w:rsidR="009A6121" w:rsidRPr="00CD60AF">
        <w:rPr>
          <w:rFonts w:ascii="Times New Roman" w:hAnsi="Times New Roman" w:cs="Times New Roman"/>
        </w:rPr>
        <w:t>Tarigan</w:t>
      </w:r>
      <w:commentRangeEnd w:id="13"/>
      <w:r w:rsidR="009F02E8">
        <w:rPr>
          <w:rStyle w:val="CommentReference"/>
        </w:rPr>
        <w:commentReference w:id="13"/>
      </w:r>
      <w:r w:rsidR="009A6121" w:rsidRPr="00CD60AF">
        <w:rPr>
          <w:rFonts w:ascii="Times New Roman" w:hAnsi="Times New Roman" w:cs="Times New Roman"/>
        </w:rPr>
        <w:t>, 1986 : 47-48) dalam (</w:t>
      </w:r>
      <w:commentRangeStart w:id="14"/>
      <w:r w:rsidR="009A6121" w:rsidRPr="00CD60AF">
        <w:rPr>
          <w:rFonts w:ascii="Times New Roman" w:hAnsi="Times New Roman" w:cs="Times New Roman"/>
        </w:rPr>
        <w:t>Nadar,</w:t>
      </w:r>
      <w:commentRangeEnd w:id="14"/>
      <w:r w:rsidR="009F02E8">
        <w:rPr>
          <w:rStyle w:val="CommentReference"/>
        </w:rPr>
        <w:commentReference w:id="14"/>
      </w:r>
      <w:r w:rsidR="009A6121" w:rsidRPr="00CD60AF">
        <w:rPr>
          <w:rFonts w:ascii="Times New Roman" w:hAnsi="Times New Roman" w:cs="Times New Roman"/>
        </w:rPr>
        <w:t xml:space="preserve"> 2009 :30). Dengan mengindahkan maksim ini, penutur harus sopan tidak hanya waktu menyuruh dan menawarkan sesuatu, tetapi dalam mengungkapkan perasaan dan menyatakan pendapatnya.</w:t>
      </w:r>
    </w:p>
    <w:p w14:paraId="54D7911C" w14:textId="77777777" w:rsidR="00CE5EEC" w:rsidRDefault="00CE5EEC" w:rsidP="009A6121">
      <w:pPr>
        <w:spacing w:after="0" w:line="360" w:lineRule="auto"/>
        <w:ind w:left="426" w:firstLine="567"/>
        <w:jc w:val="both"/>
        <w:rPr>
          <w:rFonts w:ascii="Times New Roman" w:hAnsi="Times New Roman" w:cs="Times New Roman"/>
        </w:rPr>
      </w:pPr>
    </w:p>
    <w:p w14:paraId="6CE6BCFB" w14:textId="77777777" w:rsidR="00CE5EEC" w:rsidRPr="00CD60AF" w:rsidRDefault="00CE5EEC" w:rsidP="009A6121">
      <w:pPr>
        <w:spacing w:after="0" w:line="360" w:lineRule="auto"/>
        <w:ind w:left="426" w:firstLine="567"/>
        <w:jc w:val="both"/>
        <w:rPr>
          <w:rFonts w:ascii="Times New Roman" w:hAnsi="Times New Roman" w:cs="Times New Roman"/>
        </w:rPr>
      </w:pPr>
    </w:p>
    <w:p w14:paraId="6AECE9E8" w14:textId="77777777" w:rsidR="009A6121" w:rsidRPr="00CD60AF" w:rsidRDefault="00802D47" w:rsidP="009A6121">
      <w:pPr>
        <w:pStyle w:val="ListParagraph"/>
        <w:numPr>
          <w:ilvl w:val="0"/>
          <w:numId w:val="4"/>
        </w:numPr>
        <w:spacing w:line="360" w:lineRule="auto"/>
        <w:ind w:left="426" w:hanging="426"/>
        <w:jc w:val="both"/>
        <w:rPr>
          <w:rFonts w:eastAsiaTheme="minorHAnsi"/>
          <w:sz w:val="22"/>
          <w:szCs w:val="22"/>
        </w:rPr>
      </w:pPr>
      <w:r w:rsidRPr="00CD60AF">
        <w:rPr>
          <w:sz w:val="22"/>
          <w:szCs w:val="22"/>
          <w:lang w:eastAsia="id-ID"/>
        </w:rPr>
        <w:t xml:space="preserve">Maksim </w:t>
      </w:r>
      <w:r w:rsidR="009A6121" w:rsidRPr="00CD60AF">
        <w:rPr>
          <w:sz w:val="22"/>
          <w:szCs w:val="22"/>
          <w:lang w:eastAsia="id-ID"/>
        </w:rPr>
        <w:t>Penerimaan</w:t>
      </w:r>
    </w:p>
    <w:p w14:paraId="1DD66BE2" w14:textId="77777777" w:rsidR="009A6121" w:rsidRPr="00CD60AF" w:rsidRDefault="00802D47" w:rsidP="009A6121">
      <w:pPr>
        <w:spacing w:after="0" w:line="360" w:lineRule="auto"/>
        <w:ind w:left="426" w:firstLine="567"/>
        <w:jc w:val="both"/>
        <w:rPr>
          <w:rFonts w:ascii="Times New Roman" w:hAnsi="Times New Roman" w:cs="Times New Roman"/>
        </w:rPr>
      </w:pPr>
      <w:r w:rsidRPr="00CD60AF">
        <w:rPr>
          <w:rFonts w:ascii="Times New Roman" w:eastAsia="Times New Roman" w:hAnsi="Times New Roman" w:cs="Times New Roman"/>
          <w:lang w:eastAsia="id-ID"/>
        </w:rPr>
        <w:t>Maksim penerimaan diutarakan dengan kalimat komisif dan impositif. Maksim ini mewajibkan setiap peserta tindak tutur untuk memaksimalkan kerugian bagi diri sendiri, dan memini</w:t>
      </w:r>
      <w:r w:rsidR="009A6121" w:rsidRPr="00CD60AF">
        <w:rPr>
          <w:rFonts w:ascii="Times New Roman" w:hAnsi="Times New Roman" w:cs="Times New Roman"/>
          <w:lang w:eastAsia="id-ID"/>
        </w:rPr>
        <w:t xml:space="preserve">malkan keuntungan diri sendiri. </w:t>
      </w:r>
      <w:r w:rsidR="009A6121" w:rsidRPr="00CD60AF">
        <w:rPr>
          <w:rFonts w:ascii="Times New Roman" w:hAnsi="Times New Roman" w:cs="Times New Roman"/>
        </w:rPr>
        <w:t>Maksim penerimaan diutarakan dengan tuturan komisif dan impositif. Maksim ini mewajibkan setiap peserta tindak tutur untuk memaksimalkan kerugian bagi diri sendiri, dan meminimalkan keuntungan bagi diri sendiri. Chaer (2010:62) mengatakan bahwa maksim penerimaan dan maksim kerendahan hati adalah maksim yang berpusat pada diri sendiri.</w:t>
      </w:r>
    </w:p>
    <w:p w14:paraId="45F587A8" w14:textId="77777777" w:rsidR="009A6121" w:rsidRPr="00CD60AF" w:rsidRDefault="009A6121" w:rsidP="009A6121">
      <w:pPr>
        <w:pStyle w:val="ListParagraph"/>
        <w:numPr>
          <w:ilvl w:val="0"/>
          <w:numId w:val="4"/>
        </w:numPr>
        <w:spacing w:line="360" w:lineRule="auto"/>
        <w:ind w:left="426" w:hanging="426"/>
        <w:jc w:val="both"/>
        <w:rPr>
          <w:sz w:val="22"/>
          <w:szCs w:val="22"/>
          <w:lang w:eastAsia="id-ID"/>
        </w:rPr>
      </w:pPr>
      <w:r w:rsidRPr="00CD60AF">
        <w:rPr>
          <w:sz w:val="22"/>
          <w:szCs w:val="22"/>
          <w:lang w:eastAsia="id-ID"/>
        </w:rPr>
        <w:t>Maksim Kerendahan Hati</w:t>
      </w:r>
    </w:p>
    <w:p w14:paraId="7762079A" w14:textId="77777777" w:rsidR="009A6121" w:rsidRPr="00CD60AF" w:rsidRDefault="00802D47" w:rsidP="009A6121">
      <w:pPr>
        <w:spacing w:after="0" w:line="360" w:lineRule="auto"/>
        <w:ind w:left="426" w:firstLine="567"/>
        <w:jc w:val="both"/>
        <w:rPr>
          <w:rFonts w:ascii="Times New Roman" w:hAnsi="Times New Roman" w:cs="Times New Roman"/>
          <w:lang w:eastAsia="id-ID"/>
        </w:rPr>
      </w:pPr>
      <w:r w:rsidRPr="00CD60AF">
        <w:rPr>
          <w:rFonts w:ascii="Times New Roman" w:hAnsi="Times New Roman" w:cs="Times New Roman"/>
          <w:lang w:eastAsia="id-ID"/>
        </w:rPr>
        <w:t>Maksim kerendahan hati berpusat pada diri sendiri. Maksim ini menuntut setiap peserta pertuturan untuk memaksimalkan ketidakhormatan pada diri sendiri, dan meminimalkan</w:t>
      </w:r>
      <w:r w:rsidR="009A6121" w:rsidRPr="00CD60AF">
        <w:rPr>
          <w:rFonts w:ascii="Times New Roman" w:hAnsi="Times New Roman" w:cs="Times New Roman"/>
          <w:lang w:eastAsia="id-ID"/>
        </w:rPr>
        <w:t xml:space="preserve"> rasa hormat pada diri sendiri. </w:t>
      </w:r>
      <w:r w:rsidR="009A6121" w:rsidRPr="00CD60AF">
        <w:rPr>
          <w:rFonts w:ascii="Times New Roman" w:hAnsi="Times New Roman" w:cs="Times New Roman"/>
        </w:rPr>
        <w:t>Pranowo (2009: 111) menyatakan bahwa sifat rendah hati muncul karena adanya kesadarain individu maupun masyarakat bahwa setiap manusia memiliki kekurangan bawaan maupun kekurangan akibat pergaulan seseorang.</w:t>
      </w:r>
    </w:p>
    <w:p w14:paraId="06CA9B68" w14:textId="77777777" w:rsidR="009A6121" w:rsidRPr="00CD60AF" w:rsidRDefault="009A6121" w:rsidP="009A6121">
      <w:pPr>
        <w:pStyle w:val="ListParagraph"/>
        <w:numPr>
          <w:ilvl w:val="0"/>
          <w:numId w:val="4"/>
        </w:numPr>
        <w:spacing w:line="360" w:lineRule="auto"/>
        <w:ind w:left="426" w:hanging="426"/>
        <w:jc w:val="both"/>
        <w:rPr>
          <w:sz w:val="22"/>
          <w:szCs w:val="22"/>
          <w:lang w:eastAsia="id-ID"/>
        </w:rPr>
      </w:pPr>
      <w:r w:rsidRPr="00CD60AF">
        <w:rPr>
          <w:sz w:val="22"/>
          <w:szCs w:val="22"/>
          <w:lang w:eastAsia="id-ID"/>
        </w:rPr>
        <w:t>Maksim Kecocokan</w:t>
      </w:r>
    </w:p>
    <w:p w14:paraId="25B88D05" w14:textId="77777777" w:rsidR="009A6121" w:rsidRPr="00CD60AF" w:rsidRDefault="00802D47" w:rsidP="009A6121">
      <w:pPr>
        <w:spacing w:after="0" w:line="360" w:lineRule="auto"/>
        <w:ind w:left="426" w:firstLine="567"/>
        <w:jc w:val="both"/>
        <w:rPr>
          <w:rFonts w:ascii="Times New Roman" w:hAnsi="Times New Roman" w:cs="Times New Roman"/>
          <w:lang w:eastAsia="id-ID"/>
        </w:rPr>
      </w:pPr>
      <w:r w:rsidRPr="00CD60AF">
        <w:rPr>
          <w:rFonts w:ascii="Times New Roman" w:hAnsi="Times New Roman" w:cs="Times New Roman"/>
          <w:lang w:eastAsia="id-ID"/>
        </w:rPr>
        <w:t>Maksim kecocokan menggariskan setiap penutur dan lawan tutur untuk memaksimalkan kecocokan diantara mereka, dan meminimalkan k</w:t>
      </w:r>
      <w:r w:rsidR="009A6121" w:rsidRPr="00CD60AF">
        <w:rPr>
          <w:rFonts w:ascii="Times New Roman" w:hAnsi="Times New Roman" w:cs="Times New Roman"/>
          <w:lang w:eastAsia="id-ID"/>
        </w:rPr>
        <w:t>etidakcocokan di antara mereka</w:t>
      </w:r>
    </w:p>
    <w:p w14:paraId="3406C10C" w14:textId="77777777" w:rsidR="009A6121" w:rsidRPr="00CD60AF" w:rsidRDefault="009A6121" w:rsidP="009A6121">
      <w:pPr>
        <w:pStyle w:val="ListParagraph"/>
        <w:numPr>
          <w:ilvl w:val="0"/>
          <w:numId w:val="4"/>
        </w:numPr>
        <w:spacing w:line="360" w:lineRule="auto"/>
        <w:ind w:left="426" w:hanging="426"/>
        <w:jc w:val="both"/>
        <w:rPr>
          <w:sz w:val="22"/>
          <w:szCs w:val="22"/>
          <w:lang w:eastAsia="id-ID"/>
        </w:rPr>
      </w:pPr>
      <w:r w:rsidRPr="00CD60AF">
        <w:rPr>
          <w:sz w:val="22"/>
          <w:szCs w:val="22"/>
          <w:lang w:eastAsia="id-ID"/>
        </w:rPr>
        <w:t>Maksim Kesimpatian</w:t>
      </w:r>
    </w:p>
    <w:p w14:paraId="0228C719" w14:textId="77777777" w:rsidR="009A6121" w:rsidRPr="00CD60AF" w:rsidRDefault="00802D47" w:rsidP="009A6121">
      <w:pPr>
        <w:spacing w:after="0" w:line="360" w:lineRule="auto"/>
        <w:ind w:left="426" w:firstLine="567"/>
        <w:jc w:val="both"/>
        <w:rPr>
          <w:rFonts w:ascii="Times New Roman" w:hAnsi="Times New Roman" w:cs="Times New Roman"/>
          <w:lang w:eastAsia="id-ID"/>
        </w:rPr>
      </w:pPr>
      <w:r w:rsidRPr="00CD60AF">
        <w:rPr>
          <w:rFonts w:ascii="Times New Roman" w:hAnsi="Times New Roman" w:cs="Times New Roman"/>
          <w:lang w:eastAsia="id-ID"/>
        </w:rPr>
        <w:t>Maksim ini diungkapkan dengan tuturan asertif dan ekspresif. Maksim kesimpatian mengharuskan setiap peserta pertuturan untuk memaksimalkan rasa simpati, dan meminimalkan rasa antipati kepada lawan tuturnya. Jika lawan tutur mendapatkan kesuksesan atau kebahagiaan, penutur wajib memberikan ucapan selamat. Bila lawan tutur mendapat kesusahan, atau musibah penutur layak berduka, atau mengutarakan bela sungkawa sebagai tanda kesimpatian.</w:t>
      </w:r>
    </w:p>
    <w:p w14:paraId="716AC679" w14:textId="77777777" w:rsidR="009A6121" w:rsidRPr="00CD60AF" w:rsidRDefault="009A6121" w:rsidP="009A6121">
      <w:pPr>
        <w:spacing w:after="0" w:line="360" w:lineRule="auto"/>
        <w:ind w:firstLine="720"/>
        <w:jc w:val="both"/>
        <w:rPr>
          <w:rFonts w:ascii="Times New Roman" w:hAnsi="Times New Roman" w:cs="Times New Roman"/>
          <w:lang w:eastAsia="id-ID"/>
        </w:rPr>
      </w:pPr>
      <w:r w:rsidRPr="00CD60AF">
        <w:rPr>
          <w:rFonts w:ascii="Times New Roman" w:hAnsi="Times New Roman" w:cs="Times New Roman"/>
        </w:rPr>
        <w:t>Berdasarkan teori-teori yang telah dikemukakan bahwa dalam berkomunikasi prinsip kesopanan dan kesantunan sangat diperhatikan, agar hasilnya nan</w:t>
      </w:r>
      <w:del w:id="15" w:author="User" w:date="2019-05-14T00:28:00Z">
        <w:r w:rsidRPr="00CD60AF" w:rsidDel="00553F72">
          <w:rPr>
            <w:rFonts w:ascii="Times New Roman" w:hAnsi="Times New Roman" w:cs="Times New Roman"/>
          </w:rPr>
          <w:delText>a</w:delText>
        </w:r>
      </w:del>
      <w:r w:rsidRPr="00CD60AF">
        <w:rPr>
          <w:rFonts w:ascii="Times New Roman" w:hAnsi="Times New Roman" w:cs="Times New Roman"/>
        </w:rPr>
        <w:t>ti mitra tutur merasa disegani, dihormati, dan sebagainya oleh penutur, sehingga mitra tutur merasa nyaman ketika berkomunikasi. Tetapi tidak hanya penu</w:t>
      </w:r>
      <w:del w:id="16" w:author="User" w:date="2019-05-14T00:28:00Z">
        <w:r w:rsidRPr="00CD60AF" w:rsidDel="00553F72">
          <w:rPr>
            <w:rFonts w:ascii="Times New Roman" w:hAnsi="Times New Roman" w:cs="Times New Roman"/>
          </w:rPr>
          <w:delText>tu</w:delText>
        </w:r>
      </w:del>
      <w:r w:rsidRPr="00CD60AF">
        <w:rPr>
          <w:rFonts w:ascii="Times New Roman" w:hAnsi="Times New Roman" w:cs="Times New Roman"/>
        </w:rPr>
        <w:t>tur yang harus memperhatikan beberapa maksim yang telah disebutkan di atas, akan tetapi mitra tutur juga harus memperhatikannya, sehingga dalam berkomunikasi prinsip kesopanan dan prinsip kesantunan itu terjalin antara penutur dengan mitra tutur.</w:t>
      </w:r>
    </w:p>
    <w:p w14:paraId="284CF93C" w14:textId="77777777" w:rsidR="009A6121" w:rsidRPr="00CD60AF" w:rsidRDefault="009A6121" w:rsidP="00B06303">
      <w:pPr>
        <w:pStyle w:val="ListParagraph"/>
        <w:ind w:left="1080"/>
        <w:jc w:val="both"/>
        <w:rPr>
          <w:rFonts w:eastAsiaTheme="minorHAnsi"/>
          <w:sz w:val="22"/>
          <w:szCs w:val="22"/>
          <w:lang w:val="id-ID"/>
        </w:rPr>
      </w:pPr>
    </w:p>
    <w:p w14:paraId="2C024525" w14:textId="77777777" w:rsidR="0035406A" w:rsidRDefault="0035406A" w:rsidP="00B06303">
      <w:pPr>
        <w:pStyle w:val="ListParagraph"/>
        <w:ind w:left="1080"/>
        <w:jc w:val="both"/>
        <w:rPr>
          <w:rFonts w:eastAsiaTheme="minorHAnsi"/>
          <w:sz w:val="22"/>
          <w:szCs w:val="22"/>
          <w:lang w:val="id-ID"/>
        </w:rPr>
      </w:pPr>
    </w:p>
    <w:p w14:paraId="6E2367D1" w14:textId="77777777" w:rsidR="004D7130" w:rsidRPr="00CD60AF" w:rsidRDefault="004D7130" w:rsidP="00B06303">
      <w:pPr>
        <w:pStyle w:val="ListParagraph"/>
        <w:ind w:left="1080"/>
        <w:jc w:val="both"/>
        <w:rPr>
          <w:rFonts w:eastAsiaTheme="minorHAnsi"/>
          <w:sz w:val="22"/>
          <w:szCs w:val="22"/>
          <w:lang w:val="id-ID"/>
        </w:rPr>
      </w:pPr>
    </w:p>
    <w:p w14:paraId="5F52B2C9" w14:textId="77777777" w:rsidR="00B06303" w:rsidRPr="00CD60AF" w:rsidRDefault="00A20D92" w:rsidP="00B06303">
      <w:pPr>
        <w:spacing w:after="0" w:line="360" w:lineRule="auto"/>
        <w:jc w:val="both"/>
        <w:rPr>
          <w:rFonts w:ascii="Times New Roman" w:hAnsi="Times New Roman" w:cs="Times New Roman"/>
          <w:b/>
        </w:rPr>
      </w:pPr>
      <w:r w:rsidRPr="00CD60AF">
        <w:rPr>
          <w:rFonts w:ascii="Times New Roman" w:hAnsi="Times New Roman" w:cs="Times New Roman"/>
          <w:b/>
        </w:rPr>
        <w:t>METOD</w:t>
      </w:r>
      <w:ins w:id="17" w:author="User" w:date="2019-05-14T00:28:00Z">
        <w:r w:rsidR="00553F72">
          <w:rPr>
            <w:rFonts w:ascii="Times New Roman" w:hAnsi="Times New Roman" w:cs="Times New Roman"/>
            <w:b/>
          </w:rPr>
          <w:t>E</w:t>
        </w:r>
      </w:ins>
      <w:del w:id="18" w:author="User" w:date="2019-05-14T00:28:00Z">
        <w:r w:rsidRPr="00CD60AF" w:rsidDel="00553F72">
          <w:rPr>
            <w:rFonts w:ascii="Times New Roman" w:hAnsi="Times New Roman" w:cs="Times New Roman"/>
            <w:b/>
          </w:rPr>
          <w:delText>OLOGI</w:delText>
        </w:r>
      </w:del>
      <w:r w:rsidRPr="00CD60AF">
        <w:rPr>
          <w:rFonts w:ascii="Times New Roman" w:hAnsi="Times New Roman" w:cs="Times New Roman"/>
          <w:b/>
        </w:rPr>
        <w:t xml:space="preserve"> PENELITIAN</w:t>
      </w:r>
    </w:p>
    <w:p w14:paraId="02A1BE96" w14:textId="77777777" w:rsidR="00B06303" w:rsidRPr="00CD60AF" w:rsidRDefault="006359CB" w:rsidP="00B12512">
      <w:pPr>
        <w:spacing w:after="0" w:line="360" w:lineRule="auto"/>
        <w:ind w:firstLine="720"/>
        <w:jc w:val="both"/>
        <w:rPr>
          <w:rFonts w:ascii="Times New Roman" w:hAnsi="Times New Roman" w:cs="Times New Roman"/>
        </w:rPr>
      </w:pPr>
      <w:commentRangeStart w:id="19"/>
      <w:r w:rsidRPr="00CD60AF">
        <w:rPr>
          <w:rFonts w:ascii="Times New Roman" w:hAnsi="Times New Roman" w:cs="Times New Roman"/>
        </w:rPr>
        <w:t>Jenis penelitian</w:t>
      </w:r>
      <w:ins w:id="20" w:author="User" w:date="2019-05-14T00:29:00Z">
        <w:r w:rsidR="00553F72">
          <w:rPr>
            <w:rFonts w:ascii="Times New Roman" w:hAnsi="Times New Roman" w:cs="Times New Roman"/>
          </w:rPr>
          <w:t xml:space="preserve"> ini</w:t>
        </w:r>
      </w:ins>
      <w:r w:rsidRPr="00CD60AF">
        <w:rPr>
          <w:rFonts w:ascii="Times New Roman" w:hAnsi="Times New Roman" w:cs="Times New Roman"/>
        </w:rPr>
        <w:t xml:space="preserve"> </w:t>
      </w:r>
      <w:r w:rsidRPr="00CD60AF">
        <w:rPr>
          <w:rFonts w:ascii="Times New Roman" w:eastAsia="Calibri" w:hAnsi="Times New Roman" w:cs="Times New Roman"/>
        </w:rPr>
        <w:t xml:space="preserve">menggunakan deskriptif dengan pendekatan kualitatif. Data yang dikumpulkan </w:t>
      </w:r>
      <w:del w:id="21" w:author="User" w:date="2019-05-14T00:29:00Z">
        <w:r w:rsidRPr="00CD60AF" w:rsidDel="00553F72">
          <w:rPr>
            <w:rFonts w:ascii="Times New Roman" w:eastAsia="Calibri" w:hAnsi="Times New Roman" w:cs="Times New Roman"/>
          </w:rPr>
          <w:delText>dalam penelitian in</w:delText>
        </w:r>
      </w:del>
      <w:r w:rsidRPr="00CD60AF">
        <w:rPr>
          <w:rFonts w:ascii="Times New Roman" w:eastAsia="Calibri" w:hAnsi="Times New Roman" w:cs="Times New Roman"/>
        </w:rPr>
        <w:t xml:space="preserve">i berbentuk deskripsi </w:t>
      </w:r>
      <w:r w:rsidRPr="00CD60AF">
        <w:rPr>
          <w:rStyle w:val="sehl"/>
          <w:rFonts w:ascii="Times New Roman" w:eastAsia="Calibri" w:hAnsi="Times New Roman" w:cs="Times New Roman"/>
        </w:rPr>
        <w:t>percakapan</w:t>
      </w:r>
      <w:r w:rsidRPr="00CD60AF">
        <w:rPr>
          <w:rFonts w:ascii="Times New Roman" w:eastAsia="Calibri" w:hAnsi="Times New Roman" w:cs="Times New Roman"/>
        </w:rPr>
        <w:t xml:space="preserve"> antara peneliti dan pedagang. </w:t>
      </w:r>
      <w:commentRangeStart w:id="22"/>
      <w:r w:rsidRPr="00CD60AF">
        <w:rPr>
          <w:rFonts w:ascii="Times New Roman" w:eastAsia="Calibri" w:hAnsi="Times New Roman" w:cs="Times New Roman"/>
        </w:rPr>
        <w:t>Bersifat deskriptif</w:t>
      </w:r>
      <w:commentRangeEnd w:id="22"/>
      <w:r w:rsidR="00553F72">
        <w:rPr>
          <w:rStyle w:val="CommentReference"/>
        </w:rPr>
        <w:commentReference w:id="22"/>
      </w:r>
      <w:r w:rsidRPr="00CD60AF">
        <w:rPr>
          <w:rFonts w:ascii="Times New Roman" w:eastAsia="Calibri" w:hAnsi="Times New Roman" w:cs="Times New Roman"/>
        </w:rPr>
        <w:t xml:space="preserve">, karena data yang dikumpulkan berupa kata-kata, gambar, </w:t>
      </w:r>
      <w:r w:rsidRPr="00CD60AF">
        <w:rPr>
          <w:rStyle w:val="sehl"/>
          <w:rFonts w:ascii="Times New Roman" w:eastAsia="Calibri" w:hAnsi="Times New Roman" w:cs="Times New Roman"/>
        </w:rPr>
        <w:t>dan</w:t>
      </w:r>
      <w:r w:rsidRPr="00CD60AF">
        <w:rPr>
          <w:rFonts w:ascii="Times New Roman" w:eastAsia="Calibri" w:hAnsi="Times New Roman" w:cs="Times New Roman"/>
        </w:rPr>
        <w:t xml:space="preserve"> bukan angka-angka. </w:t>
      </w:r>
      <w:r w:rsidRPr="00CD60AF">
        <w:rPr>
          <w:rFonts w:ascii="Times New Roman" w:hAnsi="Times New Roman" w:cs="Times New Roman"/>
        </w:rPr>
        <w:t>Moleong dalam Muhammad</w:t>
      </w:r>
      <w:r w:rsidRPr="00CD60AF">
        <w:rPr>
          <w:rFonts w:ascii="Times New Roman" w:hAnsi="Times New Roman" w:cs="Times New Roman"/>
          <w:lang w:val="id-ID"/>
        </w:rPr>
        <w:t xml:space="preserve"> (200</w:t>
      </w:r>
      <w:r w:rsidRPr="00CD60AF">
        <w:rPr>
          <w:rFonts w:ascii="Times New Roman" w:hAnsi="Times New Roman" w:cs="Times New Roman"/>
        </w:rPr>
        <w:t>2</w:t>
      </w:r>
      <w:r w:rsidRPr="00CD60AF">
        <w:rPr>
          <w:rFonts w:ascii="Times New Roman" w:hAnsi="Times New Roman" w:cs="Times New Roman"/>
          <w:lang w:val="id-ID"/>
        </w:rPr>
        <w:t>:</w:t>
      </w:r>
      <w:r w:rsidRPr="00CD60AF">
        <w:rPr>
          <w:rFonts w:ascii="Times New Roman" w:hAnsi="Times New Roman" w:cs="Times New Roman"/>
        </w:rPr>
        <w:t xml:space="preserve"> 19</w:t>
      </w:r>
      <w:r w:rsidRPr="00CD60AF">
        <w:rPr>
          <w:rFonts w:ascii="Times New Roman" w:hAnsi="Times New Roman" w:cs="Times New Roman"/>
          <w:lang w:val="id-ID"/>
        </w:rPr>
        <w:t xml:space="preserve">), </w:t>
      </w:r>
      <w:r w:rsidRPr="00CD60AF">
        <w:rPr>
          <w:rFonts w:ascii="Times New Roman" w:hAnsi="Times New Roman" w:cs="Times New Roman"/>
        </w:rPr>
        <w:t xml:space="preserve">menjelaskan bahwa </w:t>
      </w:r>
      <w:r w:rsidRPr="00CD60AF">
        <w:rPr>
          <w:rFonts w:ascii="Times New Roman" w:hAnsi="Times New Roman" w:cs="Times New Roman"/>
          <w:lang w:val="id-ID"/>
        </w:rPr>
        <w:t xml:space="preserve">metode penelitian kualitatif adalah metode penelitian yang </w:t>
      </w:r>
      <w:r w:rsidRPr="00CD60AF">
        <w:rPr>
          <w:rFonts w:ascii="Times New Roman" w:hAnsi="Times New Roman" w:cs="Times New Roman"/>
        </w:rPr>
        <w:t>menghasilkan data deskriptif berupa kata-kata tertulis, atau lisan dari orang-orang dan prilaku yang dapat diamati</w:t>
      </w:r>
      <w:r w:rsidRPr="00CD60AF">
        <w:rPr>
          <w:rFonts w:ascii="Times New Roman" w:hAnsi="Times New Roman" w:cs="Times New Roman"/>
          <w:lang w:val="id-ID"/>
        </w:rPr>
        <w:t>. Penulisan deskriptif ini ad</w:t>
      </w:r>
      <w:r w:rsidRPr="00CD60AF">
        <w:rPr>
          <w:rFonts w:ascii="Times New Roman" w:hAnsi="Times New Roman" w:cs="Times New Roman"/>
        </w:rPr>
        <w:t>a</w:t>
      </w:r>
      <w:r w:rsidRPr="00CD60AF">
        <w:rPr>
          <w:rFonts w:ascii="Times New Roman" w:hAnsi="Times New Roman" w:cs="Times New Roman"/>
          <w:lang w:val="id-ID"/>
        </w:rPr>
        <w:t>lah jenis penulisan be</w:t>
      </w:r>
      <w:r w:rsidR="00910BE2">
        <w:rPr>
          <w:rFonts w:ascii="Times New Roman" w:hAnsi="Times New Roman" w:cs="Times New Roman"/>
          <w:lang w:val="id-ID"/>
        </w:rPr>
        <w:t>rdasarkan pembahasannya. Peneliti</w:t>
      </w:r>
      <w:r w:rsidRPr="00CD60AF">
        <w:rPr>
          <w:rFonts w:ascii="Times New Roman" w:hAnsi="Times New Roman" w:cs="Times New Roman"/>
          <w:lang w:val="id-ID"/>
        </w:rPr>
        <w:t xml:space="preserve"> berusaha untuk memaparka</w:t>
      </w:r>
      <w:r w:rsidR="006F682A" w:rsidRPr="00CD60AF">
        <w:rPr>
          <w:rFonts w:ascii="Times New Roman" w:hAnsi="Times New Roman" w:cs="Times New Roman"/>
          <w:lang w:val="id-ID"/>
        </w:rPr>
        <w:t>n dan menguraikan deskriptif ob</w:t>
      </w:r>
      <w:r w:rsidR="006F682A" w:rsidRPr="00CD60AF">
        <w:rPr>
          <w:rFonts w:ascii="Times New Roman" w:hAnsi="Times New Roman" w:cs="Times New Roman"/>
        </w:rPr>
        <w:t>j</w:t>
      </w:r>
      <w:r w:rsidRPr="00CD60AF">
        <w:rPr>
          <w:rFonts w:ascii="Times New Roman" w:hAnsi="Times New Roman" w:cs="Times New Roman"/>
          <w:lang w:val="id-ID"/>
        </w:rPr>
        <w:t>ektif tetang implikatur percakapan pedagang dan pembeli sayur</w:t>
      </w:r>
      <w:r w:rsidR="00910BE2">
        <w:rPr>
          <w:rFonts w:ascii="Times New Roman" w:hAnsi="Times New Roman" w:cs="Times New Roman"/>
          <w:lang w:val="id-ID"/>
        </w:rPr>
        <w:t xml:space="preserve"> dan barang yang lainnya</w:t>
      </w:r>
      <w:r w:rsidRPr="00CD60AF">
        <w:rPr>
          <w:rFonts w:ascii="Times New Roman" w:hAnsi="Times New Roman" w:cs="Times New Roman"/>
          <w:lang w:val="id-ID"/>
        </w:rPr>
        <w:t xml:space="preserve"> di </w:t>
      </w:r>
      <w:r w:rsidR="0035406A" w:rsidRPr="00CD60AF">
        <w:rPr>
          <w:rFonts w:ascii="Times New Roman" w:hAnsi="Times New Roman" w:cs="Times New Roman"/>
        </w:rPr>
        <w:t>Pasar Mingguan Tebaban</w:t>
      </w:r>
      <w:r w:rsidRPr="00CD60AF">
        <w:rPr>
          <w:rFonts w:ascii="Times New Roman" w:hAnsi="Times New Roman" w:cs="Times New Roman"/>
          <w:lang w:val="id-ID"/>
        </w:rPr>
        <w:t>.</w:t>
      </w:r>
      <w:r w:rsidRPr="00CD60AF">
        <w:rPr>
          <w:rFonts w:ascii="Times New Roman" w:hAnsi="Times New Roman" w:cs="Times New Roman"/>
        </w:rPr>
        <w:t xml:space="preserve"> </w:t>
      </w:r>
      <w:r w:rsidR="0035406A" w:rsidRPr="00CD60AF">
        <w:rPr>
          <w:rFonts w:ascii="Times New Roman" w:hAnsi="Times New Roman" w:cs="Times New Roman"/>
        </w:rPr>
        <w:t xml:space="preserve">Tempat </w:t>
      </w:r>
      <w:r w:rsidRPr="00CD60AF">
        <w:rPr>
          <w:rFonts w:ascii="Times New Roman" w:hAnsi="Times New Roman" w:cs="Times New Roman"/>
        </w:rPr>
        <w:t xml:space="preserve">penelitian yang peneliti pilih adalah </w:t>
      </w:r>
      <w:r w:rsidR="0035406A" w:rsidRPr="00CD60AF">
        <w:rPr>
          <w:rFonts w:ascii="Times New Roman" w:hAnsi="Times New Roman" w:cs="Times New Roman"/>
        </w:rPr>
        <w:t>Pasar Mingguan Tebaban</w:t>
      </w:r>
      <w:r w:rsidRPr="00CD60AF">
        <w:rPr>
          <w:rFonts w:ascii="Times New Roman" w:hAnsi="Times New Roman" w:cs="Times New Roman"/>
        </w:rPr>
        <w:t xml:space="preserve"> Kecamatan </w:t>
      </w:r>
      <w:r w:rsidR="0035406A" w:rsidRPr="00CD60AF">
        <w:rPr>
          <w:rFonts w:ascii="Times New Roman" w:hAnsi="Times New Roman" w:cs="Times New Roman"/>
        </w:rPr>
        <w:t>Suralaga</w:t>
      </w:r>
      <w:r w:rsidRPr="00CD60AF">
        <w:rPr>
          <w:rFonts w:ascii="Times New Roman" w:hAnsi="Times New Roman" w:cs="Times New Roman"/>
        </w:rPr>
        <w:t xml:space="preserve">. Karena pasar </w:t>
      </w:r>
      <w:r w:rsidR="0035406A" w:rsidRPr="00CD60AF">
        <w:rPr>
          <w:rFonts w:ascii="Times New Roman" w:hAnsi="Times New Roman" w:cs="Times New Roman"/>
        </w:rPr>
        <w:t>Pasar Mingguan Tebaban</w:t>
      </w:r>
      <w:r w:rsidRPr="00CD60AF">
        <w:rPr>
          <w:rFonts w:ascii="Times New Roman" w:hAnsi="Times New Roman" w:cs="Times New Roman"/>
        </w:rPr>
        <w:t xml:space="preserve"> merupakan pasar yang terdekat dari lokasi peneliti, dan peneliti juga mengerti dengan bahasa yang digunakan ditempat itu.</w:t>
      </w:r>
      <w:r w:rsidR="006F682A" w:rsidRPr="00CD60AF">
        <w:rPr>
          <w:rFonts w:ascii="Times New Roman" w:hAnsi="Times New Roman" w:cs="Times New Roman"/>
        </w:rPr>
        <w:t xml:space="preserve"> Teknik pengumpulan data yang peneliti gunakan</w:t>
      </w:r>
      <w:r w:rsidR="00910BE2">
        <w:rPr>
          <w:rFonts w:ascii="Times New Roman" w:hAnsi="Times New Roman" w:cs="Times New Roman"/>
        </w:rPr>
        <w:t xml:space="preserve"> di dalam penelitian ini adalah</w:t>
      </w:r>
      <w:r w:rsidR="006F682A" w:rsidRPr="00CD60AF">
        <w:rPr>
          <w:rFonts w:ascii="Times New Roman" w:hAnsi="Times New Roman" w:cs="Times New Roman"/>
        </w:rPr>
        <w:t xml:space="preserve"> pengamatan/observasi, cakap/wawancara, sadap/rekam. kevaliditasan datanya peneliti menggunakan teknik triangulasi data. Sugiyono (2011: 241) mengemukakan “nilai dari teknik pengumpulan data dengan triangulasi adalah untuk mengetahui data yang diperoleh </w:t>
      </w:r>
      <w:r w:rsidR="006F682A" w:rsidRPr="00CD60AF">
        <w:rPr>
          <w:rFonts w:ascii="Times New Roman" w:hAnsi="Times New Roman" w:cs="Times New Roman"/>
          <w:i/>
        </w:rPr>
        <w:t xml:space="preserve">convergent </w:t>
      </w:r>
      <w:r w:rsidR="006F682A" w:rsidRPr="00CD60AF">
        <w:rPr>
          <w:rFonts w:ascii="Times New Roman" w:hAnsi="Times New Roman" w:cs="Times New Roman"/>
        </w:rPr>
        <w:t>(meluas), tidak</w:t>
      </w:r>
      <w:r w:rsidR="00910BE2">
        <w:rPr>
          <w:rFonts w:ascii="Times New Roman" w:hAnsi="Times New Roman" w:cs="Times New Roman"/>
        </w:rPr>
        <w:t xml:space="preserve"> konsisten atau kontrakdiksi.</w:t>
      </w:r>
      <w:r w:rsidR="00910BE2">
        <w:rPr>
          <w:rFonts w:ascii="Times New Roman" w:hAnsi="Times New Roman" w:cs="Times New Roman"/>
          <w:lang w:val="id-ID"/>
        </w:rPr>
        <w:t xml:space="preserve"> </w:t>
      </w:r>
      <w:r w:rsidR="00910BE2">
        <w:rPr>
          <w:rFonts w:ascii="Times New Roman" w:hAnsi="Times New Roman" w:cs="Times New Roman"/>
        </w:rPr>
        <w:t>”</w:t>
      </w:r>
      <w:r w:rsidR="006F682A" w:rsidRPr="00CD60AF">
        <w:rPr>
          <w:rFonts w:ascii="Times New Roman" w:hAnsi="Times New Roman" w:cs="Times New Roman"/>
        </w:rPr>
        <w:t xml:space="preserve">Triangulasi data digunakan untuk memperkuat data agar datanya menjadi valid dengan cara data yang sudah didapat sebelumnya dipriksa dan dicocokkan kembali dengan melakukan pengamatan ulang kepada informan yang telah ditentukan, untuk mengecek apakah data yang telah diberikan kepada peneliti bersifat sementara atau belangsung pada setiap transaksi jual beli. Teknik analisis data dalam penelitian ini dilakukan melalui langkah-langkah yaitu </w:t>
      </w:r>
      <w:r w:rsidR="00910BE2" w:rsidRPr="00CD60AF">
        <w:rPr>
          <w:rFonts w:ascii="Times New Roman" w:hAnsi="Times New Roman" w:cs="Times New Roman"/>
        </w:rPr>
        <w:t xml:space="preserve">transkripsi </w:t>
      </w:r>
      <w:r w:rsidR="00B12512" w:rsidRPr="00CD60AF">
        <w:rPr>
          <w:rFonts w:ascii="Times New Roman" w:hAnsi="Times New Roman" w:cs="Times New Roman"/>
        </w:rPr>
        <w:t xml:space="preserve">data, </w:t>
      </w:r>
      <w:r w:rsidR="006F682A" w:rsidRPr="00CD60AF">
        <w:rPr>
          <w:rFonts w:ascii="Times New Roman" w:hAnsi="Times New Roman" w:cs="Times New Roman"/>
        </w:rPr>
        <w:t xml:space="preserve">reduksi data, </w:t>
      </w:r>
      <w:r w:rsidR="00B12512" w:rsidRPr="00CD60AF">
        <w:rPr>
          <w:rFonts w:ascii="Times New Roman" w:hAnsi="Times New Roman" w:cs="Times New Roman"/>
        </w:rPr>
        <w:t xml:space="preserve">dan </w:t>
      </w:r>
      <w:r w:rsidR="006F682A" w:rsidRPr="00CD60AF">
        <w:rPr>
          <w:rFonts w:ascii="Times New Roman" w:hAnsi="Times New Roman" w:cs="Times New Roman"/>
        </w:rPr>
        <w:t>interpretasi data</w:t>
      </w:r>
      <w:r w:rsidR="00B12512" w:rsidRPr="00CD60AF">
        <w:rPr>
          <w:rFonts w:ascii="Times New Roman" w:hAnsi="Times New Roman" w:cs="Times New Roman"/>
        </w:rPr>
        <w:t>.</w:t>
      </w:r>
      <w:ins w:id="23" w:author="User" w:date="2019-05-14T00:31:00Z">
        <w:r w:rsidR="00553F72">
          <w:rPr>
            <w:rFonts w:ascii="Times New Roman" w:hAnsi="Times New Roman" w:cs="Times New Roman"/>
          </w:rPr>
          <w:t xml:space="preserve"> </w:t>
        </w:r>
      </w:ins>
      <w:commentRangeEnd w:id="19"/>
      <w:ins w:id="24" w:author="User" w:date="2019-05-14T00:32:00Z">
        <w:r w:rsidR="00553F72">
          <w:rPr>
            <w:rStyle w:val="CommentReference"/>
          </w:rPr>
          <w:commentReference w:id="19"/>
        </w:r>
      </w:ins>
    </w:p>
    <w:p w14:paraId="121933BF" w14:textId="77777777" w:rsidR="00B12512" w:rsidRPr="00CD60AF" w:rsidRDefault="00B12512" w:rsidP="00B12512">
      <w:pPr>
        <w:spacing w:after="0" w:line="360" w:lineRule="auto"/>
        <w:ind w:firstLine="720"/>
        <w:jc w:val="both"/>
        <w:rPr>
          <w:rFonts w:ascii="Times New Roman" w:hAnsi="Times New Roman" w:cs="Times New Roman"/>
        </w:rPr>
      </w:pPr>
    </w:p>
    <w:p w14:paraId="6BE2E327" w14:textId="77777777" w:rsidR="004503FB" w:rsidRPr="00CD60AF" w:rsidRDefault="004503FB" w:rsidP="004503FB">
      <w:pPr>
        <w:spacing w:after="0" w:line="360" w:lineRule="auto"/>
        <w:jc w:val="both"/>
        <w:rPr>
          <w:rFonts w:ascii="Times New Roman" w:hAnsi="Times New Roman" w:cs="Times New Roman"/>
          <w:b/>
        </w:rPr>
      </w:pPr>
      <w:commentRangeStart w:id="25"/>
      <w:r w:rsidRPr="00CD60AF">
        <w:rPr>
          <w:rFonts w:ascii="Times New Roman" w:hAnsi="Times New Roman" w:cs="Times New Roman"/>
          <w:b/>
        </w:rPr>
        <w:t>HASIL PENELITIAN DAN PEMBAHASAN</w:t>
      </w:r>
      <w:commentRangeEnd w:id="25"/>
      <w:r w:rsidR="00553F72">
        <w:rPr>
          <w:rStyle w:val="CommentReference"/>
        </w:rPr>
        <w:commentReference w:id="25"/>
      </w:r>
    </w:p>
    <w:p w14:paraId="7A314BEC" w14:textId="77777777" w:rsidR="00AB4822" w:rsidRPr="00CD60AF" w:rsidRDefault="004503FB" w:rsidP="004503FB">
      <w:pPr>
        <w:pStyle w:val="NormalWeb"/>
        <w:spacing w:before="0" w:beforeAutospacing="0" w:after="0" w:afterAutospacing="0" w:line="360" w:lineRule="auto"/>
        <w:ind w:firstLine="720"/>
        <w:jc w:val="both"/>
        <w:rPr>
          <w:sz w:val="22"/>
          <w:szCs w:val="22"/>
          <w:lang w:val="id-ID"/>
        </w:rPr>
      </w:pPr>
      <w:r w:rsidRPr="00CD60AF">
        <w:rPr>
          <w:sz w:val="22"/>
          <w:szCs w:val="22"/>
        </w:rPr>
        <w:t xml:space="preserve">Komunikasi merupakan hal pokok yang dilakukan manusia setiap harinya.  Dalam berkomunikasi selain dibuthkan yang namanya kesepahaman atau kerjasama antara penutur dengan mitra tutur dibutuhkan juga yang namanya kesopanan. Tujuannya adalah agar penutur dan mitra tutur sama-sama merasa nyaman dan merasa  dihormati ketika berkomunikasi, dalam hal ini yaitu ketika melakukan transaksi jual beli sayur di pasar. Sebagaimana yang sering kita dengar bahwa bahasa yang digunakan pedagang-pedagang tersebut sangat beragam, hal tersebut dikarenakan mereka tidak datang dari satu desa akan tetapi dari desa yang berlainan yang harus menyesuaikan diri dan bahasa yang mereka miliki dengan bahasa dimana tempatnya berada. Sebagaimana yang telah peneliti ungkapkan </w:t>
      </w:r>
      <w:r w:rsidR="0035406A" w:rsidRPr="00CD60AF">
        <w:rPr>
          <w:sz w:val="22"/>
          <w:szCs w:val="22"/>
        </w:rPr>
        <w:t>diawal bahwa mayoritas penduduk</w:t>
      </w:r>
      <w:r w:rsidR="009D2C88" w:rsidRPr="00CD60AF">
        <w:rPr>
          <w:sz w:val="22"/>
          <w:szCs w:val="22"/>
          <w:lang w:val="id-ID"/>
        </w:rPr>
        <w:t xml:space="preserve"> desa Te</w:t>
      </w:r>
      <w:r w:rsidR="00AB4822" w:rsidRPr="00CD60AF">
        <w:rPr>
          <w:sz w:val="22"/>
          <w:szCs w:val="22"/>
          <w:lang w:val="id-ID"/>
        </w:rPr>
        <w:t>baban</w:t>
      </w:r>
      <w:r w:rsidR="00AB4822" w:rsidRPr="00CD60AF">
        <w:rPr>
          <w:sz w:val="22"/>
          <w:szCs w:val="22"/>
        </w:rPr>
        <w:t xml:space="preserve"> </w:t>
      </w:r>
      <w:r w:rsidR="009D2C88" w:rsidRPr="00CD60AF">
        <w:rPr>
          <w:sz w:val="22"/>
          <w:szCs w:val="22"/>
        </w:rPr>
        <w:t>sangat menjunjung tinggi kesopanan dalam bertutur</w:t>
      </w:r>
      <w:r w:rsidR="009D2C88" w:rsidRPr="00CD60AF">
        <w:rPr>
          <w:sz w:val="22"/>
          <w:szCs w:val="22"/>
          <w:lang w:val="id-ID"/>
        </w:rPr>
        <w:t xml:space="preserve">. </w:t>
      </w:r>
      <w:commentRangeStart w:id="26"/>
      <w:r w:rsidR="009D2C88" w:rsidRPr="00CD60AF">
        <w:rPr>
          <w:sz w:val="22"/>
          <w:szCs w:val="22"/>
          <w:lang w:val="id-ID"/>
        </w:rPr>
        <w:t>Untuk peda</w:t>
      </w:r>
      <w:del w:id="27" w:author="User" w:date="2019-05-14T00:51:00Z">
        <w:r w:rsidR="009D2C88" w:rsidRPr="00CD60AF" w:rsidDel="00553F72">
          <w:rPr>
            <w:sz w:val="22"/>
            <w:szCs w:val="22"/>
            <w:lang w:val="id-ID"/>
          </w:rPr>
          <w:delText>n</w:delText>
        </w:r>
      </w:del>
      <w:r w:rsidR="009D2C88" w:rsidRPr="00CD60AF">
        <w:rPr>
          <w:sz w:val="22"/>
          <w:szCs w:val="22"/>
          <w:lang w:val="id-ID"/>
        </w:rPr>
        <w:t>gang yang biasanya menggunakan bahasa yang kasar waktu di rumahnya, maka ketika dia datang ke pasar untuk berjualan dia harus meninggalkan bahasa yang kasar dan menjunjung tinggi kesopanan dalam berbahasa agar orang-orang yang berbelanja kep</w:t>
      </w:r>
      <w:r w:rsidR="0035406A" w:rsidRPr="00CD60AF">
        <w:rPr>
          <w:sz w:val="22"/>
          <w:szCs w:val="22"/>
          <w:lang w:val="id-ID"/>
        </w:rPr>
        <w:t>a</w:t>
      </w:r>
      <w:r w:rsidR="009D2C88" w:rsidRPr="00CD60AF">
        <w:rPr>
          <w:sz w:val="22"/>
          <w:szCs w:val="22"/>
          <w:lang w:val="id-ID"/>
        </w:rPr>
        <w:t>da mereka merasa dihormati, artinya mereka tidak mereasa diremehkan atau dilecehkan dengan bahasa mereka gunakan dengan harapan transaksi lancar antara penjual dan pembeli</w:t>
      </w:r>
      <w:commentRangeEnd w:id="26"/>
      <w:r w:rsidR="00553F72">
        <w:rPr>
          <w:rStyle w:val="CommentReference"/>
          <w:rFonts w:asciiTheme="minorHAnsi" w:eastAsiaTheme="minorHAnsi" w:hAnsiTheme="minorHAnsi" w:cstheme="minorBidi"/>
        </w:rPr>
        <w:commentReference w:id="26"/>
      </w:r>
      <w:r w:rsidR="009D2C88" w:rsidRPr="00CD60AF">
        <w:rPr>
          <w:sz w:val="22"/>
          <w:szCs w:val="22"/>
          <w:lang w:val="id-ID"/>
        </w:rPr>
        <w:t xml:space="preserve">. </w:t>
      </w:r>
    </w:p>
    <w:p w14:paraId="503A8735" w14:textId="77777777" w:rsidR="004503FB" w:rsidRPr="00CD60AF" w:rsidRDefault="009D2C88" w:rsidP="007E39AA">
      <w:pPr>
        <w:pStyle w:val="NormalWeb"/>
        <w:spacing w:before="0" w:beforeAutospacing="0" w:after="0" w:afterAutospacing="0" w:line="360" w:lineRule="auto"/>
        <w:ind w:firstLine="720"/>
        <w:jc w:val="both"/>
        <w:rPr>
          <w:sz w:val="22"/>
          <w:szCs w:val="22"/>
        </w:rPr>
      </w:pPr>
      <w:commentRangeStart w:id="28"/>
      <w:r w:rsidRPr="00CD60AF">
        <w:rPr>
          <w:sz w:val="22"/>
          <w:szCs w:val="22"/>
          <w:lang w:val="id-ID"/>
        </w:rPr>
        <w:t>Dalam pengumpulan data, informan yang menjadi objek kajian tidak hanya penjual yang menggunakan bahasa tebaban, tetapi juga meneliti bahasa diluar dialek tebaban (</w:t>
      </w:r>
      <w:r w:rsidRPr="00CD60AF">
        <w:rPr>
          <w:i/>
          <w:sz w:val="22"/>
          <w:szCs w:val="22"/>
          <w:lang w:val="id-ID"/>
        </w:rPr>
        <w:t>ngeto-ngete</w:t>
      </w:r>
      <w:r w:rsidRPr="00CD60AF">
        <w:rPr>
          <w:sz w:val="22"/>
          <w:szCs w:val="22"/>
          <w:lang w:val="id-ID"/>
        </w:rPr>
        <w:t xml:space="preserve">), mengingat penjual yang datang ke sana berbagai macam daerah, ada dari Sakra, Masbagik, </w:t>
      </w:r>
      <w:r w:rsidR="00AE4C00" w:rsidRPr="00CD60AF">
        <w:rPr>
          <w:sz w:val="22"/>
          <w:szCs w:val="22"/>
          <w:lang w:val="id-ID"/>
        </w:rPr>
        <w:t>Terara</w:t>
      </w:r>
      <w:r w:rsidRPr="00CD60AF">
        <w:rPr>
          <w:sz w:val="22"/>
          <w:szCs w:val="22"/>
          <w:lang w:val="id-ID"/>
        </w:rPr>
        <w:t xml:space="preserve">, dan lain sebagainya. Berbeda dengan </w:t>
      </w:r>
      <w:r w:rsidR="00AE4C00" w:rsidRPr="00CD60AF">
        <w:rPr>
          <w:sz w:val="22"/>
          <w:szCs w:val="22"/>
          <w:lang w:val="id-ID"/>
        </w:rPr>
        <w:t>pembeli, rata-rata pembeli/kons</w:t>
      </w:r>
      <w:r w:rsidRPr="00CD60AF">
        <w:rPr>
          <w:sz w:val="22"/>
          <w:szCs w:val="22"/>
          <w:lang w:val="id-ID"/>
        </w:rPr>
        <w:t xml:space="preserve">umen yang belanja di pasar mingguan Tebaban </w:t>
      </w:r>
      <w:r w:rsidR="00A900F0" w:rsidRPr="00CD60AF">
        <w:rPr>
          <w:sz w:val="22"/>
          <w:szCs w:val="22"/>
          <w:lang w:val="id-ID"/>
        </w:rPr>
        <w:t xml:space="preserve">hanya berasal di daerah </w:t>
      </w:r>
      <w:r w:rsidR="00AE4C00" w:rsidRPr="00CD60AF">
        <w:rPr>
          <w:sz w:val="22"/>
          <w:szCs w:val="22"/>
          <w:lang w:val="id-ID"/>
        </w:rPr>
        <w:t xml:space="preserve">Kecamatan Suralaga </w:t>
      </w:r>
      <w:r w:rsidR="00A900F0" w:rsidRPr="00CD60AF">
        <w:rPr>
          <w:sz w:val="22"/>
          <w:szCs w:val="22"/>
          <w:lang w:val="id-ID"/>
        </w:rPr>
        <w:t xml:space="preserve">yang menggunakan bahasa suralaga atau dialek  </w:t>
      </w:r>
      <w:r w:rsidR="00AE4C00" w:rsidRPr="00CD60AF">
        <w:rPr>
          <w:sz w:val="22"/>
          <w:szCs w:val="22"/>
          <w:lang w:val="id-ID"/>
        </w:rPr>
        <w:t xml:space="preserve">Sasak </w:t>
      </w:r>
      <w:r w:rsidR="00AE4C00" w:rsidRPr="00CD60AF">
        <w:rPr>
          <w:i/>
          <w:sz w:val="22"/>
          <w:szCs w:val="22"/>
          <w:lang w:val="id-ID"/>
        </w:rPr>
        <w:t>Ngeto</w:t>
      </w:r>
      <w:r w:rsidR="00A900F0" w:rsidRPr="00CD60AF">
        <w:rPr>
          <w:i/>
          <w:sz w:val="22"/>
          <w:szCs w:val="22"/>
          <w:lang w:val="id-ID"/>
        </w:rPr>
        <w:t>-</w:t>
      </w:r>
      <w:r w:rsidR="00AE4C00" w:rsidRPr="00CD60AF">
        <w:rPr>
          <w:i/>
          <w:sz w:val="22"/>
          <w:szCs w:val="22"/>
          <w:lang w:val="id-ID"/>
        </w:rPr>
        <w:t>Ngete</w:t>
      </w:r>
      <w:commentRangeEnd w:id="28"/>
      <w:r w:rsidR="00553F72">
        <w:rPr>
          <w:rStyle w:val="CommentReference"/>
          <w:rFonts w:asciiTheme="minorHAnsi" w:eastAsiaTheme="minorHAnsi" w:hAnsiTheme="minorHAnsi" w:cstheme="minorBidi"/>
        </w:rPr>
        <w:commentReference w:id="28"/>
      </w:r>
      <w:r w:rsidR="00A900F0" w:rsidRPr="00CD60AF">
        <w:rPr>
          <w:i/>
          <w:sz w:val="22"/>
          <w:szCs w:val="22"/>
          <w:lang w:val="id-ID"/>
        </w:rPr>
        <w:t>.</w:t>
      </w:r>
    </w:p>
    <w:p w14:paraId="7061DA70" w14:textId="77777777" w:rsidR="004503FB" w:rsidRPr="00CD60AF" w:rsidRDefault="004503FB" w:rsidP="007E39AA">
      <w:pPr>
        <w:pStyle w:val="NormalWeb"/>
        <w:spacing w:before="0" w:beforeAutospacing="0" w:after="0" w:afterAutospacing="0" w:line="360" w:lineRule="auto"/>
        <w:ind w:firstLine="720"/>
        <w:jc w:val="both"/>
        <w:rPr>
          <w:i/>
          <w:sz w:val="22"/>
          <w:szCs w:val="22"/>
          <w:lang w:val="id-ID"/>
        </w:rPr>
      </w:pPr>
      <w:r w:rsidRPr="00CD60AF">
        <w:rPr>
          <w:sz w:val="22"/>
          <w:szCs w:val="22"/>
        </w:rPr>
        <w:t xml:space="preserve">Barlandaskan pernyataan tersebut, peneliti mencoba mencari informasi kepada beberapa informan untuk mengatahui bagaimana penerapan prinsip kesopanan yang terjalin antara penjual dan pembeli. Untuk itu peneliti melontarkan beberapa pertanyaan untuk memancing pengakuan dari informan-informan tersebut, diantaranya </w:t>
      </w:r>
      <w:r w:rsidRPr="00CD60AF">
        <w:rPr>
          <w:i/>
          <w:sz w:val="22"/>
          <w:szCs w:val="22"/>
        </w:rPr>
        <w:t xml:space="preserve"> </w:t>
      </w:r>
      <w:commentRangeStart w:id="29"/>
      <w:r w:rsidRPr="00CD60AF">
        <w:rPr>
          <w:i/>
          <w:sz w:val="22"/>
          <w:szCs w:val="22"/>
        </w:rPr>
        <w:t xml:space="preserve">“… </w:t>
      </w:r>
      <w:r w:rsidR="007E39AA" w:rsidRPr="00CD60AF">
        <w:rPr>
          <w:i/>
          <w:sz w:val="22"/>
          <w:szCs w:val="22"/>
          <w:lang w:val="id-ID"/>
        </w:rPr>
        <w:t>yak pe merasa tersinggung ke misal na na ngeto pembeli no, lain bae ekspresi wajah na bareng bahasa na kurang sopan?</w:t>
      </w:r>
      <w:r w:rsidR="007E39AA" w:rsidRPr="00CD60AF">
        <w:rPr>
          <w:sz w:val="22"/>
          <w:szCs w:val="22"/>
        </w:rPr>
        <w:t xml:space="preserve"> dari pertanyaan tersebut informan memberikan informasi yaitu</w:t>
      </w:r>
      <w:r w:rsidR="007E39AA" w:rsidRPr="00CD60AF">
        <w:rPr>
          <w:sz w:val="22"/>
          <w:szCs w:val="22"/>
          <w:lang w:val="id-ID"/>
        </w:rPr>
        <w:t xml:space="preserve"> responya terhadap bahasa yang digunakan oleh pembeli pada saat menawar ataupun membeli daganggnnya dengan jawabab “... </w:t>
      </w:r>
      <w:r w:rsidR="007E39AA" w:rsidRPr="00CD60AF">
        <w:rPr>
          <w:i/>
          <w:sz w:val="22"/>
          <w:szCs w:val="22"/>
          <w:lang w:val="id-ID"/>
        </w:rPr>
        <w:t>yak na kumbe-kumbe angenku, wah biasa (perasaan saya tidak apa-apa, sudah biasa).</w:t>
      </w:r>
      <w:commentRangeEnd w:id="29"/>
      <w:r w:rsidR="00553F72">
        <w:rPr>
          <w:rStyle w:val="CommentReference"/>
          <w:rFonts w:asciiTheme="minorHAnsi" w:eastAsiaTheme="minorHAnsi" w:hAnsiTheme="minorHAnsi" w:cstheme="minorBidi"/>
        </w:rPr>
        <w:commentReference w:id="29"/>
      </w:r>
      <w:r w:rsidR="007E39AA" w:rsidRPr="00CD60AF">
        <w:rPr>
          <w:i/>
          <w:sz w:val="22"/>
          <w:szCs w:val="22"/>
          <w:lang w:val="id-ID"/>
        </w:rPr>
        <w:t xml:space="preserve"> </w:t>
      </w:r>
      <w:r w:rsidRPr="00CD60AF">
        <w:rPr>
          <w:sz w:val="22"/>
          <w:szCs w:val="22"/>
        </w:rPr>
        <w:t xml:space="preserve">Mengacu pada komunikasi yang terjadi antara peneliti dengan informan tersebut dapat disimpulkan bahwa informan tersebut tidak mempermasalahkan ucapan-ucapan yang dilontarkan oleh calon pembeli. </w:t>
      </w:r>
      <w:commentRangeStart w:id="30"/>
      <w:r w:rsidR="007E39AA" w:rsidRPr="00CD60AF">
        <w:rPr>
          <w:sz w:val="22"/>
          <w:szCs w:val="22"/>
          <w:lang w:val="id-ID"/>
        </w:rPr>
        <w:t>Malah menggangap hal itu biasa saja karena sudah sering mendengar perkataan yang kurang baik. Penju</w:t>
      </w:r>
      <w:ins w:id="31" w:author="User" w:date="2019-05-14T00:54:00Z">
        <w:r w:rsidR="00553F72">
          <w:rPr>
            <w:sz w:val="22"/>
            <w:szCs w:val="22"/>
            <w:lang w:val="en-AU"/>
          </w:rPr>
          <w:t>a</w:t>
        </w:r>
      </w:ins>
      <w:r w:rsidR="007E39AA" w:rsidRPr="00CD60AF">
        <w:rPr>
          <w:sz w:val="22"/>
          <w:szCs w:val="22"/>
          <w:lang w:val="id-ID"/>
        </w:rPr>
        <w:t>l</w:t>
      </w:r>
      <w:del w:id="32" w:author="User" w:date="2019-05-14T00:54:00Z">
        <w:r w:rsidR="007E39AA" w:rsidRPr="00CD60AF" w:rsidDel="00553F72">
          <w:rPr>
            <w:sz w:val="22"/>
            <w:szCs w:val="22"/>
            <w:lang w:val="id-ID"/>
          </w:rPr>
          <w:delText>a</w:delText>
        </w:r>
      </w:del>
      <w:r w:rsidR="007E39AA" w:rsidRPr="00CD60AF">
        <w:rPr>
          <w:sz w:val="22"/>
          <w:szCs w:val="22"/>
          <w:lang w:val="id-ID"/>
        </w:rPr>
        <w:t xml:space="preserve"> selalu memposisikanya dirinya agar selalu merespon pembeli yang kurang sopan bahasanya agar mau membali daganganngya.</w:t>
      </w:r>
      <w:commentRangeEnd w:id="30"/>
      <w:r w:rsidR="00553F72">
        <w:rPr>
          <w:rStyle w:val="CommentReference"/>
          <w:rFonts w:asciiTheme="minorHAnsi" w:eastAsiaTheme="minorHAnsi" w:hAnsiTheme="minorHAnsi" w:cstheme="minorBidi"/>
        </w:rPr>
        <w:commentReference w:id="30"/>
      </w:r>
      <w:r w:rsidR="007E39AA" w:rsidRPr="00CD60AF">
        <w:rPr>
          <w:sz w:val="22"/>
          <w:szCs w:val="22"/>
          <w:lang w:val="id-ID"/>
        </w:rPr>
        <w:t xml:space="preserve"> Dari pernyataan tersebut</w:t>
      </w:r>
      <w:r w:rsidRPr="00CD60AF">
        <w:rPr>
          <w:sz w:val="22"/>
          <w:szCs w:val="22"/>
        </w:rPr>
        <w:t xml:space="preserve"> informan tersebut telah melaksanakan prinsip kesopanan yang mengacu pada maksim kebijaksanaan dimana pedagang</w:t>
      </w:r>
      <w:r w:rsidR="005252C4" w:rsidRPr="00CD60AF">
        <w:rPr>
          <w:sz w:val="22"/>
          <w:szCs w:val="22"/>
          <w:lang w:val="id-ID"/>
        </w:rPr>
        <w:t xml:space="preserve"> mengedepankan kebijkasanaan dalam komunikasi </w:t>
      </w:r>
      <w:r w:rsidR="009C4EE0" w:rsidRPr="00CD60AF">
        <w:rPr>
          <w:sz w:val="22"/>
          <w:szCs w:val="22"/>
          <w:lang w:val="id-ID"/>
        </w:rPr>
        <w:t xml:space="preserve">serta menghormati pembeli </w:t>
      </w:r>
      <w:r w:rsidR="005252C4" w:rsidRPr="00CD60AF">
        <w:rPr>
          <w:sz w:val="22"/>
          <w:szCs w:val="22"/>
          <w:lang w:val="id-ID"/>
        </w:rPr>
        <w:t>dan</w:t>
      </w:r>
      <w:r w:rsidRPr="00CD60AF">
        <w:rPr>
          <w:sz w:val="22"/>
          <w:szCs w:val="22"/>
        </w:rPr>
        <w:t xml:space="preserve"> memberikan kebebasan kepada calon pembeli untuk berkomunikasi, artinya pedagang tidak membatasi perkataan-perkataan dari calon pembeli dan seharusnya calon pembeli juga mengerti akan apa yang diinginkan oleh pedagang, tidak hanya memikirkan atau mementingkan keinginannya sendiri.</w:t>
      </w:r>
    </w:p>
    <w:p w14:paraId="7505E0E3" w14:textId="77777777" w:rsidR="004503FB" w:rsidRPr="00CD60AF" w:rsidRDefault="004503FB" w:rsidP="0001783D">
      <w:pPr>
        <w:pStyle w:val="NormalWeb"/>
        <w:spacing w:before="0" w:beforeAutospacing="0" w:after="0" w:afterAutospacing="0" w:line="360" w:lineRule="auto"/>
        <w:ind w:firstLine="720"/>
        <w:jc w:val="both"/>
        <w:rPr>
          <w:sz w:val="22"/>
          <w:szCs w:val="22"/>
          <w:lang w:val="id-ID"/>
        </w:rPr>
      </w:pPr>
      <w:r w:rsidRPr="00CD60AF">
        <w:rPr>
          <w:sz w:val="22"/>
          <w:szCs w:val="22"/>
        </w:rPr>
        <w:t>Berdasarkan analisis diatas, peneliti mencoba untuk menggali informasi lebih lanjut ke</w:t>
      </w:r>
      <w:r w:rsidR="0001783D" w:rsidRPr="00CD60AF">
        <w:rPr>
          <w:sz w:val="22"/>
          <w:szCs w:val="22"/>
        </w:rPr>
        <w:t>pada informan-informan tersebut</w:t>
      </w:r>
      <w:r w:rsidR="0001783D" w:rsidRPr="00CD60AF">
        <w:rPr>
          <w:sz w:val="22"/>
          <w:szCs w:val="22"/>
          <w:lang w:val="id-ID"/>
        </w:rPr>
        <w:t xml:space="preserve">. Adapun informan yang peneliti wawancari yakni penjual dari </w:t>
      </w:r>
      <w:r w:rsidR="00556E44" w:rsidRPr="00CD60AF">
        <w:rPr>
          <w:sz w:val="22"/>
          <w:szCs w:val="22"/>
          <w:lang w:val="id-ID"/>
        </w:rPr>
        <w:t xml:space="preserve">Sakra </w:t>
      </w:r>
      <w:r w:rsidR="0001783D" w:rsidRPr="00CD60AF">
        <w:rPr>
          <w:sz w:val="22"/>
          <w:szCs w:val="22"/>
          <w:lang w:val="id-ID"/>
        </w:rPr>
        <w:t>yang memiliki dialek yang berbeda</w:t>
      </w:r>
      <w:r w:rsidR="00556E44">
        <w:rPr>
          <w:sz w:val="22"/>
          <w:szCs w:val="22"/>
          <w:lang w:val="id-ID"/>
        </w:rPr>
        <w:t xml:space="preserve"> dengan pembeli</w:t>
      </w:r>
      <w:r w:rsidR="0001783D" w:rsidRPr="00CD60AF">
        <w:rPr>
          <w:sz w:val="22"/>
          <w:szCs w:val="22"/>
          <w:lang w:val="id-ID"/>
        </w:rPr>
        <w:t>.</w:t>
      </w:r>
      <w:r w:rsidRPr="00CD60AF">
        <w:rPr>
          <w:sz w:val="22"/>
          <w:szCs w:val="22"/>
        </w:rPr>
        <w:t xml:space="preserve"> </w:t>
      </w:r>
      <w:r w:rsidR="0001783D" w:rsidRPr="00CD60AF">
        <w:rPr>
          <w:sz w:val="22"/>
          <w:szCs w:val="22"/>
        </w:rPr>
        <w:t xml:space="preserve">Adapun </w:t>
      </w:r>
      <w:r w:rsidRPr="00CD60AF">
        <w:rPr>
          <w:sz w:val="22"/>
          <w:szCs w:val="22"/>
        </w:rPr>
        <w:t>pe</w:t>
      </w:r>
      <w:r w:rsidR="0001783D" w:rsidRPr="00CD60AF">
        <w:rPr>
          <w:sz w:val="22"/>
          <w:szCs w:val="22"/>
        </w:rPr>
        <w:t xml:space="preserve">rcakapan yang berlangsung </w:t>
      </w:r>
      <w:commentRangeStart w:id="33"/>
      <w:r w:rsidR="0001783D" w:rsidRPr="00CD60AF">
        <w:rPr>
          <w:sz w:val="22"/>
          <w:szCs w:val="22"/>
        </w:rPr>
        <w:t>yaitu</w:t>
      </w:r>
      <w:r w:rsidR="0001783D" w:rsidRPr="00CD60AF">
        <w:rPr>
          <w:sz w:val="22"/>
          <w:szCs w:val="22"/>
          <w:lang w:val="id-ID"/>
        </w:rPr>
        <w:t xml:space="preserve"> “...</w:t>
      </w:r>
      <w:r w:rsidR="00556E44">
        <w:rPr>
          <w:i/>
          <w:sz w:val="22"/>
          <w:szCs w:val="22"/>
        </w:rPr>
        <w:t>ng</w:t>
      </w:r>
      <w:r w:rsidR="00556E44">
        <w:rPr>
          <w:i/>
          <w:sz w:val="22"/>
          <w:szCs w:val="22"/>
          <w:lang w:val="id-ID"/>
        </w:rPr>
        <w:t>u</w:t>
      </w:r>
      <w:r w:rsidRPr="00CD60AF">
        <w:rPr>
          <w:i/>
          <w:sz w:val="22"/>
          <w:szCs w:val="22"/>
        </w:rPr>
        <w:t>mbe tanggepan de si jeri pedagang lamune arak si nawar barang dagangan de sambilne lampaq? (bagaimana tanggapan ibu sebagai pedagang jika ada calon pembeli yang menawar barang dagangan dengan cara ber</w:t>
      </w:r>
      <w:r w:rsidR="006B0D9B">
        <w:rPr>
          <w:i/>
          <w:sz w:val="22"/>
          <w:szCs w:val="22"/>
          <w:lang w:val="id-ID"/>
        </w:rPr>
        <w:t>j</w:t>
      </w:r>
      <w:r w:rsidRPr="00CD60AF">
        <w:rPr>
          <w:i/>
          <w:sz w:val="22"/>
          <w:szCs w:val="22"/>
        </w:rPr>
        <w:t>alan?)</w:t>
      </w:r>
      <w:r w:rsidRPr="00CD60AF">
        <w:rPr>
          <w:sz w:val="22"/>
          <w:szCs w:val="22"/>
        </w:rPr>
        <w:t xml:space="preserve">, dengan rasa penuh rendah diri informan memberikan pengakuan dengan ucapan </w:t>
      </w:r>
      <w:r w:rsidR="0001783D" w:rsidRPr="00CD60AF">
        <w:rPr>
          <w:sz w:val="22"/>
          <w:szCs w:val="22"/>
          <w:lang w:val="id-ID"/>
        </w:rPr>
        <w:t>“...</w:t>
      </w:r>
      <w:r w:rsidRPr="00CD60AF">
        <w:rPr>
          <w:i/>
          <w:sz w:val="22"/>
          <w:szCs w:val="22"/>
        </w:rPr>
        <w:t xml:space="preserve">aroowah, </w:t>
      </w:r>
      <w:r w:rsidR="0001783D" w:rsidRPr="00CD60AF">
        <w:rPr>
          <w:b/>
          <w:i/>
          <w:sz w:val="22"/>
          <w:szCs w:val="22"/>
          <w:lang w:val="id-ID"/>
        </w:rPr>
        <w:t>ndek kembe-kembe lamun tiang jak, wah biase pembeli nawar sambil ne lampak</w:t>
      </w:r>
      <w:r w:rsidRPr="00CD60AF">
        <w:rPr>
          <w:i/>
          <w:sz w:val="22"/>
          <w:szCs w:val="22"/>
        </w:rPr>
        <w:t>… (yaah, tidak apa-apa kalau di saya</w:t>
      </w:r>
      <w:r w:rsidR="0001783D" w:rsidRPr="00CD60AF">
        <w:rPr>
          <w:i/>
          <w:sz w:val="22"/>
          <w:szCs w:val="22"/>
          <w:lang w:val="id-ID"/>
        </w:rPr>
        <w:t xml:space="preserve"> sudah biasa pembeli menawarkan sambil jalan-jalan</w:t>
      </w:r>
      <w:r w:rsidRPr="00CD60AF">
        <w:rPr>
          <w:i/>
          <w:sz w:val="22"/>
          <w:szCs w:val="22"/>
        </w:rPr>
        <w:t>.</w:t>
      </w:r>
      <w:r w:rsidR="0001783D" w:rsidRPr="00CD60AF">
        <w:rPr>
          <w:i/>
          <w:sz w:val="22"/>
          <w:szCs w:val="22"/>
          <w:lang w:val="id-ID"/>
        </w:rPr>
        <w:t>.</w:t>
      </w:r>
      <w:r w:rsidRPr="00CD60AF">
        <w:rPr>
          <w:i/>
          <w:sz w:val="22"/>
          <w:szCs w:val="22"/>
        </w:rPr>
        <w:t>.)</w:t>
      </w:r>
      <w:r w:rsidRPr="00CD60AF">
        <w:rPr>
          <w:sz w:val="22"/>
          <w:szCs w:val="22"/>
        </w:rPr>
        <w:t xml:space="preserve">, </w:t>
      </w:r>
      <w:commentRangeEnd w:id="33"/>
      <w:r w:rsidR="00425A44">
        <w:rPr>
          <w:rStyle w:val="CommentReference"/>
          <w:rFonts w:asciiTheme="minorHAnsi" w:eastAsiaTheme="minorHAnsi" w:hAnsiTheme="minorHAnsi" w:cstheme="minorBidi"/>
        </w:rPr>
        <w:commentReference w:id="33"/>
      </w:r>
      <w:r w:rsidRPr="00CD60AF">
        <w:rPr>
          <w:sz w:val="22"/>
          <w:szCs w:val="22"/>
        </w:rPr>
        <w:t>dari pengakuan informan tersebut jelas terlihat bahwa informan berusaha menerima perlakuan dari calon pembeli walaupun sebenarnya dia merasa tersinggung dengan perbuatan yang dilakukan oleh calon pembeli yakni menawar barang dagangan dengan cara berjalan, seolah</w:t>
      </w:r>
      <w:r w:rsidR="00D51898" w:rsidRPr="00CD60AF">
        <w:rPr>
          <w:sz w:val="22"/>
          <w:szCs w:val="22"/>
          <w:lang w:val="id-ID"/>
        </w:rPr>
        <w:t>-olah</w:t>
      </w:r>
      <w:r w:rsidRPr="00CD60AF">
        <w:rPr>
          <w:sz w:val="22"/>
          <w:szCs w:val="22"/>
        </w:rPr>
        <w:t xml:space="preserve"> calon pembeli tidak mempunyai adat istiadat, akan tetapi informan berusaha untuk menerimanya mengingat dia adalah seorang pedagang yang sangat membutuhkan kehadiran dari seorang pembeli.</w:t>
      </w:r>
      <w:r w:rsidR="00D51898" w:rsidRPr="00CD60AF">
        <w:rPr>
          <w:sz w:val="22"/>
          <w:szCs w:val="22"/>
          <w:lang w:val="id-ID"/>
        </w:rPr>
        <w:t xml:space="preserve"> Pedanggan tidak mau ada konflik dengan konsumen, lebih-lebih tempat mereka jualan adalah tempat dimana desa konsumen itu sendiri, sehingga pedagang selalu menghormati dan mengalah kalau ada konflik dengan konsumen.</w:t>
      </w:r>
    </w:p>
    <w:p w14:paraId="7D915B5F" w14:textId="77777777" w:rsidR="004503FB" w:rsidRPr="00CD60AF" w:rsidRDefault="00CB6FB1" w:rsidP="004503FB">
      <w:pPr>
        <w:pStyle w:val="NormalWeb"/>
        <w:spacing w:before="0" w:beforeAutospacing="0" w:after="0" w:afterAutospacing="0" w:line="360" w:lineRule="auto"/>
        <w:ind w:firstLine="720"/>
        <w:jc w:val="both"/>
        <w:rPr>
          <w:sz w:val="22"/>
          <w:szCs w:val="22"/>
          <w:lang w:val="id-ID"/>
        </w:rPr>
      </w:pPr>
      <w:r w:rsidRPr="00CD60AF">
        <w:rPr>
          <w:sz w:val="22"/>
          <w:szCs w:val="22"/>
          <w:lang w:val="id-ID"/>
        </w:rPr>
        <w:t xml:space="preserve">Masih pada posisi informan dari Sakra. </w:t>
      </w:r>
      <w:r w:rsidR="00A61553" w:rsidRPr="00CD60AF">
        <w:rPr>
          <w:sz w:val="22"/>
          <w:szCs w:val="22"/>
          <w:lang w:val="id-ID"/>
        </w:rPr>
        <w:t>Selanjutnya</w:t>
      </w:r>
      <w:r w:rsidR="00A61553" w:rsidRPr="00CD60AF">
        <w:rPr>
          <w:sz w:val="22"/>
          <w:szCs w:val="22"/>
        </w:rPr>
        <w:t xml:space="preserve"> </w:t>
      </w:r>
      <w:r w:rsidRPr="00CD60AF">
        <w:rPr>
          <w:sz w:val="22"/>
          <w:szCs w:val="22"/>
        </w:rPr>
        <w:t xml:space="preserve">peneliti </w:t>
      </w:r>
      <w:r w:rsidR="004503FB" w:rsidRPr="00CD60AF">
        <w:rPr>
          <w:sz w:val="22"/>
          <w:szCs w:val="22"/>
        </w:rPr>
        <w:t xml:space="preserve">terus mencari informasi kepada informan tersebut dengan pertanyaan </w:t>
      </w:r>
      <w:commentRangeStart w:id="34"/>
      <w:r w:rsidRPr="00CD60AF">
        <w:rPr>
          <w:sz w:val="22"/>
          <w:szCs w:val="22"/>
          <w:lang w:val="id-ID"/>
        </w:rPr>
        <w:t>“...</w:t>
      </w:r>
      <w:r w:rsidR="004503FB" w:rsidRPr="00CD60AF">
        <w:rPr>
          <w:i/>
          <w:sz w:val="22"/>
          <w:szCs w:val="22"/>
        </w:rPr>
        <w:t>endek</w:t>
      </w:r>
      <w:r w:rsidRPr="00CD60AF">
        <w:rPr>
          <w:i/>
          <w:sz w:val="22"/>
          <w:szCs w:val="22"/>
          <w:lang w:val="id-ID"/>
        </w:rPr>
        <w:t>-ndek</w:t>
      </w:r>
      <w:r w:rsidR="004503FB" w:rsidRPr="00CD60AF">
        <w:rPr>
          <w:i/>
          <w:sz w:val="22"/>
          <w:szCs w:val="22"/>
        </w:rPr>
        <w:t xml:space="preserve"> de doang side jakne, endek </w:t>
      </w:r>
      <w:r w:rsidRPr="00CD60AF">
        <w:rPr>
          <w:i/>
          <w:sz w:val="22"/>
          <w:szCs w:val="22"/>
          <w:lang w:val="id-ID"/>
        </w:rPr>
        <w:t xml:space="preserve">ne </w:t>
      </w:r>
      <w:r w:rsidR="004503FB" w:rsidRPr="00CD60AF">
        <w:rPr>
          <w:i/>
          <w:sz w:val="22"/>
          <w:szCs w:val="22"/>
        </w:rPr>
        <w:t>kembe</w:t>
      </w:r>
      <w:r w:rsidRPr="00CD60AF">
        <w:rPr>
          <w:i/>
          <w:sz w:val="22"/>
          <w:szCs w:val="22"/>
          <w:lang w:val="id-ID"/>
        </w:rPr>
        <w:t>-kembe brembe maksud de</w:t>
      </w:r>
      <w:r w:rsidR="004503FB" w:rsidRPr="00CD60AF">
        <w:rPr>
          <w:i/>
          <w:sz w:val="22"/>
          <w:szCs w:val="22"/>
        </w:rPr>
        <w:t>? (tidak apa-apa saja ibu ini, tidak apa-apa kenapa?)</w:t>
      </w:r>
      <w:r w:rsidR="004503FB" w:rsidRPr="00CD60AF">
        <w:rPr>
          <w:sz w:val="22"/>
          <w:szCs w:val="22"/>
        </w:rPr>
        <w:t xml:space="preserve">, informan pun memberikan jawaban yakni </w:t>
      </w:r>
      <w:r w:rsidR="004503FB" w:rsidRPr="00CD60AF">
        <w:rPr>
          <w:b/>
          <w:i/>
          <w:sz w:val="22"/>
          <w:szCs w:val="22"/>
        </w:rPr>
        <w:t xml:space="preserve">timak ape ke uni, endekne mele dengan, </w:t>
      </w:r>
      <w:r w:rsidRPr="00CD60AF">
        <w:rPr>
          <w:b/>
          <w:i/>
          <w:sz w:val="22"/>
          <w:szCs w:val="22"/>
          <w:lang w:val="id-ID"/>
        </w:rPr>
        <w:t xml:space="preserve">coba ape jak </w:t>
      </w:r>
      <w:r w:rsidR="004503FB" w:rsidRPr="00CD60AF">
        <w:rPr>
          <w:b/>
          <w:i/>
          <w:sz w:val="22"/>
          <w:szCs w:val="22"/>
        </w:rPr>
        <w:t xml:space="preserve">te uni </w:t>
      </w:r>
      <w:r w:rsidRPr="00CD60AF">
        <w:rPr>
          <w:b/>
          <w:i/>
          <w:sz w:val="22"/>
          <w:szCs w:val="22"/>
          <w:lang w:val="id-ID"/>
        </w:rPr>
        <w:t>jok pembeli</w:t>
      </w:r>
      <w:r w:rsidR="004503FB" w:rsidRPr="00CD60AF">
        <w:rPr>
          <w:b/>
          <w:i/>
          <w:sz w:val="22"/>
          <w:szCs w:val="22"/>
        </w:rPr>
        <w:t>?</w:t>
      </w:r>
      <w:r w:rsidR="004503FB" w:rsidRPr="00CD60AF">
        <w:rPr>
          <w:i/>
          <w:sz w:val="22"/>
          <w:szCs w:val="22"/>
        </w:rPr>
        <w:t>,, ,</w:t>
      </w:r>
      <w:r w:rsidRPr="00CD60AF">
        <w:rPr>
          <w:i/>
          <w:sz w:val="22"/>
          <w:szCs w:val="22"/>
          <w:lang w:val="id-ID"/>
        </w:rPr>
        <w:t>(</w:t>
      </w:r>
      <w:r w:rsidR="004503FB" w:rsidRPr="00CD60AF">
        <w:rPr>
          <w:i/>
          <w:sz w:val="22"/>
          <w:szCs w:val="22"/>
        </w:rPr>
        <w:t>emang saya harus bilang apa, orang tidak mau, saya harus bilang apa coba?</w:t>
      </w:r>
      <w:r w:rsidRPr="00CD60AF">
        <w:rPr>
          <w:i/>
          <w:sz w:val="22"/>
          <w:szCs w:val="22"/>
          <w:lang w:val="id-ID"/>
        </w:rPr>
        <w:t>)</w:t>
      </w:r>
      <w:r w:rsidR="004503FB" w:rsidRPr="00CD60AF">
        <w:rPr>
          <w:i/>
          <w:sz w:val="22"/>
          <w:szCs w:val="22"/>
        </w:rPr>
        <w:t>,</w:t>
      </w:r>
      <w:commentRangeEnd w:id="34"/>
      <w:r w:rsidR="00425A44">
        <w:rPr>
          <w:rStyle w:val="CommentReference"/>
          <w:rFonts w:asciiTheme="minorHAnsi" w:eastAsiaTheme="minorHAnsi" w:hAnsiTheme="minorHAnsi" w:cstheme="minorBidi"/>
        </w:rPr>
        <w:commentReference w:id="34"/>
      </w:r>
      <w:r w:rsidR="004503FB" w:rsidRPr="00CD60AF">
        <w:rPr>
          <w:i/>
          <w:sz w:val="22"/>
          <w:szCs w:val="22"/>
        </w:rPr>
        <w:t xml:space="preserve"> </w:t>
      </w:r>
      <w:r w:rsidR="004503FB" w:rsidRPr="00CD60AF">
        <w:rPr>
          <w:sz w:val="22"/>
          <w:szCs w:val="22"/>
        </w:rPr>
        <w:t xml:space="preserve">berdasarkan pengakuan informan tersebut bahwa dia mencoba untuk mengalah dari  perlakuan pembeli agar tidak menimbulkan rasa dendam pada dirinya pribadi. </w:t>
      </w:r>
      <w:r w:rsidR="00B27760">
        <w:rPr>
          <w:sz w:val="22"/>
          <w:szCs w:val="22"/>
          <w:lang w:val="id-ID"/>
        </w:rPr>
        <w:t>Mengingat konsumen san</w:t>
      </w:r>
      <w:r w:rsidR="00A61553" w:rsidRPr="00CD60AF">
        <w:rPr>
          <w:sz w:val="22"/>
          <w:szCs w:val="22"/>
          <w:lang w:val="id-ID"/>
        </w:rPr>
        <w:t>gat diharapkan kehadirianya untuk membeli b</w:t>
      </w:r>
      <w:r w:rsidR="00B27760">
        <w:rPr>
          <w:sz w:val="22"/>
          <w:szCs w:val="22"/>
          <w:lang w:val="id-ID"/>
        </w:rPr>
        <w:t>a</w:t>
      </w:r>
      <w:r w:rsidR="00A61553" w:rsidRPr="00CD60AF">
        <w:rPr>
          <w:sz w:val="22"/>
          <w:szCs w:val="22"/>
          <w:lang w:val="id-ID"/>
        </w:rPr>
        <w:t xml:space="preserve">rang daganggannya. </w:t>
      </w:r>
      <w:r w:rsidR="004503FB" w:rsidRPr="00CD60AF">
        <w:rPr>
          <w:sz w:val="22"/>
          <w:szCs w:val="22"/>
        </w:rPr>
        <w:t>Percakapan</w:t>
      </w:r>
      <w:r w:rsidR="004503FB" w:rsidRPr="00CD60AF">
        <w:rPr>
          <w:i/>
          <w:sz w:val="22"/>
          <w:szCs w:val="22"/>
        </w:rPr>
        <w:t xml:space="preserve"> </w:t>
      </w:r>
      <w:r w:rsidR="004503FB" w:rsidRPr="00CD60AF">
        <w:rPr>
          <w:sz w:val="22"/>
          <w:szCs w:val="22"/>
        </w:rPr>
        <w:t xml:space="preserve">pun terus </w:t>
      </w:r>
      <w:commentRangeStart w:id="35"/>
      <w:r w:rsidR="004503FB" w:rsidRPr="00CD60AF">
        <w:rPr>
          <w:sz w:val="22"/>
          <w:szCs w:val="22"/>
        </w:rPr>
        <w:t xml:space="preserve">berlangsung </w:t>
      </w:r>
      <w:r w:rsidR="004503FB" w:rsidRPr="00CD60AF">
        <w:rPr>
          <w:i/>
          <w:sz w:val="22"/>
          <w:szCs w:val="22"/>
        </w:rPr>
        <w:t xml:space="preserve"> endek ke de merese tersing</w:t>
      </w:r>
      <w:r w:rsidR="00A61553" w:rsidRPr="00CD60AF">
        <w:rPr>
          <w:i/>
          <w:sz w:val="22"/>
          <w:szCs w:val="22"/>
        </w:rPr>
        <w:t>gung ato ngembe?, karna kan</w:t>
      </w:r>
      <w:r w:rsidR="004503FB" w:rsidRPr="00CD60AF">
        <w:rPr>
          <w:i/>
          <w:sz w:val="22"/>
          <w:szCs w:val="22"/>
        </w:rPr>
        <w:t xml:space="preserve"> adat ato kebiiasaan te no endekne cere ngeno</w:t>
      </w:r>
      <w:r w:rsidR="00A61553" w:rsidRPr="00CD60AF">
        <w:rPr>
          <w:i/>
          <w:sz w:val="22"/>
          <w:szCs w:val="22"/>
          <w:lang w:val="id-ID"/>
        </w:rPr>
        <w:t xml:space="preserve"> ntan dengan</w:t>
      </w:r>
      <w:r w:rsidR="004503FB" w:rsidRPr="00CD60AF">
        <w:rPr>
          <w:i/>
          <w:sz w:val="22"/>
          <w:szCs w:val="22"/>
        </w:rPr>
        <w:t>? (tidakkah ibu merasa tersinngung atau apa? Karna adat dan kebiasaan kita tidak seperti itu</w:t>
      </w:r>
      <w:r w:rsidR="00A61553" w:rsidRPr="00CD60AF">
        <w:rPr>
          <w:i/>
          <w:sz w:val="22"/>
          <w:szCs w:val="22"/>
          <w:lang w:val="id-ID"/>
        </w:rPr>
        <w:t xml:space="preserve"> cara orang</w:t>
      </w:r>
      <w:r w:rsidR="004503FB" w:rsidRPr="00CD60AF">
        <w:rPr>
          <w:i/>
          <w:sz w:val="22"/>
          <w:szCs w:val="22"/>
        </w:rPr>
        <w:t>…?)</w:t>
      </w:r>
      <w:r w:rsidR="004503FB" w:rsidRPr="00CD60AF">
        <w:rPr>
          <w:sz w:val="22"/>
          <w:szCs w:val="22"/>
        </w:rPr>
        <w:t>, informan pun menjawabnya</w:t>
      </w:r>
      <w:r w:rsidR="0033567A" w:rsidRPr="00CD60AF">
        <w:rPr>
          <w:sz w:val="22"/>
          <w:szCs w:val="22"/>
          <w:lang w:val="id-ID"/>
        </w:rPr>
        <w:t xml:space="preserve"> dengan penuh kesabaran</w:t>
      </w:r>
      <w:r w:rsidR="004503FB" w:rsidRPr="00CD60AF">
        <w:rPr>
          <w:sz w:val="22"/>
          <w:szCs w:val="22"/>
        </w:rPr>
        <w:t xml:space="preserve"> </w:t>
      </w:r>
      <w:r w:rsidR="0033567A" w:rsidRPr="00CD60AF">
        <w:rPr>
          <w:sz w:val="22"/>
          <w:szCs w:val="22"/>
          <w:lang w:val="id-ID"/>
        </w:rPr>
        <w:t>“...</w:t>
      </w:r>
      <w:r w:rsidR="0033567A" w:rsidRPr="00CD60AF">
        <w:rPr>
          <w:b/>
          <w:i/>
          <w:sz w:val="22"/>
          <w:szCs w:val="22"/>
        </w:rPr>
        <w:t xml:space="preserve">endek ke </w:t>
      </w:r>
      <w:r w:rsidR="0033567A" w:rsidRPr="00CD60AF">
        <w:rPr>
          <w:b/>
          <w:i/>
          <w:sz w:val="22"/>
          <w:szCs w:val="22"/>
          <w:lang w:val="id-ID"/>
        </w:rPr>
        <w:t>kembe-kembe</w:t>
      </w:r>
      <w:r w:rsidR="004503FB" w:rsidRPr="00CD60AF">
        <w:rPr>
          <w:b/>
          <w:i/>
          <w:sz w:val="22"/>
          <w:szCs w:val="22"/>
        </w:rPr>
        <w:t xml:space="preserve"> angkak aku jakne, mun te </w:t>
      </w:r>
      <w:r w:rsidR="004503FB" w:rsidRPr="00CD60AF">
        <w:rPr>
          <w:b/>
          <w:i/>
          <w:color w:val="000000" w:themeColor="text1"/>
          <w:sz w:val="22"/>
          <w:szCs w:val="22"/>
        </w:rPr>
        <w:t>empoh</w:t>
      </w:r>
      <w:r w:rsidR="004503FB" w:rsidRPr="00CD60AF">
        <w:rPr>
          <w:b/>
          <w:i/>
          <w:sz w:val="22"/>
          <w:szCs w:val="22"/>
        </w:rPr>
        <w:t xml:space="preserve"> ne terusne endek mele</w:t>
      </w:r>
      <w:r w:rsidR="0099250E" w:rsidRPr="00CD60AF">
        <w:rPr>
          <w:b/>
          <w:i/>
          <w:sz w:val="22"/>
          <w:szCs w:val="22"/>
          <w:lang w:val="id-ID"/>
        </w:rPr>
        <w:t xml:space="preserve"> jak</w:t>
      </w:r>
      <w:r w:rsidR="004503FB" w:rsidRPr="00CD60AF">
        <w:rPr>
          <w:b/>
          <w:i/>
          <w:sz w:val="22"/>
          <w:szCs w:val="22"/>
        </w:rPr>
        <w:t>,,</w:t>
      </w:r>
      <w:r w:rsidR="0099250E" w:rsidRPr="00CD60AF">
        <w:rPr>
          <w:b/>
          <w:i/>
          <w:sz w:val="22"/>
          <w:szCs w:val="22"/>
          <w:lang w:val="id-ID"/>
        </w:rPr>
        <w:t>terus</w:t>
      </w:r>
      <w:r w:rsidR="004503FB" w:rsidRPr="00CD60AF">
        <w:rPr>
          <w:b/>
          <w:i/>
          <w:sz w:val="22"/>
          <w:szCs w:val="22"/>
        </w:rPr>
        <w:t xml:space="preserve"> ape</w:t>
      </w:r>
      <w:r w:rsidR="0099250E" w:rsidRPr="00CD60AF">
        <w:rPr>
          <w:b/>
          <w:i/>
          <w:sz w:val="22"/>
          <w:szCs w:val="22"/>
          <w:lang w:val="id-ID"/>
        </w:rPr>
        <w:t xml:space="preserve"> jak</w:t>
      </w:r>
      <w:r w:rsidR="004503FB" w:rsidRPr="00CD60AF">
        <w:rPr>
          <w:b/>
          <w:i/>
          <w:sz w:val="22"/>
          <w:szCs w:val="22"/>
        </w:rPr>
        <w:t xml:space="preserve"> te uni? </w:t>
      </w:r>
      <w:r w:rsidR="004503FB" w:rsidRPr="00CD60AF">
        <w:rPr>
          <w:i/>
          <w:sz w:val="22"/>
          <w:szCs w:val="22"/>
        </w:rPr>
        <w:t>(makanya tidak apa-apa kalau di saya, kalau sudah kita panggil terus dia tidak mau, kita mau bilang apa?)</w:t>
      </w:r>
      <w:r w:rsidR="004503FB" w:rsidRPr="00CD60AF">
        <w:rPr>
          <w:sz w:val="22"/>
          <w:szCs w:val="22"/>
        </w:rPr>
        <w:t>.</w:t>
      </w:r>
      <w:commentRangeEnd w:id="35"/>
      <w:r w:rsidR="00425A44">
        <w:rPr>
          <w:rStyle w:val="CommentReference"/>
          <w:rFonts w:asciiTheme="minorHAnsi" w:eastAsiaTheme="minorHAnsi" w:hAnsiTheme="minorHAnsi" w:cstheme="minorBidi"/>
        </w:rPr>
        <w:commentReference w:id="35"/>
      </w:r>
      <w:r w:rsidR="004503FB" w:rsidRPr="00CD60AF">
        <w:rPr>
          <w:sz w:val="22"/>
          <w:szCs w:val="22"/>
        </w:rPr>
        <w:t xml:space="preserve"> Dari pengakuan informan tersebut dapat peneliti simpulkan bahwa informan tersebut tela</w:t>
      </w:r>
      <w:r w:rsidR="00093E7A" w:rsidRPr="00CD60AF">
        <w:rPr>
          <w:sz w:val="22"/>
          <w:szCs w:val="22"/>
        </w:rPr>
        <w:t>h melaksanakan prinsip kesopana</w:t>
      </w:r>
      <w:r w:rsidR="004503FB" w:rsidRPr="00CD60AF">
        <w:rPr>
          <w:sz w:val="22"/>
          <w:szCs w:val="22"/>
        </w:rPr>
        <w:t>n yang mengacu pada maksim kebijaksanaan, dimana informan tersebut berusaha menerima perlakuan calon pembeli, dalam hal ini pedagang memberikan keuntungan kepada calon pembeli ketika berkomunikasi. Hal seperti ini terjadi kar</w:t>
      </w:r>
      <w:r w:rsidR="00093E7A" w:rsidRPr="00CD60AF">
        <w:rPr>
          <w:sz w:val="22"/>
          <w:szCs w:val="22"/>
          <w:lang w:val="id-ID"/>
        </w:rPr>
        <w:t>e</w:t>
      </w:r>
      <w:r w:rsidR="004503FB" w:rsidRPr="00CD60AF">
        <w:rPr>
          <w:sz w:val="22"/>
          <w:szCs w:val="22"/>
        </w:rPr>
        <w:t>na tidak adanya rasa empati pada diri calon pembeli tersebut.</w:t>
      </w:r>
      <w:r w:rsidR="00093E7A" w:rsidRPr="00CD60AF">
        <w:rPr>
          <w:sz w:val="22"/>
          <w:szCs w:val="22"/>
          <w:lang w:val="id-ID"/>
        </w:rPr>
        <w:t xml:space="preserve"> Pembeli hanya sekedar basa-basi saja menanyakan harga barang pedanggang tersebut atau bisa jadi ingin membandin</w:t>
      </w:r>
      <w:r w:rsidR="006459FF" w:rsidRPr="00CD60AF">
        <w:rPr>
          <w:sz w:val="22"/>
          <w:szCs w:val="22"/>
          <w:lang w:val="id-ID"/>
        </w:rPr>
        <w:t>g</w:t>
      </w:r>
      <w:r w:rsidR="00093E7A" w:rsidRPr="00CD60AF">
        <w:rPr>
          <w:sz w:val="22"/>
          <w:szCs w:val="22"/>
          <w:lang w:val="id-ID"/>
        </w:rPr>
        <w:t>kan harga dengan penjual yang lain.</w:t>
      </w:r>
    </w:p>
    <w:p w14:paraId="4C6B55E7" w14:textId="77777777" w:rsidR="004503FB" w:rsidRPr="00CD60AF" w:rsidRDefault="004503FB" w:rsidP="008C35F2">
      <w:pPr>
        <w:pStyle w:val="NormalWeb"/>
        <w:spacing w:before="0" w:beforeAutospacing="0" w:after="0" w:afterAutospacing="0" w:line="360" w:lineRule="auto"/>
        <w:ind w:firstLine="720"/>
        <w:jc w:val="both"/>
        <w:rPr>
          <w:sz w:val="22"/>
          <w:szCs w:val="22"/>
          <w:lang w:val="id-ID"/>
        </w:rPr>
      </w:pPr>
      <w:r w:rsidRPr="00CD60AF">
        <w:rPr>
          <w:sz w:val="22"/>
          <w:szCs w:val="22"/>
        </w:rPr>
        <w:t>Mengacu pada beberapa informasi</w:t>
      </w:r>
      <w:r w:rsidR="006459FF" w:rsidRPr="00CD60AF">
        <w:rPr>
          <w:sz w:val="22"/>
          <w:szCs w:val="22"/>
          <w:lang w:val="id-ID"/>
        </w:rPr>
        <w:t xml:space="preserve"> atau penjual</w:t>
      </w:r>
      <w:r w:rsidRPr="00CD60AF">
        <w:rPr>
          <w:sz w:val="22"/>
          <w:szCs w:val="22"/>
        </w:rPr>
        <w:t xml:space="preserve"> </w:t>
      </w:r>
      <w:r w:rsidR="006459FF" w:rsidRPr="00CD60AF">
        <w:rPr>
          <w:sz w:val="22"/>
          <w:szCs w:val="22"/>
          <w:lang w:val="id-ID"/>
        </w:rPr>
        <w:t xml:space="preserve">yang berasal dari </w:t>
      </w:r>
      <w:r w:rsidR="00B27760" w:rsidRPr="00CD60AF">
        <w:rPr>
          <w:sz w:val="22"/>
          <w:szCs w:val="22"/>
          <w:lang w:val="id-ID"/>
        </w:rPr>
        <w:t xml:space="preserve">Suralaga </w:t>
      </w:r>
      <w:r w:rsidRPr="00CD60AF">
        <w:rPr>
          <w:sz w:val="22"/>
          <w:szCs w:val="22"/>
        </w:rPr>
        <w:t xml:space="preserve">yang peneliti dapatkan dalam prinsip kesopanan, peneliti menemukan beberapa pengakuan dari informan, salah satunya yaitu </w:t>
      </w:r>
      <w:r w:rsidRPr="00CD60AF">
        <w:rPr>
          <w:i/>
          <w:sz w:val="22"/>
          <w:szCs w:val="22"/>
        </w:rPr>
        <w:t xml:space="preserve">“… </w:t>
      </w:r>
      <w:commentRangeStart w:id="36"/>
      <w:r w:rsidR="006459FF" w:rsidRPr="00CD60AF">
        <w:rPr>
          <w:i/>
          <w:sz w:val="22"/>
          <w:szCs w:val="22"/>
          <w:lang w:val="id-ID"/>
        </w:rPr>
        <w:t xml:space="preserve">inaq, kumbe ke cara pe mun na arak pembeli rukat ngena “tono jak mudak na, tene jak mahal ia”. </w:t>
      </w:r>
      <w:r w:rsidR="006459FF" w:rsidRPr="00CD60AF">
        <w:rPr>
          <w:sz w:val="22"/>
          <w:szCs w:val="22"/>
        </w:rPr>
        <w:t xml:space="preserve">Dari </w:t>
      </w:r>
      <w:r w:rsidRPr="00CD60AF">
        <w:rPr>
          <w:sz w:val="22"/>
          <w:szCs w:val="22"/>
        </w:rPr>
        <w:t>pertanyaan tersebut informan menjawabnya</w:t>
      </w:r>
      <w:r w:rsidRPr="00CD60AF">
        <w:rPr>
          <w:i/>
          <w:sz w:val="22"/>
          <w:szCs w:val="22"/>
        </w:rPr>
        <w:t xml:space="preserve"> </w:t>
      </w:r>
      <w:r w:rsidR="006459FF" w:rsidRPr="00CD60AF">
        <w:rPr>
          <w:i/>
          <w:sz w:val="22"/>
          <w:szCs w:val="22"/>
          <w:lang w:val="id-ID"/>
        </w:rPr>
        <w:t>“ado mun na mudaan tono jak, tono ka pe mbeli, lagu biasa na dengan rukat ngeto karena tono yak na</w:t>
      </w:r>
      <w:r w:rsidR="0006682C" w:rsidRPr="00CD60AF">
        <w:rPr>
          <w:i/>
          <w:sz w:val="22"/>
          <w:szCs w:val="22"/>
          <w:lang w:val="id-ID"/>
        </w:rPr>
        <w:t xml:space="preserve"> muan mbli yak ampok na kte mbl</w:t>
      </w:r>
      <w:r w:rsidR="006459FF" w:rsidRPr="00CD60AF">
        <w:rPr>
          <w:i/>
          <w:sz w:val="22"/>
          <w:szCs w:val="22"/>
          <w:lang w:val="id-ID"/>
        </w:rPr>
        <w:t>i atau nawar no”</w:t>
      </w:r>
      <w:r w:rsidR="0006682C" w:rsidRPr="00CD60AF">
        <w:rPr>
          <w:i/>
          <w:sz w:val="22"/>
          <w:szCs w:val="22"/>
          <w:lang w:val="id-ID"/>
        </w:rPr>
        <w:t xml:space="preserve"> </w:t>
      </w:r>
      <w:r w:rsidRPr="00CD60AF">
        <w:rPr>
          <w:b/>
          <w:i/>
          <w:sz w:val="22"/>
          <w:szCs w:val="22"/>
        </w:rPr>
        <w:t xml:space="preserve"> </w:t>
      </w:r>
      <w:r w:rsidRPr="00CD60AF">
        <w:rPr>
          <w:i/>
          <w:sz w:val="22"/>
          <w:szCs w:val="22"/>
        </w:rPr>
        <w:t>(</w:t>
      </w:r>
      <w:r w:rsidR="0006682C" w:rsidRPr="00CD60AF">
        <w:rPr>
          <w:i/>
          <w:sz w:val="22"/>
          <w:szCs w:val="22"/>
          <w:lang w:val="id-ID"/>
        </w:rPr>
        <w:t xml:space="preserve">kalau lebih mudah disana, </w:t>
      </w:r>
      <w:r w:rsidRPr="00CD60AF">
        <w:rPr>
          <w:i/>
          <w:sz w:val="22"/>
          <w:szCs w:val="22"/>
        </w:rPr>
        <w:t>ayo beli disana kataku, karna nanti dia tidak dapat di sana makanya dia kembali ke sini..),</w:t>
      </w:r>
      <w:r w:rsidRPr="00CD60AF">
        <w:rPr>
          <w:sz w:val="22"/>
          <w:szCs w:val="22"/>
        </w:rPr>
        <w:t>d</w:t>
      </w:r>
      <w:commentRangeEnd w:id="36"/>
      <w:r w:rsidR="00425A44">
        <w:rPr>
          <w:rStyle w:val="CommentReference"/>
          <w:rFonts w:asciiTheme="minorHAnsi" w:eastAsiaTheme="minorHAnsi" w:hAnsiTheme="minorHAnsi" w:cstheme="minorBidi"/>
        </w:rPr>
        <w:commentReference w:id="36"/>
      </w:r>
      <w:r w:rsidRPr="00CD60AF">
        <w:rPr>
          <w:sz w:val="22"/>
          <w:szCs w:val="22"/>
        </w:rPr>
        <w:t>ari pengakuan informan tersebut dapat peneliti simpulkan bahwa informan tersebut tidak terlalu banyak komentar dari perkataan-perkataan yang dilontarkan oleh calon pembeli untuk menghindari ketersinggungan pada dirinya,</w:t>
      </w:r>
      <w:r w:rsidR="004B0790" w:rsidRPr="00CD60AF">
        <w:rPr>
          <w:sz w:val="22"/>
          <w:szCs w:val="22"/>
          <w:lang w:val="id-ID"/>
        </w:rPr>
        <w:t xml:space="preserve"> itu sebebnya penjual menyuruh pembeli untuk kembali membeli barang ditempat yang murah menurut konsumen agar tidak terlalu terjadi banyak komentar dari pembeli, karena menurut penjual kalau terlalu dilayani dalam proses tawar men</w:t>
      </w:r>
      <w:r w:rsidR="00CD60AF" w:rsidRPr="00CD60AF">
        <w:rPr>
          <w:sz w:val="22"/>
          <w:szCs w:val="22"/>
          <w:lang w:val="id-ID"/>
        </w:rPr>
        <w:t>a</w:t>
      </w:r>
      <w:r w:rsidR="004B0790" w:rsidRPr="00CD60AF">
        <w:rPr>
          <w:sz w:val="22"/>
          <w:szCs w:val="22"/>
          <w:lang w:val="id-ID"/>
        </w:rPr>
        <w:t>war maka akan terjadi konflik, itulah seba</w:t>
      </w:r>
      <w:r w:rsidR="00CD60AF" w:rsidRPr="00CD60AF">
        <w:rPr>
          <w:sz w:val="22"/>
          <w:szCs w:val="22"/>
          <w:lang w:val="id-ID"/>
        </w:rPr>
        <w:t>bnya penjual tidak terlalu banyak</w:t>
      </w:r>
      <w:r w:rsidR="004B0790" w:rsidRPr="00CD60AF">
        <w:rPr>
          <w:sz w:val="22"/>
          <w:szCs w:val="22"/>
          <w:lang w:val="id-ID"/>
        </w:rPr>
        <w:t xml:space="preserve"> komentar. </w:t>
      </w:r>
      <w:r w:rsidRPr="00CD60AF">
        <w:rPr>
          <w:sz w:val="22"/>
          <w:szCs w:val="22"/>
        </w:rPr>
        <w:t xml:space="preserve"> </w:t>
      </w:r>
      <w:r w:rsidR="004B0790" w:rsidRPr="00CD60AF">
        <w:rPr>
          <w:sz w:val="22"/>
          <w:szCs w:val="22"/>
        </w:rPr>
        <w:t>Untuk</w:t>
      </w:r>
      <w:r w:rsidR="004B0790" w:rsidRPr="00CD60AF">
        <w:rPr>
          <w:sz w:val="22"/>
          <w:szCs w:val="22"/>
          <w:lang w:val="id-ID"/>
        </w:rPr>
        <w:t xml:space="preserve"> memperjelas jawaban dari informan</w:t>
      </w:r>
      <w:r w:rsidR="004B0790" w:rsidRPr="00CD60AF">
        <w:rPr>
          <w:sz w:val="22"/>
          <w:szCs w:val="22"/>
        </w:rPr>
        <w:t>,</w:t>
      </w:r>
      <w:r w:rsidRPr="00CD60AF">
        <w:rPr>
          <w:sz w:val="22"/>
          <w:szCs w:val="22"/>
        </w:rPr>
        <w:t xml:space="preserve"> peneliti kembali melontarkan pertanyaan untuk meyakinkan pendapat dari informan tersebut </w:t>
      </w:r>
      <w:commentRangeStart w:id="37"/>
      <w:r w:rsidRPr="00CD60AF">
        <w:rPr>
          <w:sz w:val="22"/>
          <w:szCs w:val="22"/>
        </w:rPr>
        <w:t>“</w:t>
      </w:r>
      <w:r w:rsidR="00BC3E26" w:rsidRPr="00CD60AF">
        <w:rPr>
          <w:sz w:val="22"/>
          <w:szCs w:val="22"/>
          <w:lang w:val="id-ID"/>
        </w:rPr>
        <w:t>....</w:t>
      </w:r>
      <w:r w:rsidR="00BC3E26" w:rsidRPr="00CD60AF">
        <w:rPr>
          <w:i/>
          <w:sz w:val="22"/>
          <w:szCs w:val="22"/>
          <w:lang w:val="id-ID"/>
        </w:rPr>
        <w:t xml:space="preserve"> laguk yak pe tersinggung ke dengan ngkat-ngkat pembeli marak no-no</w:t>
      </w:r>
      <w:r w:rsidR="00BC3E26" w:rsidRPr="00CD60AF">
        <w:rPr>
          <w:sz w:val="22"/>
          <w:szCs w:val="22"/>
          <w:lang w:val="id-ID"/>
        </w:rPr>
        <w:t>?</w:t>
      </w:r>
      <w:r w:rsidRPr="00CD60AF">
        <w:rPr>
          <w:i/>
          <w:sz w:val="22"/>
          <w:szCs w:val="22"/>
        </w:rPr>
        <w:t xml:space="preserve">“ (tidakkah ibu tersinggung sebagai pedagang jika dia seperti itu?), </w:t>
      </w:r>
      <w:r w:rsidRPr="00CD60AF">
        <w:rPr>
          <w:sz w:val="22"/>
          <w:szCs w:val="22"/>
        </w:rPr>
        <w:t xml:space="preserve">dengan singkat informan merespon </w:t>
      </w:r>
      <w:r w:rsidR="005C5AC3" w:rsidRPr="00CD60AF">
        <w:rPr>
          <w:sz w:val="22"/>
          <w:szCs w:val="22"/>
          <w:lang w:val="id-ID"/>
        </w:rPr>
        <w:t>“</w:t>
      </w:r>
      <w:r w:rsidR="008C35F2" w:rsidRPr="00CD60AF">
        <w:rPr>
          <w:sz w:val="22"/>
          <w:szCs w:val="22"/>
          <w:lang w:val="id-ID"/>
        </w:rPr>
        <w:t xml:space="preserve"> </w:t>
      </w:r>
      <w:r w:rsidR="008C35F2" w:rsidRPr="00CD60AF">
        <w:rPr>
          <w:i/>
          <w:sz w:val="22"/>
          <w:szCs w:val="22"/>
          <w:lang w:val="id-ID"/>
        </w:rPr>
        <w:t>aok kah tono ka langan pe mbeli”</w:t>
      </w:r>
      <w:r w:rsidRPr="00CD60AF">
        <w:rPr>
          <w:i/>
          <w:sz w:val="22"/>
          <w:szCs w:val="22"/>
        </w:rPr>
        <w:t xml:space="preserve"> (ayo </w:t>
      </w:r>
      <w:r w:rsidR="005C5AC3" w:rsidRPr="00CD60AF">
        <w:rPr>
          <w:i/>
          <w:sz w:val="22"/>
          <w:szCs w:val="22"/>
          <w:lang w:val="id-ID"/>
        </w:rPr>
        <w:t>disan</w:t>
      </w:r>
      <w:r w:rsidR="00CD60AF" w:rsidRPr="00CD60AF">
        <w:rPr>
          <w:i/>
          <w:sz w:val="22"/>
          <w:szCs w:val="22"/>
          <w:lang w:val="id-ID"/>
        </w:rPr>
        <w:t>a</w:t>
      </w:r>
      <w:r w:rsidR="005C5AC3" w:rsidRPr="00CD60AF">
        <w:rPr>
          <w:i/>
          <w:sz w:val="22"/>
          <w:szCs w:val="22"/>
          <w:lang w:val="id-ID"/>
        </w:rPr>
        <w:t xml:space="preserve"> dah tempatnya </w:t>
      </w:r>
      <w:r w:rsidRPr="00CD60AF">
        <w:rPr>
          <w:i/>
          <w:sz w:val="22"/>
          <w:szCs w:val="22"/>
        </w:rPr>
        <w:t xml:space="preserve">beli </w:t>
      </w:r>
      <w:r w:rsidR="008C35F2" w:rsidRPr="00CD60AF">
        <w:rPr>
          <w:i/>
          <w:sz w:val="22"/>
          <w:szCs w:val="22"/>
        </w:rPr>
        <w:t>kataku</w:t>
      </w:r>
      <w:r w:rsidRPr="00CD60AF">
        <w:rPr>
          <w:i/>
          <w:sz w:val="22"/>
          <w:szCs w:val="22"/>
        </w:rPr>
        <w:t xml:space="preserve">). </w:t>
      </w:r>
      <w:commentRangeEnd w:id="37"/>
      <w:r w:rsidR="00425A44">
        <w:rPr>
          <w:rStyle w:val="CommentReference"/>
          <w:rFonts w:asciiTheme="minorHAnsi" w:eastAsiaTheme="minorHAnsi" w:hAnsiTheme="minorHAnsi" w:cstheme="minorBidi"/>
        </w:rPr>
        <w:commentReference w:id="37"/>
      </w:r>
      <w:r w:rsidRPr="00CD60AF">
        <w:rPr>
          <w:sz w:val="22"/>
          <w:szCs w:val="22"/>
        </w:rPr>
        <w:t>Berdasarkan percakapan tersebut dapat peneliti simpulkan bahwa informan tersebut tidak banyak momong ketika melakukan transaksi, dan dari pengakuan tersebut informan telah menjalankan prin</w:t>
      </w:r>
      <w:r w:rsidR="008C35F2" w:rsidRPr="00CD60AF">
        <w:rPr>
          <w:sz w:val="22"/>
          <w:szCs w:val="22"/>
        </w:rPr>
        <w:t>sip kesopanan yang mengacu pada</w:t>
      </w:r>
      <w:r w:rsidRPr="00CD60AF">
        <w:rPr>
          <w:sz w:val="22"/>
          <w:szCs w:val="22"/>
        </w:rPr>
        <w:t xml:space="preserve"> maksim kemurahan, dimana informan mersepon calon pembeli dengan kata-kata yang singkat, kar</w:t>
      </w:r>
      <w:r w:rsidR="008C35F2" w:rsidRPr="00CD60AF">
        <w:rPr>
          <w:sz w:val="22"/>
          <w:szCs w:val="22"/>
          <w:lang w:val="id-ID"/>
        </w:rPr>
        <w:t>e</w:t>
      </w:r>
      <w:r w:rsidRPr="00CD60AF">
        <w:rPr>
          <w:sz w:val="22"/>
          <w:szCs w:val="22"/>
        </w:rPr>
        <w:t>na mungkin dengan cara tidak sengaja calon pembeli menyinggung perasaan informan dengan perkataan yang diucapkannya tersebut, untuk itulah informan hanya menjawab sekedarnya saja.</w:t>
      </w:r>
    </w:p>
    <w:p w14:paraId="4CCB6BA3" w14:textId="77777777" w:rsidR="004503FB" w:rsidRPr="00CD60AF" w:rsidRDefault="004503FB" w:rsidP="004503FB">
      <w:pPr>
        <w:pStyle w:val="NormalWeb"/>
        <w:spacing w:before="0" w:beforeAutospacing="0" w:after="0" w:afterAutospacing="0" w:line="360" w:lineRule="auto"/>
        <w:ind w:firstLine="720"/>
        <w:jc w:val="both"/>
        <w:rPr>
          <w:sz w:val="22"/>
          <w:szCs w:val="22"/>
          <w:lang w:val="id-ID"/>
        </w:rPr>
      </w:pPr>
      <w:r w:rsidRPr="00CD60AF">
        <w:rPr>
          <w:sz w:val="22"/>
          <w:szCs w:val="22"/>
        </w:rPr>
        <w:t>Selanjutnya</w:t>
      </w:r>
      <w:r w:rsidR="001B214F" w:rsidRPr="00CD60AF">
        <w:rPr>
          <w:sz w:val="22"/>
          <w:szCs w:val="22"/>
          <w:lang w:val="id-ID"/>
        </w:rPr>
        <w:t xml:space="preserve"> peneliti mencoba bertanya kepada informan/penjual yang berasal dari Masbagik menggunakan bahasa Indonesia </w:t>
      </w:r>
      <w:commentRangeStart w:id="38"/>
      <w:r w:rsidRPr="00CD60AF">
        <w:rPr>
          <w:i/>
          <w:sz w:val="22"/>
          <w:szCs w:val="22"/>
        </w:rPr>
        <w:t xml:space="preserve">“bagimana caranya ibu menyikapi sikap pembeli ketika melakukan transaksi atau tawar menawar harga barang dagangan lebih rendah atau tudak sesuai dengan harga yang telah ditentukan?”, </w:t>
      </w:r>
      <w:r w:rsidRPr="00CD60AF">
        <w:rPr>
          <w:sz w:val="22"/>
          <w:szCs w:val="22"/>
        </w:rPr>
        <w:t xml:space="preserve">dari pertanyaan tersebut informan memberikan jawaban yaitu </w:t>
      </w:r>
      <w:r w:rsidRPr="00CD60AF">
        <w:rPr>
          <w:i/>
          <w:sz w:val="22"/>
          <w:szCs w:val="22"/>
        </w:rPr>
        <w:t>“</w:t>
      </w:r>
      <w:r w:rsidRPr="00CD60AF">
        <w:rPr>
          <w:b/>
          <w:i/>
          <w:sz w:val="22"/>
          <w:szCs w:val="22"/>
        </w:rPr>
        <w:t>saya yang turunin harga</w:t>
      </w:r>
      <w:r w:rsidRPr="00CD60AF">
        <w:rPr>
          <w:i/>
          <w:sz w:val="22"/>
          <w:szCs w:val="22"/>
        </w:rPr>
        <w:t xml:space="preserve">”. </w:t>
      </w:r>
      <w:commentRangeEnd w:id="38"/>
      <w:r w:rsidR="00425A44">
        <w:rPr>
          <w:rStyle w:val="CommentReference"/>
          <w:rFonts w:asciiTheme="minorHAnsi" w:eastAsiaTheme="minorHAnsi" w:hAnsiTheme="minorHAnsi" w:cstheme="minorBidi"/>
        </w:rPr>
        <w:commentReference w:id="38"/>
      </w:r>
      <w:r w:rsidRPr="00CD60AF">
        <w:rPr>
          <w:sz w:val="22"/>
          <w:szCs w:val="22"/>
        </w:rPr>
        <w:t>Berdasarkan pengakuan yang dilontarkan informan kepada peneliti, dapat disimpulkan bahwa informan tersebut telah melakukan prinsip kesopanan yang mengacu pada maksim penerimaan, dimana informan mencoba untuk meminimalkan keuntungannya sendiri agar barang dagannya bisa cepat terjual dan tidak sampai dibawa pulang.</w:t>
      </w:r>
      <w:r w:rsidR="001B214F" w:rsidRPr="00CD60AF">
        <w:rPr>
          <w:sz w:val="22"/>
          <w:szCs w:val="22"/>
          <w:lang w:val="id-ID"/>
        </w:rPr>
        <w:t xml:space="preserve"> Mengingat penjual sangat banyak sekali dan lakunya barang itu juga sulit karena penjual yang lain juga menjual barang yang sama, sehingga penjual hanya untung sedikit tidak sesuai dengan terget harga barang.</w:t>
      </w:r>
    </w:p>
    <w:p w14:paraId="32ED3B8F" w14:textId="77777777" w:rsidR="004503FB" w:rsidRPr="00CD60AF" w:rsidRDefault="004503FB" w:rsidP="004503FB">
      <w:pPr>
        <w:pStyle w:val="NormalWeb"/>
        <w:spacing w:before="0" w:beforeAutospacing="0" w:after="0" w:afterAutospacing="0" w:line="360" w:lineRule="auto"/>
        <w:ind w:firstLine="720"/>
        <w:jc w:val="both"/>
        <w:rPr>
          <w:sz w:val="22"/>
          <w:szCs w:val="22"/>
        </w:rPr>
      </w:pPr>
      <w:r w:rsidRPr="00CD60AF">
        <w:rPr>
          <w:sz w:val="22"/>
          <w:szCs w:val="22"/>
        </w:rPr>
        <w:t xml:space="preserve">Lebih lanjut peneliti mencari informasi dengan melontarkan beberapa pertanyaan, diantaranya </w:t>
      </w:r>
      <w:commentRangeStart w:id="39"/>
      <w:r w:rsidRPr="00CD60AF">
        <w:rPr>
          <w:i/>
          <w:sz w:val="22"/>
          <w:szCs w:val="22"/>
        </w:rPr>
        <w:t>“bagaimana perasaan ibu sebagai pedagang jika calon pembeli hanya menawar barang dagangan akan tetapi tidak jadi untuk membelinya?”</w:t>
      </w:r>
      <w:r w:rsidRPr="00CD60AF">
        <w:rPr>
          <w:sz w:val="22"/>
          <w:szCs w:val="22"/>
        </w:rPr>
        <w:t xml:space="preserve">, berdasarkan pertanyaan tersebut informan menjawabnya </w:t>
      </w:r>
      <w:r w:rsidRPr="00CD60AF">
        <w:rPr>
          <w:i/>
          <w:sz w:val="22"/>
          <w:szCs w:val="22"/>
        </w:rPr>
        <w:t>"</w:t>
      </w:r>
      <w:r w:rsidRPr="00CD60AF">
        <w:rPr>
          <w:b/>
          <w:i/>
          <w:sz w:val="22"/>
          <w:szCs w:val="22"/>
        </w:rPr>
        <w:t>tidak apa-apa, itu sudah biasa</w:t>
      </w:r>
      <w:r w:rsidRPr="00CD60AF">
        <w:rPr>
          <w:i/>
          <w:sz w:val="22"/>
          <w:szCs w:val="22"/>
        </w:rPr>
        <w:t>”</w:t>
      </w:r>
      <w:commentRangeEnd w:id="39"/>
      <w:r w:rsidR="00193E22">
        <w:rPr>
          <w:rStyle w:val="CommentReference"/>
          <w:rFonts w:asciiTheme="minorHAnsi" w:eastAsiaTheme="minorHAnsi" w:hAnsiTheme="minorHAnsi" w:cstheme="minorBidi"/>
        </w:rPr>
        <w:commentReference w:id="39"/>
      </w:r>
      <w:r w:rsidRPr="00CD60AF">
        <w:rPr>
          <w:i/>
          <w:sz w:val="22"/>
          <w:szCs w:val="22"/>
        </w:rPr>
        <w:t>,</w:t>
      </w:r>
      <w:r w:rsidRPr="00CD60AF">
        <w:rPr>
          <w:sz w:val="22"/>
          <w:szCs w:val="22"/>
        </w:rPr>
        <w:t xml:space="preserve"> dari pengakuan informan tersebut dapat peneliti simpulkan bahwa informan tersebut sudah biasa mendapakan perlakuan seperti itu dari calon pembeli akan tetapi dia tidak mempermasalahkan perlakuan tersebut. Untuk itu, informan tersebut telah menjalanakan prinsip kesopanan yang mengacu pada maksim kebijaksanaan, dimana informan tersebut mencoba memberikan keuntungan kepada mitra tutur atau calon pembeli agar calon pembeli tersebut merasa dihargai keberadaannya oleh pedagang, akan tetapi sering sekali calon pembeli tidak menyadari akan hal tersebut.</w:t>
      </w:r>
    </w:p>
    <w:p w14:paraId="5212B3A4" w14:textId="77777777" w:rsidR="001B214F" w:rsidRPr="00CD60AF" w:rsidRDefault="004503FB" w:rsidP="004503FB">
      <w:pPr>
        <w:pStyle w:val="NormalWeb"/>
        <w:spacing w:before="0" w:beforeAutospacing="0" w:after="0" w:afterAutospacing="0" w:line="360" w:lineRule="auto"/>
        <w:ind w:firstLine="720"/>
        <w:jc w:val="both"/>
        <w:rPr>
          <w:sz w:val="22"/>
          <w:szCs w:val="22"/>
          <w:lang w:val="id-ID"/>
        </w:rPr>
      </w:pPr>
      <w:r w:rsidRPr="00CD60AF">
        <w:rPr>
          <w:sz w:val="22"/>
          <w:szCs w:val="22"/>
        </w:rPr>
        <w:t>Berdasarkan pengakuan-pengakuan informan di atas, peneliti terus menggali informasi untuk memenuhi data yang peneliti harapkan, adapun salah satu percakapan yang berlangsung antara peneliti dengan informan yaitu</w:t>
      </w:r>
      <w:r w:rsidRPr="00CD60AF">
        <w:rPr>
          <w:sz w:val="22"/>
          <w:szCs w:val="22"/>
          <w:lang w:val="id-ID"/>
        </w:rPr>
        <w:t xml:space="preserve"> </w:t>
      </w:r>
      <w:commentRangeStart w:id="40"/>
      <w:r w:rsidRPr="00CD60AF">
        <w:rPr>
          <w:i/>
          <w:sz w:val="22"/>
          <w:szCs w:val="22"/>
        </w:rPr>
        <w:t>bagaimana tanggapan ibu sebagai pedagang apabila calon pembeli menawar barang dagangan dengan cara berjalan”</w:t>
      </w:r>
      <w:r w:rsidRPr="00CD60AF">
        <w:rPr>
          <w:sz w:val="22"/>
          <w:szCs w:val="22"/>
          <w:lang w:val="id-ID"/>
        </w:rPr>
        <w:t xml:space="preserve">, dengan singkat informan menjawabnya dengan </w:t>
      </w:r>
      <w:r w:rsidR="001B214F" w:rsidRPr="00CD60AF">
        <w:rPr>
          <w:sz w:val="22"/>
          <w:szCs w:val="22"/>
          <w:lang w:val="id-ID"/>
        </w:rPr>
        <w:t xml:space="preserve">“ </w:t>
      </w:r>
      <w:r w:rsidR="001B214F" w:rsidRPr="00CD60AF">
        <w:rPr>
          <w:i/>
          <w:sz w:val="22"/>
          <w:szCs w:val="22"/>
          <w:lang w:val="id-ID"/>
        </w:rPr>
        <w:t>Saya penggil dia agar mendekat dan berbicara dengan baik-baik, tetapi tetap aja pembeli itu jalan tanpa melihat ke belakang lagi”</w:t>
      </w:r>
      <w:r w:rsidR="001B214F" w:rsidRPr="00CD60AF">
        <w:rPr>
          <w:sz w:val="22"/>
          <w:szCs w:val="22"/>
          <w:lang w:val="id-ID"/>
        </w:rPr>
        <w:t xml:space="preserve">. </w:t>
      </w:r>
      <w:commentRangeEnd w:id="40"/>
      <w:r w:rsidR="00193E22">
        <w:rPr>
          <w:rStyle w:val="CommentReference"/>
          <w:rFonts w:asciiTheme="minorHAnsi" w:eastAsiaTheme="minorHAnsi" w:hAnsiTheme="minorHAnsi" w:cstheme="minorBidi"/>
        </w:rPr>
        <w:commentReference w:id="40"/>
      </w:r>
    </w:p>
    <w:p w14:paraId="32827A7D" w14:textId="77777777" w:rsidR="004503FB" w:rsidRPr="00CD60AF" w:rsidRDefault="004503FB" w:rsidP="006F3F60">
      <w:pPr>
        <w:pStyle w:val="NormalWeb"/>
        <w:spacing w:before="0" w:beforeAutospacing="0" w:after="0" w:afterAutospacing="0" w:line="360" w:lineRule="auto"/>
        <w:ind w:firstLine="720"/>
        <w:jc w:val="both"/>
        <w:rPr>
          <w:sz w:val="22"/>
          <w:szCs w:val="22"/>
          <w:lang w:val="id-ID"/>
        </w:rPr>
      </w:pPr>
      <w:r w:rsidRPr="00CD60AF">
        <w:rPr>
          <w:sz w:val="22"/>
          <w:szCs w:val="22"/>
        </w:rPr>
        <w:t>Berdasarkan pengakuan informan tersebut terlihat bahwa  dia tidak terlalu mengharapkan pembeli yang seperti itu sehingga informan berlaku agak cuek dan hanya berkata sekedarnya saja.</w:t>
      </w:r>
      <w:r w:rsidR="001B214F" w:rsidRPr="00CD60AF">
        <w:rPr>
          <w:sz w:val="22"/>
          <w:szCs w:val="22"/>
          <w:lang w:val="id-ID"/>
        </w:rPr>
        <w:t xml:space="preserve"> </w:t>
      </w:r>
      <w:r w:rsidRPr="00CD60AF">
        <w:rPr>
          <w:sz w:val="22"/>
          <w:szCs w:val="22"/>
        </w:rPr>
        <w:t xml:space="preserve"> </w:t>
      </w:r>
      <w:r w:rsidRPr="00CD60AF">
        <w:rPr>
          <w:sz w:val="22"/>
          <w:szCs w:val="22"/>
          <w:lang w:val="id-ID"/>
        </w:rPr>
        <w:t>Dari informasi yang diberikan informan tersebut, peneliti melontarkan pertanyaan lanjutan yakni</w:t>
      </w:r>
      <w:r w:rsidR="00C35B2F" w:rsidRPr="00CD60AF">
        <w:rPr>
          <w:sz w:val="22"/>
          <w:szCs w:val="22"/>
          <w:lang w:val="id-ID"/>
        </w:rPr>
        <w:t xml:space="preserve"> dengan menggunakan bahasa sasak</w:t>
      </w:r>
      <w:r w:rsidRPr="00CD60AF">
        <w:rPr>
          <w:i/>
          <w:sz w:val="22"/>
          <w:szCs w:val="22"/>
          <w:lang w:val="id-ID"/>
        </w:rPr>
        <w:t xml:space="preserve"> </w:t>
      </w:r>
      <w:commentRangeStart w:id="41"/>
      <w:r w:rsidRPr="00CD60AF">
        <w:rPr>
          <w:i/>
          <w:sz w:val="22"/>
          <w:szCs w:val="22"/>
        </w:rPr>
        <w:t>“</w:t>
      </w:r>
      <w:r w:rsidRPr="00CD60AF">
        <w:rPr>
          <w:i/>
          <w:sz w:val="22"/>
          <w:szCs w:val="22"/>
          <w:lang w:val="id-ID"/>
        </w:rPr>
        <w:t>...</w:t>
      </w:r>
      <w:r w:rsidR="00C35B2F" w:rsidRPr="00CD60AF">
        <w:rPr>
          <w:i/>
          <w:sz w:val="22"/>
          <w:szCs w:val="22"/>
          <w:lang w:val="id-ID"/>
        </w:rPr>
        <w:t>misalnya denger ia denger, arak ke pengalaman pe na tulakin lek penjual?</w:t>
      </w:r>
      <w:r w:rsidRPr="00CD60AF">
        <w:rPr>
          <w:i/>
          <w:sz w:val="22"/>
          <w:szCs w:val="22"/>
        </w:rPr>
        <w:t xml:space="preserve"> (misalkkan d</w:t>
      </w:r>
      <w:r w:rsidR="00C35B2F" w:rsidRPr="00CD60AF">
        <w:rPr>
          <w:i/>
          <w:sz w:val="22"/>
          <w:szCs w:val="22"/>
        </w:rPr>
        <w:t>ia dengar, tidak pernah ada pen</w:t>
      </w:r>
      <w:r w:rsidRPr="00CD60AF">
        <w:rPr>
          <w:i/>
          <w:sz w:val="22"/>
          <w:szCs w:val="22"/>
        </w:rPr>
        <w:t>g</w:t>
      </w:r>
      <w:r w:rsidR="00C35B2F" w:rsidRPr="00CD60AF">
        <w:rPr>
          <w:i/>
          <w:sz w:val="22"/>
          <w:szCs w:val="22"/>
          <w:lang w:val="id-ID"/>
        </w:rPr>
        <w:t>a</w:t>
      </w:r>
      <w:r w:rsidRPr="00CD60AF">
        <w:rPr>
          <w:i/>
          <w:sz w:val="22"/>
          <w:szCs w:val="22"/>
        </w:rPr>
        <w:t>laman dia balik lagi kepada ibu?)</w:t>
      </w:r>
      <w:r w:rsidRPr="00CD60AF">
        <w:rPr>
          <w:sz w:val="22"/>
          <w:szCs w:val="22"/>
          <w:lang w:val="id-ID"/>
        </w:rPr>
        <w:t>, berdasarkan pertanyaan tersebut, inf</w:t>
      </w:r>
      <w:r w:rsidR="00C35B2F" w:rsidRPr="00CD60AF">
        <w:rPr>
          <w:sz w:val="22"/>
          <w:szCs w:val="22"/>
          <w:lang w:val="id-ID"/>
        </w:rPr>
        <w:t xml:space="preserve">orman memberikan jawaban berupa “ </w:t>
      </w:r>
      <w:r w:rsidR="00C35B2F" w:rsidRPr="00CD60AF">
        <w:rPr>
          <w:i/>
          <w:sz w:val="22"/>
          <w:szCs w:val="22"/>
          <w:lang w:val="id-ID"/>
        </w:rPr>
        <w:t>pe kete ka, girang pe nawa-nawar sambil lekak,)</w:t>
      </w:r>
      <w:r w:rsidRPr="00CD60AF">
        <w:rPr>
          <w:i/>
          <w:sz w:val="22"/>
          <w:szCs w:val="22"/>
        </w:rPr>
        <w:t xml:space="preserve"> (ayo berhenti, kenapa nawar-nawar sambil jalan, kataku)</w:t>
      </w:r>
      <w:r w:rsidRPr="00CD60AF">
        <w:rPr>
          <w:sz w:val="22"/>
          <w:szCs w:val="22"/>
          <w:lang w:val="id-ID"/>
        </w:rPr>
        <w:t xml:space="preserve">. </w:t>
      </w:r>
      <w:commentRangeEnd w:id="41"/>
      <w:r w:rsidR="00193E22">
        <w:rPr>
          <w:rStyle w:val="CommentReference"/>
          <w:rFonts w:asciiTheme="minorHAnsi" w:eastAsiaTheme="minorHAnsi" w:hAnsiTheme="minorHAnsi" w:cstheme="minorBidi"/>
        </w:rPr>
        <w:commentReference w:id="41"/>
      </w:r>
      <w:r w:rsidRPr="00CD60AF">
        <w:rPr>
          <w:sz w:val="22"/>
          <w:szCs w:val="22"/>
        </w:rPr>
        <w:t xml:space="preserve">Dari jawaban informan tesebut peneliti dapat menarik kesimpulan bahwa ketika berdagang tidak terlalu memanjakan atau meladeni satu calon pembeli saja tetapi berusaha untuk tidak terlalu memperhatikannya agar calon pembeli merasa bahwa dia juga membutuhkan pedagang, bukan saja hanya pedagang yang membutuhkan pembeli. </w:t>
      </w:r>
      <w:r w:rsidRPr="00CD60AF">
        <w:rPr>
          <w:sz w:val="22"/>
          <w:szCs w:val="22"/>
          <w:lang w:val="id-ID"/>
        </w:rPr>
        <w:t xml:space="preserve">Berdasarkan informasi-informasi yang diberikan informan, peneliti semakin ingin mengatahui bagaimana cara informan ini menyikapi calon pemebeli ketika </w:t>
      </w:r>
      <w:r w:rsidR="007B3DCA" w:rsidRPr="00CD60AF">
        <w:rPr>
          <w:sz w:val="22"/>
          <w:szCs w:val="22"/>
          <w:lang w:val="id-ID"/>
        </w:rPr>
        <w:t xml:space="preserve">pada saat </w:t>
      </w:r>
      <w:r w:rsidRPr="00CD60AF">
        <w:rPr>
          <w:sz w:val="22"/>
          <w:szCs w:val="22"/>
          <w:lang w:val="id-ID"/>
        </w:rPr>
        <w:t>bertransaksi</w:t>
      </w:r>
      <w:r w:rsidR="007B3DCA" w:rsidRPr="00CD60AF">
        <w:rPr>
          <w:sz w:val="22"/>
          <w:szCs w:val="22"/>
          <w:lang w:val="id-ID"/>
        </w:rPr>
        <w:t xml:space="preserve"> jual beli ternyata pembeli tidak jadi membeli barang tersebut</w:t>
      </w:r>
      <w:r w:rsidRPr="00CD60AF">
        <w:rPr>
          <w:sz w:val="22"/>
          <w:szCs w:val="22"/>
          <w:lang w:val="id-ID"/>
        </w:rPr>
        <w:t xml:space="preserve">., adapun pertanyaannya yaitu </w:t>
      </w:r>
      <w:commentRangeStart w:id="42"/>
      <w:r w:rsidRPr="00CD60AF">
        <w:rPr>
          <w:i/>
          <w:iCs/>
          <w:sz w:val="22"/>
          <w:szCs w:val="22"/>
        </w:rPr>
        <w:t>“</w:t>
      </w:r>
      <w:r w:rsidR="007B3DCA" w:rsidRPr="00CD60AF">
        <w:rPr>
          <w:i/>
          <w:iCs/>
          <w:sz w:val="22"/>
          <w:szCs w:val="22"/>
          <w:lang w:val="id-ID"/>
        </w:rPr>
        <w:t>... laguk mun na urung dengan belanja, kumbe tanggapan pe?</w:t>
      </w:r>
      <w:r w:rsidR="007B3DCA" w:rsidRPr="00CD60AF">
        <w:rPr>
          <w:iCs/>
          <w:sz w:val="22"/>
          <w:szCs w:val="22"/>
          <w:lang w:val="id-ID"/>
        </w:rPr>
        <w:t xml:space="preserve"> </w:t>
      </w:r>
      <w:r w:rsidRPr="00CD60AF">
        <w:rPr>
          <w:i/>
          <w:sz w:val="22"/>
          <w:szCs w:val="22"/>
        </w:rPr>
        <w:t>tapi nanti tidak jadi dia belanja, bagaimana tanggapannya ibu?”)</w:t>
      </w:r>
      <w:r w:rsidRPr="00CD60AF">
        <w:rPr>
          <w:sz w:val="22"/>
          <w:szCs w:val="22"/>
          <w:lang w:val="id-ID"/>
        </w:rPr>
        <w:t xml:space="preserve">, dari pertanyaan tersebut, informan menjawabnya </w:t>
      </w:r>
      <w:r w:rsidR="007B3DCA" w:rsidRPr="00CD60AF">
        <w:rPr>
          <w:sz w:val="22"/>
          <w:szCs w:val="22"/>
          <w:lang w:val="id-ID"/>
        </w:rPr>
        <w:t>dengan rada-rada pesimis “</w:t>
      </w:r>
      <w:r w:rsidR="007B3DCA" w:rsidRPr="00CD60AF">
        <w:rPr>
          <w:i/>
          <w:sz w:val="22"/>
          <w:szCs w:val="22"/>
          <w:lang w:val="id-ID"/>
        </w:rPr>
        <w:t>yak na kumbe-kumbe, kan jak hak dengan...</w:t>
      </w:r>
      <w:r w:rsidR="007B3DCA" w:rsidRPr="00CD60AF">
        <w:rPr>
          <w:sz w:val="22"/>
          <w:szCs w:val="22"/>
          <w:lang w:val="id-ID"/>
        </w:rPr>
        <w:t>”</w:t>
      </w:r>
      <w:r w:rsidRPr="00CD60AF">
        <w:rPr>
          <w:i/>
          <w:sz w:val="22"/>
          <w:szCs w:val="22"/>
        </w:rPr>
        <w:t xml:space="preserve"> (tidak apa-apa, biarkan sudah</w:t>
      </w:r>
      <w:r w:rsidR="006F3F60" w:rsidRPr="00CD60AF">
        <w:rPr>
          <w:i/>
          <w:sz w:val="22"/>
          <w:szCs w:val="22"/>
          <w:lang w:val="id-ID"/>
        </w:rPr>
        <w:t xml:space="preserve"> hak</w:t>
      </w:r>
      <w:r w:rsidRPr="00CD60AF">
        <w:rPr>
          <w:i/>
          <w:sz w:val="22"/>
          <w:szCs w:val="22"/>
        </w:rPr>
        <w:t xml:space="preserve"> orang…</w:t>
      </w:r>
      <w:commentRangeEnd w:id="42"/>
      <w:r w:rsidR="00193E22">
        <w:rPr>
          <w:rStyle w:val="CommentReference"/>
          <w:rFonts w:asciiTheme="minorHAnsi" w:eastAsiaTheme="minorHAnsi" w:hAnsiTheme="minorHAnsi" w:cstheme="minorBidi"/>
        </w:rPr>
        <w:commentReference w:id="42"/>
      </w:r>
      <w:r w:rsidRPr="00CD60AF">
        <w:rPr>
          <w:i/>
          <w:sz w:val="22"/>
          <w:szCs w:val="22"/>
        </w:rPr>
        <w:t>)</w:t>
      </w:r>
      <w:r w:rsidRPr="00CD60AF">
        <w:rPr>
          <w:sz w:val="22"/>
          <w:szCs w:val="22"/>
        </w:rPr>
        <w:t xml:space="preserve">, dengan rasa rendah diri informan berusaha untuk menerima perlakuan dari calon pembeli mengingat posisinya hanyalah sebagi pedagang. </w:t>
      </w:r>
      <w:r w:rsidRPr="00CD60AF">
        <w:rPr>
          <w:sz w:val="22"/>
          <w:szCs w:val="22"/>
          <w:lang w:val="id-ID"/>
        </w:rPr>
        <w:t>Peneliti</w:t>
      </w:r>
      <w:r w:rsidR="006F3F60" w:rsidRPr="00CD60AF">
        <w:rPr>
          <w:sz w:val="22"/>
          <w:szCs w:val="22"/>
          <w:lang w:val="id-ID"/>
        </w:rPr>
        <w:t xml:space="preserve"> </w:t>
      </w:r>
      <w:r w:rsidRPr="00CD60AF">
        <w:rPr>
          <w:sz w:val="22"/>
          <w:szCs w:val="22"/>
          <w:lang w:val="id-ID"/>
        </w:rPr>
        <w:t xml:space="preserve">pun melontarkan pertanyaan lanjutan untuk semakin memperkuat pendapat dari informan tersebut dengan pertanyaan </w:t>
      </w:r>
      <w:r w:rsidR="006F3F60" w:rsidRPr="00CD60AF">
        <w:rPr>
          <w:sz w:val="22"/>
          <w:szCs w:val="22"/>
          <w:lang w:val="id-ID"/>
        </w:rPr>
        <w:t xml:space="preserve">“ </w:t>
      </w:r>
      <w:commentRangeStart w:id="43"/>
      <w:r w:rsidR="006F3F60" w:rsidRPr="00CD60AF">
        <w:rPr>
          <w:sz w:val="22"/>
          <w:szCs w:val="22"/>
          <w:lang w:val="id-ID"/>
        </w:rPr>
        <w:t>mule ngeto pendait ta mun ta jari pedagang setiap hari ke</w:t>
      </w:r>
      <w:r w:rsidRPr="00CD60AF">
        <w:rPr>
          <w:i/>
          <w:sz w:val="22"/>
          <w:szCs w:val="22"/>
        </w:rPr>
        <w:t>? (memang seperti itu yang dihadapi setiap harinya ya?)</w:t>
      </w:r>
      <w:r w:rsidRPr="00CD60AF">
        <w:rPr>
          <w:sz w:val="22"/>
          <w:szCs w:val="22"/>
          <w:lang w:val="id-ID"/>
        </w:rPr>
        <w:t xml:space="preserve">. dari pertanyaan tersebut informan pun membarikan jawaban </w:t>
      </w:r>
      <w:r w:rsidR="006F3F60" w:rsidRPr="00CD60AF">
        <w:rPr>
          <w:sz w:val="22"/>
          <w:szCs w:val="22"/>
          <w:lang w:val="id-ID"/>
        </w:rPr>
        <w:t>“</w:t>
      </w:r>
      <w:r w:rsidR="006F3F60" w:rsidRPr="00CD60AF">
        <w:rPr>
          <w:i/>
          <w:sz w:val="22"/>
          <w:szCs w:val="22"/>
          <w:lang w:val="id-ID"/>
        </w:rPr>
        <w:t>aok, mule ia wah mun ta jari pedaggang jak”</w:t>
      </w:r>
      <w:r w:rsidRPr="00CD60AF">
        <w:rPr>
          <w:i/>
          <w:sz w:val="22"/>
          <w:szCs w:val="22"/>
        </w:rPr>
        <w:t xml:space="preserve"> (ya, memang seperti itu cara kita sebagi pedagang)</w:t>
      </w:r>
      <w:r w:rsidRPr="00CD60AF">
        <w:rPr>
          <w:i/>
          <w:sz w:val="22"/>
          <w:szCs w:val="22"/>
          <w:lang w:val="id-ID"/>
        </w:rPr>
        <w:t>.</w:t>
      </w:r>
      <w:commentRangeEnd w:id="43"/>
      <w:r w:rsidR="00193E22">
        <w:rPr>
          <w:rStyle w:val="CommentReference"/>
          <w:rFonts w:asciiTheme="minorHAnsi" w:eastAsiaTheme="minorHAnsi" w:hAnsiTheme="minorHAnsi" w:cstheme="minorBidi"/>
        </w:rPr>
        <w:commentReference w:id="43"/>
      </w:r>
    </w:p>
    <w:p w14:paraId="52A1D411" w14:textId="77777777" w:rsidR="004503FB" w:rsidRPr="00CD60AF" w:rsidRDefault="004503FB" w:rsidP="004503FB">
      <w:pPr>
        <w:pStyle w:val="NormalWeb"/>
        <w:spacing w:before="0" w:beforeAutospacing="0" w:after="0" w:afterAutospacing="0" w:line="360" w:lineRule="auto"/>
        <w:ind w:firstLine="720"/>
        <w:jc w:val="both"/>
        <w:rPr>
          <w:sz w:val="22"/>
          <w:szCs w:val="22"/>
        </w:rPr>
      </w:pPr>
      <w:r w:rsidRPr="00CD60AF">
        <w:rPr>
          <w:sz w:val="22"/>
          <w:szCs w:val="22"/>
        </w:rPr>
        <w:t>Mengacu pada percakapan yang terjadi antara peneliti dengan informan di atas dapat peneliti simpulakan bahwa, hendaknya sebagai seorang pedagang tidak cepat merasa tersinggung atau marah dengan segala perlakuan yang dilontarkan oleh calon pembeli, karna kalau pedagang cepat marah maka jarang orang yang mau belanja terhadapnya, untuk itu pandai-pandailah mengambil hatinya orang dalam berkomunikasi. Adapun dari percakapan tersebut informan telah menjalankan prinsip kesopanan yang mengacu pada maksim penerimaan, dimana informan mencoba untuk meminimalkan perannya sebagai pedagang, artinya informan tersebut tidak mementingkan egonya akan tetapi lebih memperhatikan calon pembeli, karna dalam kasus ini informan sadar akan perannya yang menjadi pedagang untuk memenuhi kebutuhan hidup diri dan keluarganya.</w:t>
      </w:r>
    </w:p>
    <w:p w14:paraId="25517508" w14:textId="77777777" w:rsidR="004503FB" w:rsidRPr="00CD60AF" w:rsidRDefault="004503FB" w:rsidP="004503FB">
      <w:pPr>
        <w:pStyle w:val="NormalWeb"/>
        <w:spacing w:before="0" w:beforeAutospacing="0" w:after="0" w:afterAutospacing="0" w:line="360" w:lineRule="auto"/>
        <w:ind w:firstLine="720"/>
        <w:jc w:val="both"/>
        <w:rPr>
          <w:sz w:val="22"/>
          <w:szCs w:val="22"/>
        </w:rPr>
      </w:pPr>
      <w:r w:rsidRPr="00CD60AF">
        <w:rPr>
          <w:sz w:val="22"/>
          <w:szCs w:val="22"/>
        </w:rPr>
        <w:t xml:space="preserve">Penelitian selanjutnya tentang </w:t>
      </w:r>
      <w:commentRangeStart w:id="44"/>
      <w:r w:rsidRPr="00CD60AF">
        <w:rPr>
          <w:i/>
          <w:sz w:val="22"/>
          <w:szCs w:val="22"/>
        </w:rPr>
        <w:t>“tuturan dari pembeli yang seprti apa yang dapat menyinggung perasaan ibu sebagai pedagang?</w:t>
      </w:r>
      <w:commentRangeEnd w:id="44"/>
      <w:r w:rsidR="006F1BB9">
        <w:rPr>
          <w:rStyle w:val="CommentReference"/>
          <w:rFonts w:asciiTheme="minorHAnsi" w:eastAsiaTheme="minorHAnsi" w:hAnsiTheme="minorHAnsi" w:cstheme="minorBidi"/>
        </w:rPr>
        <w:commentReference w:id="44"/>
      </w:r>
      <w:r w:rsidRPr="00CD60AF">
        <w:rPr>
          <w:i/>
          <w:sz w:val="22"/>
          <w:szCs w:val="22"/>
        </w:rPr>
        <w:t>”,</w:t>
      </w:r>
      <w:r w:rsidRPr="00CD60AF">
        <w:rPr>
          <w:sz w:val="22"/>
          <w:szCs w:val="22"/>
        </w:rPr>
        <w:t xml:space="preserve"> dari pertanyaan tersebut informna menjawabnya </w:t>
      </w:r>
      <w:r w:rsidRPr="00CD60AF">
        <w:rPr>
          <w:i/>
          <w:sz w:val="22"/>
          <w:szCs w:val="22"/>
        </w:rPr>
        <w:t>“</w:t>
      </w:r>
      <w:r w:rsidR="006F3F60" w:rsidRPr="00CD60AF">
        <w:rPr>
          <w:i/>
          <w:sz w:val="22"/>
          <w:szCs w:val="22"/>
          <w:lang w:val="id-ID"/>
        </w:rPr>
        <w:t>ngete ngkat na</w:t>
      </w:r>
      <w:r w:rsidRPr="00CD60AF">
        <w:rPr>
          <w:i/>
          <w:sz w:val="22"/>
          <w:szCs w:val="22"/>
        </w:rPr>
        <w:t xml:space="preserve"> “</w:t>
      </w:r>
      <w:r w:rsidR="006F3F60" w:rsidRPr="00CD60AF">
        <w:rPr>
          <w:b/>
          <w:i/>
          <w:sz w:val="22"/>
          <w:szCs w:val="22"/>
          <w:lang w:val="id-ID"/>
        </w:rPr>
        <w:t>tono</w:t>
      </w:r>
      <w:r w:rsidR="006F3F60" w:rsidRPr="00CD60AF">
        <w:rPr>
          <w:b/>
          <w:i/>
          <w:sz w:val="22"/>
          <w:szCs w:val="22"/>
        </w:rPr>
        <w:t xml:space="preserve"> jak mauq </w:t>
      </w:r>
      <w:r w:rsidR="006F3F60" w:rsidRPr="00CD60AF">
        <w:rPr>
          <w:b/>
          <w:i/>
          <w:sz w:val="22"/>
          <w:szCs w:val="22"/>
          <w:lang w:val="id-ID"/>
        </w:rPr>
        <w:t>ita</w:t>
      </w:r>
      <w:r w:rsidR="006F3F60" w:rsidRPr="00CD60AF">
        <w:rPr>
          <w:b/>
          <w:i/>
          <w:sz w:val="22"/>
          <w:szCs w:val="22"/>
        </w:rPr>
        <w:t xml:space="preserve"> 5</w:t>
      </w:r>
      <w:r w:rsidR="006F3F60" w:rsidRPr="00CD60AF">
        <w:rPr>
          <w:b/>
          <w:i/>
          <w:sz w:val="22"/>
          <w:szCs w:val="22"/>
          <w:lang w:val="id-ID"/>
        </w:rPr>
        <w:t xml:space="preserve"> buah harga ne</w:t>
      </w:r>
      <w:r w:rsidR="006F3F60" w:rsidRPr="00CD60AF">
        <w:rPr>
          <w:b/>
          <w:i/>
          <w:sz w:val="22"/>
          <w:szCs w:val="22"/>
        </w:rPr>
        <w:t xml:space="preserve"> </w:t>
      </w:r>
      <w:r w:rsidRPr="00CD60AF">
        <w:rPr>
          <w:b/>
          <w:i/>
          <w:sz w:val="22"/>
          <w:szCs w:val="22"/>
        </w:rPr>
        <w:t>1.500</w:t>
      </w:r>
      <w:r w:rsidRPr="00CD60AF">
        <w:rPr>
          <w:i/>
          <w:sz w:val="22"/>
          <w:szCs w:val="22"/>
        </w:rPr>
        <w:t xml:space="preserve">” </w:t>
      </w:r>
      <w:r w:rsidR="006F3F60" w:rsidRPr="00CD60AF">
        <w:rPr>
          <w:i/>
          <w:sz w:val="22"/>
          <w:szCs w:val="22"/>
          <w:lang w:val="id-ID"/>
        </w:rPr>
        <w:t>aok tono ka pe mbeli</w:t>
      </w:r>
      <w:r w:rsidRPr="00CD60AF">
        <w:rPr>
          <w:i/>
          <w:sz w:val="22"/>
          <w:szCs w:val="22"/>
        </w:rPr>
        <w:t xml:space="preserve"> (di sana dapat ki</w:t>
      </w:r>
      <w:r w:rsidR="00551F1C">
        <w:rPr>
          <w:i/>
          <w:sz w:val="22"/>
          <w:szCs w:val="22"/>
        </w:rPr>
        <w:t>ta 5 haraga 1.500 misalnya,, aok</w:t>
      </w:r>
      <w:r w:rsidRPr="00CD60AF">
        <w:rPr>
          <w:i/>
          <w:sz w:val="22"/>
          <w:szCs w:val="22"/>
        </w:rPr>
        <w:t xml:space="preserve"> </w:t>
      </w:r>
      <w:r w:rsidR="00551F1C">
        <w:rPr>
          <w:i/>
          <w:sz w:val="22"/>
          <w:szCs w:val="22"/>
        </w:rPr>
        <w:t>tono ks pe mbeli</w:t>
      </w:r>
      <w:r w:rsidRPr="00CD60AF">
        <w:rPr>
          <w:i/>
          <w:sz w:val="22"/>
          <w:szCs w:val="22"/>
        </w:rPr>
        <w:t xml:space="preserve">)”. </w:t>
      </w:r>
      <w:r w:rsidRPr="00CD60AF">
        <w:rPr>
          <w:sz w:val="22"/>
          <w:szCs w:val="22"/>
        </w:rPr>
        <w:t>Berdasarkan pengakuan informan tersebut jelas terlihat bahwa dia tidak senang jika ada yang mebanding-bandingkan barang dagangannya dengan barangnya orang lain, tapi berkat pengalaman dia selama berdagang, dia mencoba untuk menerima perkataan yang diberikan kepadanya, untuk itu informan tersebut telah menjalankan prinsip kesopanan yang mengacu pada maksim kebijaksanaan, dimana informan tersebut berusaha untuk menerima perkataan-perkataan dari calon pembeli yang dapat menyinggung perasaannya sebagai pedagang.</w:t>
      </w:r>
    </w:p>
    <w:p w14:paraId="41037A1D" w14:textId="77777777" w:rsidR="004503FB" w:rsidRPr="00CD60AF" w:rsidRDefault="004503FB" w:rsidP="00496B45">
      <w:pPr>
        <w:pStyle w:val="NormalWeb"/>
        <w:spacing w:before="0" w:beforeAutospacing="0" w:after="0" w:afterAutospacing="0" w:line="360" w:lineRule="auto"/>
        <w:ind w:firstLine="720"/>
        <w:jc w:val="both"/>
        <w:rPr>
          <w:sz w:val="22"/>
          <w:szCs w:val="22"/>
          <w:lang w:val="id-ID"/>
        </w:rPr>
      </w:pPr>
      <w:r w:rsidRPr="00CD60AF">
        <w:rPr>
          <w:sz w:val="22"/>
          <w:szCs w:val="22"/>
        </w:rPr>
        <w:t xml:space="preserve">Percakapan selanjutnya dalam penelitian selanjutnya yaitu </w:t>
      </w:r>
      <w:r w:rsidR="006F3F60" w:rsidRPr="00CD60AF">
        <w:rPr>
          <w:sz w:val="22"/>
          <w:szCs w:val="22"/>
          <w:lang w:val="id-ID"/>
        </w:rPr>
        <w:t>“</w:t>
      </w:r>
      <w:commentRangeStart w:id="45"/>
      <w:r w:rsidR="006F3F60" w:rsidRPr="00CD60AF">
        <w:rPr>
          <w:i/>
          <w:sz w:val="22"/>
          <w:szCs w:val="22"/>
          <w:lang w:val="id-ID"/>
        </w:rPr>
        <w:t>jari na ketimbang da rugi, araan ke pe antik barang pe ulek dakak na masih penok?</w:t>
      </w:r>
      <w:r w:rsidR="006F3F60" w:rsidRPr="00CD60AF">
        <w:rPr>
          <w:sz w:val="22"/>
          <w:szCs w:val="22"/>
          <w:lang w:val="id-ID"/>
        </w:rPr>
        <w:t xml:space="preserve"> </w:t>
      </w:r>
      <w:r w:rsidRPr="00CD60AF">
        <w:rPr>
          <w:i/>
          <w:sz w:val="22"/>
          <w:szCs w:val="22"/>
        </w:rPr>
        <w:t>(jadinya dari pada ibu rugi, lebih baik barangnya dibawa pulang biarpun masih banyak?</w:t>
      </w:r>
      <w:r w:rsidRPr="00CD60AF">
        <w:rPr>
          <w:sz w:val="22"/>
          <w:szCs w:val="22"/>
        </w:rPr>
        <w:t xml:space="preserve">, informan pun menjawabnya </w:t>
      </w:r>
      <w:r w:rsidR="006F3F60" w:rsidRPr="00CD60AF">
        <w:rPr>
          <w:sz w:val="22"/>
          <w:szCs w:val="22"/>
          <w:lang w:val="id-ID"/>
        </w:rPr>
        <w:t>“</w:t>
      </w:r>
      <w:r w:rsidR="006F3F60" w:rsidRPr="00CD60AF">
        <w:rPr>
          <w:i/>
          <w:sz w:val="22"/>
          <w:szCs w:val="22"/>
          <w:lang w:val="id-ID"/>
        </w:rPr>
        <w:t xml:space="preserve">araan so, ahparo jak kadang-kadang lamun na sepi lalo pembeli </w:t>
      </w:r>
      <w:r w:rsidR="00B222E8" w:rsidRPr="00CD60AF">
        <w:rPr>
          <w:i/>
          <w:sz w:val="22"/>
          <w:szCs w:val="22"/>
          <w:lang w:val="id-ID"/>
        </w:rPr>
        <w:t>jak jual ku ia yang penting na laku”</w:t>
      </w:r>
      <w:r w:rsidRPr="00CD60AF">
        <w:rPr>
          <w:b/>
          <w:i/>
          <w:sz w:val="22"/>
          <w:szCs w:val="22"/>
        </w:rPr>
        <w:t xml:space="preserve"> </w:t>
      </w:r>
      <w:r w:rsidRPr="00CD60AF">
        <w:rPr>
          <w:i/>
          <w:sz w:val="22"/>
          <w:szCs w:val="22"/>
        </w:rPr>
        <w:t>(lebih baik seperti itu, atau kadang-kadangkalau sudah terlalu sepi yang penting laku, saya jual)</w:t>
      </w:r>
      <w:commentRangeEnd w:id="45"/>
      <w:r w:rsidR="006F1BB9">
        <w:rPr>
          <w:rStyle w:val="CommentReference"/>
          <w:rFonts w:asciiTheme="minorHAnsi" w:eastAsiaTheme="minorHAnsi" w:hAnsiTheme="minorHAnsi" w:cstheme="minorBidi"/>
        </w:rPr>
        <w:commentReference w:id="45"/>
      </w:r>
      <w:r w:rsidRPr="00CD60AF">
        <w:rPr>
          <w:i/>
          <w:sz w:val="22"/>
          <w:szCs w:val="22"/>
        </w:rPr>
        <w:t xml:space="preserve">. </w:t>
      </w:r>
      <w:r w:rsidRPr="00CD60AF">
        <w:rPr>
          <w:sz w:val="22"/>
          <w:szCs w:val="22"/>
        </w:rPr>
        <w:t>Berdasarkan jawaban informan tersebut jelas terlihat bahwa dia berusaha untuk meminimalkan keuntungannya sebagai pedagang agar barang dagannya bisa habis terjual.</w:t>
      </w:r>
      <w:r w:rsidR="00B222E8" w:rsidRPr="00CD60AF">
        <w:rPr>
          <w:sz w:val="22"/>
          <w:szCs w:val="22"/>
          <w:lang w:val="id-ID"/>
        </w:rPr>
        <w:t xml:space="preserve"> Karena semakin lama barang itu tidak dibeli oleh pembeli maka akan membuat barang tersebut menjadi tidak bagus karena mengingat barang-barang jenis dan model baru bermunjulan dan mengalahkan barang yang sudah lama, sehingga dijual dengan harga yang murah walaupun rugi sedikit.</w:t>
      </w:r>
      <w:r w:rsidRPr="00CD60AF">
        <w:rPr>
          <w:sz w:val="22"/>
          <w:szCs w:val="22"/>
        </w:rPr>
        <w:t xml:space="preserve"> Penelitipun melanjutkan pertanyaan yakni </w:t>
      </w:r>
      <w:r w:rsidR="00496B45" w:rsidRPr="00CD60AF">
        <w:rPr>
          <w:sz w:val="22"/>
          <w:szCs w:val="22"/>
          <w:lang w:val="id-ID"/>
        </w:rPr>
        <w:t>“</w:t>
      </w:r>
      <w:commentRangeStart w:id="46"/>
      <w:r w:rsidR="00496B45" w:rsidRPr="00CD60AF">
        <w:rPr>
          <w:sz w:val="22"/>
          <w:szCs w:val="22"/>
          <w:lang w:val="id-ID"/>
        </w:rPr>
        <w:t>jual modal wah tuka juluk?” (jual modal dah dulu)</w:t>
      </w:r>
      <w:r w:rsidRPr="00CD60AF">
        <w:rPr>
          <w:sz w:val="22"/>
          <w:szCs w:val="22"/>
        </w:rPr>
        <w:t>, dengan rasa r</w:t>
      </w:r>
      <w:r w:rsidR="00496B45" w:rsidRPr="00CD60AF">
        <w:rPr>
          <w:sz w:val="22"/>
          <w:szCs w:val="22"/>
        </w:rPr>
        <w:t>endah diri informan menjawabnya</w:t>
      </w:r>
      <w:r w:rsidR="00496B45" w:rsidRPr="00CD60AF">
        <w:rPr>
          <w:sz w:val="22"/>
          <w:szCs w:val="22"/>
          <w:lang w:val="id-ID"/>
        </w:rPr>
        <w:t xml:space="preserve"> “</w:t>
      </w:r>
      <w:r w:rsidR="00496B45" w:rsidRPr="00CD60AF">
        <w:rPr>
          <w:i/>
          <w:sz w:val="22"/>
          <w:szCs w:val="22"/>
          <w:lang w:val="id-ID"/>
        </w:rPr>
        <w:t>ngeto wah juluk, lagu mun ta jual sayur jak harus ne laku, mun yak jak loas ia (bisa dibilang begitu, tapi kalau jual sayur harus dia laku, kalau tidak akan rusak)</w:t>
      </w:r>
      <w:r w:rsidR="00496B45" w:rsidRPr="00CD60AF">
        <w:rPr>
          <w:sz w:val="22"/>
          <w:szCs w:val="22"/>
          <w:lang w:val="id-ID"/>
        </w:rPr>
        <w:t xml:space="preserve"> </w:t>
      </w:r>
      <w:commentRangeEnd w:id="46"/>
      <w:r w:rsidR="006F1BB9">
        <w:rPr>
          <w:rStyle w:val="CommentReference"/>
          <w:rFonts w:asciiTheme="minorHAnsi" w:eastAsiaTheme="minorHAnsi" w:hAnsiTheme="minorHAnsi" w:cstheme="minorBidi"/>
        </w:rPr>
        <w:commentReference w:id="46"/>
      </w:r>
      <w:r w:rsidRPr="00CD60AF">
        <w:rPr>
          <w:sz w:val="22"/>
          <w:szCs w:val="22"/>
        </w:rPr>
        <w:t>dari pengakuan informan tersebut terlihat bahwa dia sangat-sangat membutuhkan pengartian dari calon pembeli agar perkataan-perkataan yang diucapkan oleh informan bisa menjadi bahan pertimbangan ketika melakukan transaksi sebelum menemukan kata sepakat.</w:t>
      </w:r>
      <w:r w:rsidR="00496B45" w:rsidRPr="00CD60AF">
        <w:rPr>
          <w:sz w:val="22"/>
          <w:szCs w:val="22"/>
          <w:lang w:val="id-ID"/>
        </w:rPr>
        <w:t xml:space="preserve"> Tetapi kadang pembeli tidak memahami perkataan ini sehingga pembeli tidak jadi membeli barang daganggan yang dijual, apalagi kalau pedagang jual sayuran, harapan mereka sayuran itu bisa laku semuanya tanpa ada sisa, walaupun dijual murah.</w:t>
      </w:r>
    </w:p>
    <w:p w14:paraId="3D708BF1" w14:textId="77777777" w:rsidR="004503FB" w:rsidRPr="00CD60AF" w:rsidRDefault="004503FB" w:rsidP="005477AF">
      <w:pPr>
        <w:pStyle w:val="NormalWeb"/>
        <w:spacing w:before="0" w:beforeAutospacing="0" w:after="0" w:afterAutospacing="0" w:line="360" w:lineRule="auto"/>
        <w:ind w:firstLine="720"/>
        <w:jc w:val="both"/>
        <w:rPr>
          <w:sz w:val="22"/>
          <w:szCs w:val="22"/>
          <w:lang w:val="id-ID"/>
        </w:rPr>
      </w:pPr>
      <w:r w:rsidRPr="00CD60AF">
        <w:rPr>
          <w:sz w:val="22"/>
          <w:szCs w:val="22"/>
        </w:rPr>
        <w:t>Lebih lanjut peneliti mendapatkan informasi akan prinsip kesopana</w:t>
      </w:r>
      <w:r w:rsidR="007D74A7" w:rsidRPr="00CD60AF">
        <w:rPr>
          <w:sz w:val="22"/>
          <w:szCs w:val="22"/>
          <w:lang w:val="id-ID"/>
        </w:rPr>
        <w:t>n</w:t>
      </w:r>
      <w:r w:rsidRPr="00CD60AF">
        <w:rPr>
          <w:sz w:val="22"/>
          <w:szCs w:val="22"/>
        </w:rPr>
        <w:t xml:space="preserve"> yang terjadi antara penjual dan pemebeli sayuran yang ada di </w:t>
      </w:r>
      <w:r w:rsidR="0035406A" w:rsidRPr="00CD60AF">
        <w:rPr>
          <w:color w:val="000000" w:themeColor="text1"/>
          <w:sz w:val="22"/>
          <w:szCs w:val="22"/>
        </w:rPr>
        <w:t>Pasar Mingguan Tebaban</w:t>
      </w:r>
      <w:r w:rsidRPr="00CD60AF">
        <w:rPr>
          <w:color w:val="000000" w:themeColor="text1"/>
          <w:sz w:val="22"/>
          <w:szCs w:val="22"/>
        </w:rPr>
        <w:t>,</w:t>
      </w:r>
      <w:r w:rsidRPr="00CD60AF">
        <w:rPr>
          <w:sz w:val="22"/>
          <w:szCs w:val="22"/>
        </w:rPr>
        <w:t xml:space="preserve"> adapun salah satu percakapannya yaitu </w:t>
      </w:r>
      <w:commentRangeStart w:id="47"/>
      <w:r w:rsidR="007D74A7" w:rsidRPr="00CD60AF">
        <w:rPr>
          <w:sz w:val="22"/>
          <w:szCs w:val="22"/>
          <w:lang w:val="id-ID"/>
        </w:rPr>
        <w:t>“</w:t>
      </w:r>
      <w:r w:rsidR="007D74A7" w:rsidRPr="00CD60AF">
        <w:rPr>
          <w:i/>
          <w:sz w:val="22"/>
          <w:szCs w:val="22"/>
          <w:lang w:val="id-ID"/>
        </w:rPr>
        <w:t>ape ngkat dengan (pembeli) mbeng epe tersinggung jari pedagang?”</w:t>
      </w:r>
      <w:r w:rsidRPr="00CD60AF">
        <w:rPr>
          <w:i/>
          <w:sz w:val="22"/>
          <w:szCs w:val="22"/>
        </w:rPr>
        <w:t xml:space="preserve"> (apa kata yang sering diucapkan orang yang dapat menyinggung perasaan ibu sebagai pedagang?), </w:t>
      </w:r>
      <w:r w:rsidRPr="00CD60AF">
        <w:rPr>
          <w:sz w:val="22"/>
          <w:szCs w:val="22"/>
        </w:rPr>
        <w:t xml:space="preserve">informan menjawabnya </w:t>
      </w:r>
      <w:r w:rsidR="007D74A7" w:rsidRPr="00CD60AF">
        <w:rPr>
          <w:sz w:val="22"/>
          <w:szCs w:val="22"/>
          <w:lang w:val="id-ID"/>
        </w:rPr>
        <w:t>“</w:t>
      </w:r>
      <w:r w:rsidR="007D74A7" w:rsidRPr="00CD60AF">
        <w:rPr>
          <w:i/>
          <w:sz w:val="22"/>
          <w:szCs w:val="22"/>
          <w:lang w:val="id-ID"/>
        </w:rPr>
        <w:t>girang na bandingang harga barang ta kenca barang dengan”</w:t>
      </w:r>
      <w:r w:rsidRPr="00CD60AF">
        <w:rPr>
          <w:i/>
          <w:sz w:val="22"/>
          <w:szCs w:val="22"/>
        </w:rPr>
        <w:t xml:space="preserve"> (sering membanding-bandingkan barang saya dengan barangnya orang),</w:t>
      </w:r>
      <w:commentRangeEnd w:id="47"/>
      <w:r w:rsidR="006F1BB9">
        <w:rPr>
          <w:rStyle w:val="CommentReference"/>
          <w:rFonts w:asciiTheme="minorHAnsi" w:eastAsiaTheme="minorHAnsi" w:hAnsiTheme="minorHAnsi" w:cstheme="minorBidi"/>
        </w:rPr>
        <w:commentReference w:id="47"/>
      </w:r>
      <w:r w:rsidRPr="00CD60AF">
        <w:rPr>
          <w:i/>
          <w:sz w:val="22"/>
          <w:szCs w:val="22"/>
        </w:rPr>
        <w:t xml:space="preserve"> </w:t>
      </w:r>
      <w:r w:rsidRPr="00CD60AF">
        <w:rPr>
          <w:sz w:val="22"/>
          <w:szCs w:val="22"/>
        </w:rPr>
        <w:t>berdasarkan pengakuan informan tersebut, sangat jelas terlihat bahwa dia tidak suka jika ada orang membanding-bandingkan barang dagangannya de</w:t>
      </w:r>
      <w:r w:rsidR="007D74A7" w:rsidRPr="00CD60AF">
        <w:rPr>
          <w:sz w:val="22"/>
          <w:szCs w:val="22"/>
        </w:rPr>
        <w:t xml:space="preserve">ngan barang dagangan orang lain. Hal </w:t>
      </w:r>
      <w:r w:rsidR="007D74A7" w:rsidRPr="00CD60AF">
        <w:rPr>
          <w:sz w:val="22"/>
          <w:szCs w:val="22"/>
          <w:lang w:val="id-ID"/>
        </w:rPr>
        <w:t>ini sangat menggangu pikiran dan perasaan penjual.</w:t>
      </w:r>
      <w:r w:rsidRPr="00CD60AF">
        <w:rPr>
          <w:sz w:val="22"/>
          <w:szCs w:val="22"/>
        </w:rPr>
        <w:t xml:space="preserve"> Peneliti terus memancing pengakuan-pengakuan dari informan tersebut, adapun pertanyaannya adalah </w:t>
      </w:r>
      <w:commentRangeStart w:id="48"/>
      <w:r w:rsidR="007D74A7" w:rsidRPr="00CD60AF">
        <w:rPr>
          <w:sz w:val="22"/>
          <w:szCs w:val="22"/>
          <w:lang w:val="id-ID"/>
        </w:rPr>
        <w:t>“</w:t>
      </w:r>
      <w:r w:rsidR="007D74A7" w:rsidRPr="00CD60AF">
        <w:rPr>
          <w:i/>
          <w:sz w:val="22"/>
          <w:szCs w:val="22"/>
          <w:lang w:val="id-ID"/>
        </w:rPr>
        <w:t>banding-bandingan kumbe maksud pe?</w:t>
      </w:r>
      <w:r w:rsidRPr="00CD60AF">
        <w:rPr>
          <w:i/>
          <w:sz w:val="22"/>
          <w:szCs w:val="22"/>
        </w:rPr>
        <w:t xml:space="preserve"> (banding-bandingin kayak bagaimana maksudnya ibu?), </w:t>
      </w:r>
      <w:r w:rsidRPr="00CD60AF">
        <w:rPr>
          <w:sz w:val="22"/>
          <w:szCs w:val="22"/>
        </w:rPr>
        <w:t xml:space="preserve">dari pertanyaan tersebut informan menjawabnya </w:t>
      </w:r>
      <w:r w:rsidR="005477AF" w:rsidRPr="00CD60AF">
        <w:rPr>
          <w:sz w:val="22"/>
          <w:szCs w:val="22"/>
          <w:lang w:val="id-ID"/>
        </w:rPr>
        <w:t xml:space="preserve"> “</w:t>
      </w:r>
      <w:r w:rsidR="005477AF" w:rsidRPr="00CD60AF">
        <w:rPr>
          <w:i/>
          <w:sz w:val="22"/>
          <w:szCs w:val="22"/>
          <w:lang w:val="id-ID"/>
        </w:rPr>
        <w:t xml:space="preserve">girang </w:t>
      </w:r>
      <w:r w:rsidR="007D74A7" w:rsidRPr="00CD60AF">
        <w:rPr>
          <w:i/>
          <w:sz w:val="22"/>
          <w:szCs w:val="22"/>
          <w:lang w:val="id-ID"/>
        </w:rPr>
        <w:t>na nyebut-nyebut ngena “tono jak beruk mudaan aji na, tene jak ndrak bau ta regak” marak-marak no-no wah.</w:t>
      </w:r>
      <w:r w:rsidR="007D74A7" w:rsidRPr="00CD60AF">
        <w:rPr>
          <w:sz w:val="22"/>
          <w:szCs w:val="22"/>
          <w:lang w:val="id-ID"/>
        </w:rPr>
        <w:t>.</w:t>
      </w:r>
      <w:r w:rsidRPr="00CD60AF">
        <w:rPr>
          <w:i/>
          <w:sz w:val="22"/>
          <w:szCs w:val="22"/>
        </w:rPr>
        <w:t xml:space="preserve"> (sering dia nyebut-nyebut, katanya “tadi di sana lebih murah, tapi sekarang di sini tidak bisa ditawar”, sejenis itu sudah</w:t>
      </w:r>
      <w:commentRangeEnd w:id="48"/>
      <w:r w:rsidR="006F1BB9">
        <w:rPr>
          <w:rStyle w:val="CommentReference"/>
          <w:rFonts w:asciiTheme="minorHAnsi" w:eastAsiaTheme="minorHAnsi" w:hAnsiTheme="minorHAnsi" w:cstheme="minorBidi"/>
        </w:rPr>
        <w:commentReference w:id="48"/>
      </w:r>
      <w:r w:rsidRPr="00CD60AF">
        <w:rPr>
          <w:i/>
          <w:sz w:val="22"/>
          <w:szCs w:val="22"/>
        </w:rPr>
        <w:t xml:space="preserve">. </w:t>
      </w:r>
      <w:r w:rsidRPr="00CD60AF">
        <w:rPr>
          <w:sz w:val="22"/>
          <w:szCs w:val="22"/>
        </w:rPr>
        <w:t xml:space="preserve">Jika peneliti perhatikan pengakuan-pengakuan dari informan tersebut, dia sangat-sangat merasa tertekan dengan perkataan dari calon pembeli yang membanding-bandingkan dirinya dengan orang lain, sehingga informan sedikit mengacuhkan perkataan dari calon pembeli tersebut. Berdasarkan pengakuan informan tersebut, peneliti melontarkan pertanyaan lanjutan yakni </w:t>
      </w:r>
      <w:commentRangeStart w:id="49"/>
      <w:r w:rsidR="007D74A7" w:rsidRPr="00CD60AF">
        <w:rPr>
          <w:sz w:val="22"/>
          <w:szCs w:val="22"/>
          <w:lang w:val="id-ID"/>
        </w:rPr>
        <w:t>“</w:t>
      </w:r>
      <w:r w:rsidR="007D74A7" w:rsidRPr="00CD60AF">
        <w:rPr>
          <w:i/>
          <w:sz w:val="22"/>
          <w:szCs w:val="22"/>
          <w:lang w:val="id-ID"/>
        </w:rPr>
        <w:t>terus kumbe tanggapan pe mun na rukat ngeto no?</w:t>
      </w:r>
      <w:r w:rsidR="007D74A7" w:rsidRPr="00CD60AF">
        <w:rPr>
          <w:sz w:val="22"/>
          <w:szCs w:val="22"/>
          <w:lang w:val="id-ID"/>
        </w:rPr>
        <w:t xml:space="preserve"> </w:t>
      </w:r>
      <w:r w:rsidRPr="00CD60AF">
        <w:rPr>
          <w:i/>
          <w:sz w:val="22"/>
          <w:szCs w:val="22"/>
        </w:rPr>
        <w:t>(terus bagaimana tanggapan ibu terhadap orang itu?)</w:t>
      </w:r>
      <w:r w:rsidRPr="00CD60AF">
        <w:rPr>
          <w:sz w:val="22"/>
          <w:szCs w:val="22"/>
        </w:rPr>
        <w:t xml:space="preserve">, informanpun menjawab </w:t>
      </w:r>
      <w:r w:rsidR="007D74A7" w:rsidRPr="00CD60AF">
        <w:rPr>
          <w:sz w:val="22"/>
          <w:szCs w:val="22"/>
          <w:lang w:val="id-ID"/>
        </w:rPr>
        <w:t>“</w:t>
      </w:r>
      <w:r w:rsidR="007D74A7" w:rsidRPr="00CD60AF">
        <w:rPr>
          <w:i/>
          <w:sz w:val="22"/>
          <w:szCs w:val="22"/>
          <w:lang w:val="id-ID"/>
        </w:rPr>
        <w:t>apa ka tuka, tdoak doang, aran jak ta meta rizki”</w:t>
      </w:r>
      <w:r w:rsidRPr="00CD60AF">
        <w:rPr>
          <w:i/>
          <w:sz w:val="22"/>
          <w:szCs w:val="22"/>
        </w:rPr>
        <w:t>.. (yaaa saya mau bilang apa, saya diam saja, namanya aja kita mencari rizki)</w:t>
      </w:r>
      <w:commentRangeEnd w:id="49"/>
      <w:r w:rsidR="006F1BB9">
        <w:rPr>
          <w:rStyle w:val="CommentReference"/>
          <w:rFonts w:asciiTheme="minorHAnsi" w:eastAsiaTheme="minorHAnsi" w:hAnsiTheme="minorHAnsi" w:cstheme="minorBidi"/>
        </w:rPr>
        <w:commentReference w:id="49"/>
      </w:r>
      <w:r w:rsidRPr="00CD60AF">
        <w:rPr>
          <w:i/>
          <w:sz w:val="22"/>
          <w:szCs w:val="22"/>
        </w:rPr>
        <w:t xml:space="preserve">. </w:t>
      </w:r>
      <w:r w:rsidRPr="00CD60AF">
        <w:rPr>
          <w:sz w:val="22"/>
          <w:szCs w:val="22"/>
        </w:rPr>
        <w:t xml:space="preserve">berdasarkan jawaban tersebut, sangat terlihat bahwa informan berusaha untuk merendahkan diri sebagai seorang yang sangat membutuhkan kehadiran dari seorang pembeli yang dapat mendatangkan rizki bagi dirinya. Untuk memperkuat pengakuan dari informan tersebut, peneliti melontarkan pertanyaan susulan </w:t>
      </w:r>
      <w:r w:rsidR="005477AF" w:rsidRPr="00CD60AF">
        <w:rPr>
          <w:sz w:val="22"/>
          <w:szCs w:val="22"/>
          <w:lang w:val="id-ID"/>
        </w:rPr>
        <w:t>“</w:t>
      </w:r>
      <w:r w:rsidR="005477AF" w:rsidRPr="00CD60AF">
        <w:rPr>
          <w:i/>
          <w:sz w:val="22"/>
          <w:szCs w:val="22"/>
          <w:lang w:val="id-ID"/>
        </w:rPr>
        <w:t>yak pe suru ia mbeli langan lain pin langan paran na mudaan no</w:t>
      </w:r>
      <w:r w:rsidRPr="00CD60AF">
        <w:rPr>
          <w:i/>
          <w:sz w:val="22"/>
          <w:szCs w:val="22"/>
        </w:rPr>
        <w:t>? (tidak ibu suruh dia beli ditempat yang dia bilang lebih murah itu?)</w:t>
      </w:r>
      <w:r w:rsidRPr="00CD60AF">
        <w:rPr>
          <w:sz w:val="22"/>
          <w:szCs w:val="22"/>
        </w:rPr>
        <w:t xml:space="preserve">, dari pertanyaan peneliti tersebut, informan menjawabnya </w:t>
      </w:r>
      <w:r w:rsidR="005477AF" w:rsidRPr="00CD60AF">
        <w:rPr>
          <w:sz w:val="22"/>
          <w:szCs w:val="22"/>
          <w:lang w:val="id-ID"/>
        </w:rPr>
        <w:t>“</w:t>
      </w:r>
      <w:r w:rsidR="005477AF" w:rsidRPr="00CD60AF">
        <w:rPr>
          <w:i/>
          <w:sz w:val="22"/>
          <w:szCs w:val="22"/>
          <w:lang w:val="id-ID"/>
        </w:rPr>
        <w:t>yak</w:t>
      </w:r>
      <w:r w:rsidR="005477AF" w:rsidRPr="00CD60AF">
        <w:rPr>
          <w:sz w:val="22"/>
          <w:szCs w:val="22"/>
          <w:lang w:val="id-ID"/>
        </w:rPr>
        <w:t xml:space="preserve">, </w:t>
      </w:r>
      <w:r w:rsidR="005477AF" w:rsidRPr="00CD60AF">
        <w:rPr>
          <w:i/>
          <w:sz w:val="22"/>
          <w:szCs w:val="22"/>
          <w:lang w:val="id-ID"/>
        </w:rPr>
        <w:t>tdok doang, belagak cuek timak jak sebenarnya sakit angen ta.</w:t>
      </w:r>
      <w:r w:rsidRPr="00CD60AF">
        <w:rPr>
          <w:i/>
          <w:sz w:val="22"/>
          <w:szCs w:val="22"/>
        </w:rPr>
        <w:t xml:space="preserve"> (tidak, saya diam saja, berlafak cuek walaupun sebenarnya hati saya sakit). </w:t>
      </w:r>
      <w:r w:rsidRPr="00CD60AF">
        <w:rPr>
          <w:sz w:val="22"/>
          <w:szCs w:val="22"/>
        </w:rPr>
        <w:t>Berdasarkan percakapan yang terjadi tersebut informan berusaha untuk memendam keinginan hatinya yang bisa saja sakit oleh perkataan-perkataan yang dilontarkan calon pembeli agar tidak terjadi ketersinggungan dan kesalah pahaman diantaranya. P</w:t>
      </w:r>
      <w:r w:rsidR="005477AF" w:rsidRPr="00CD60AF">
        <w:rPr>
          <w:sz w:val="22"/>
          <w:szCs w:val="22"/>
          <w:lang w:val="id-ID"/>
        </w:rPr>
        <w:t>e</w:t>
      </w:r>
      <w:r w:rsidRPr="00CD60AF">
        <w:rPr>
          <w:sz w:val="22"/>
          <w:szCs w:val="22"/>
        </w:rPr>
        <w:t>ngakuan tersebut juga bisa terucap dari informan tersebut kar</w:t>
      </w:r>
      <w:r w:rsidR="005477AF" w:rsidRPr="00CD60AF">
        <w:rPr>
          <w:sz w:val="22"/>
          <w:szCs w:val="22"/>
          <w:lang w:val="id-ID"/>
        </w:rPr>
        <w:t>e</w:t>
      </w:r>
      <w:r w:rsidRPr="00CD60AF">
        <w:rPr>
          <w:sz w:val="22"/>
          <w:szCs w:val="22"/>
        </w:rPr>
        <w:t>na memang banyak sekali calon-calon pembeli yang mengacuhkan keberadaannya sebagai pedagang. Untuk itu dapat peneliti simpulkan bahwa informan tersebut melaksanakan prinsip kesopanan yang mengacu pada maksim kerendahan hati, dimana informan beusaha menerima perbandingan-perbandingan yang dilontarkan oleh calon pembeli karna informan tersebut menyadari bahwa setiap individu memiliki kekurangan dan kelebihan masing-masing.</w:t>
      </w:r>
    </w:p>
    <w:p w14:paraId="21B57B7D" w14:textId="77777777" w:rsidR="004503FB" w:rsidRPr="00CD60AF" w:rsidRDefault="004503FB" w:rsidP="004503FB">
      <w:pPr>
        <w:pStyle w:val="NormalWeb"/>
        <w:spacing w:before="0" w:beforeAutospacing="0" w:after="0" w:afterAutospacing="0" w:line="360" w:lineRule="auto"/>
        <w:jc w:val="both"/>
        <w:rPr>
          <w:i/>
          <w:sz w:val="22"/>
          <w:szCs w:val="22"/>
          <w:lang w:val="id-ID"/>
        </w:rPr>
      </w:pPr>
      <w:r w:rsidRPr="00CD60AF">
        <w:rPr>
          <w:sz w:val="22"/>
          <w:szCs w:val="22"/>
        </w:rPr>
        <w:tab/>
        <w:t xml:space="preserve">Percakapan terahir dalam penggalian informasi mengenai prinsip kerjasama ini yaitu </w:t>
      </w:r>
      <w:commentRangeStart w:id="50"/>
      <w:r w:rsidR="005477AF" w:rsidRPr="00CD60AF">
        <w:rPr>
          <w:i/>
          <w:sz w:val="22"/>
          <w:szCs w:val="22"/>
          <w:lang w:val="id-ID"/>
        </w:rPr>
        <w:t>kumbe perasaan pe mun na arak dengan belanja langgar prinsip kesopanan berbahasa?</w:t>
      </w:r>
      <w:r w:rsidRPr="00CD60AF">
        <w:rPr>
          <w:i/>
          <w:sz w:val="22"/>
          <w:szCs w:val="22"/>
        </w:rPr>
        <w:t xml:space="preserve"> (bagamana perasaan ibu kalau ada orang yang melanggar prinsip kesopanan berbahasa?)</w:t>
      </w:r>
      <w:r w:rsidRPr="00CD60AF">
        <w:rPr>
          <w:sz w:val="22"/>
          <w:szCs w:val="22"/>
        </w:rPr>
        <w:t xml:space="preserve">, informanpun menjawabnya </w:t>
      </w:r>
      <w:r w:rsidR="005477AF" w:rsidRPr="00CD60AF">
        <w:rPr>
          <w:sz w:val="22"/>
          <w:szCs w:val="22"/>
          <w:lang w:val="id-ID"/>
        </w:rPr>
        <w:t>“</w:t>
      </w:r>
      <w:r w:rsidR="005477AF" w:rsidRPr="00CD60AF">
        <w:rPr>
          <w:i/>
          <w:sz w:val="22"/>
          <w:szCs w:val="22"/>
          <w:lang w:val="id-ID"/>
        </w:rPr>
        <w:t>pasti ta kecewa”</w:t>
      </w:r>
      <w:r w:rsidRPr="00CD60AF">
        <w:rPr>
          <w:i/>
          <w:sz w:val="22"/>
          <w:szCs w:val="22"/>
        </w:rPr>
        <w:t xml:space="preserve"> (pastinya saya kecewa),</w:t>
      </w:r>
      <w:r w:rsidR="005477AF" w:rsidRPr="00CD60AF">
        <w:rPr>
          <w:i/>
          <w:sz w:val="22"/>
          <w:szCs w:val="22"/>
          <w:lang w:val="id-ID"/>
        </w:rPr>
        <w:t xml:space="preserve"> </w:t>
      </w:r>
      <w:commentRangeEnd w:id="50"/>
      <w:r w:rsidR="006F1BB9">
        <w:rPr>
          <w:rStyle w:val="CommentReference"/>
          <w:rFonts w:asciiTheme="minorHAnsi" w:eastAsiaTheme="minorHAnsi" w:hAnsiTheme="minorHAnsi" w:cstheme="minorBidi"/>
        </w:rPr>
        <w:commentReference w:id="50"/>
      </w:r>
      <w:r w:rsidRPr="00CD60AF">
        <w:rPr>
          <w:sz w:val="22"/>
          <w:szCs w:val="22"/>
        </w:rPr>
        <w:t>dari jawaban informan yang mengatakan dirinya kecewa jika ada orang yang melanggar prinsip berbahasa, maka seharusnya walaupun kita berada di pasar hendaknya kita tetap menjaga bahasa yang kita gunakan agar tidak te</w:t>
      </w:r>
      <w:r w:rsidR="00524E2E" w:rsidRPr="00CD60AF">
        <w:rPr>
          <w:sz w:val="22"/>
          <w:szCs w:val="22"/>
        </w:rPr>
        <w:t>rjadi ketersinggungan antara l</w:t>
      </w:r>
      <w:r w:rsidRPr="00CD60AF">
        <w:rPr>
          <w:sz w:val="22"/>
          <w:szCs w:val="22"/>
        </w:rPr>
        <w:t xml:space="preserve">awan tutur (pedagang) ataupun mitra tutur (calon pembeli). Berdasarkan pengakuan tersebut, peneliti terus menggali informasi kepada informan tersebut </w:t>
      </w:r>
      <w:commentRangeStart w:id="51"/>
      <w:r w:rsidR="00025BBA" w:rsidRPr="00CD60AF">
        <w:rPr>
          <w:sz w:val="22"/>
          <w:szCs w:val="22"/>
          <w:lang w:val="id-ID"/>
        </w:rPr>
        <w:t>“</w:t>
      </w:r>
      <w:r w:rsidR="00025BBA" w:rsidRPr="00CD60AF">
        <w:rPr>
          <w:i/>
          <w:sz w:val="22"/>
          <w:szCs w:val="22"/>
          <w:lang w:val="id-ID"/>
        </w:rPr>
        <w:t>kumbe cara pe respon dengan ngeto no</w:t>
      </w:r>
      <w:r w:rsidRPr="00CD60AF">
        <w:rPr>
          <w:i/>
          <w:sz w:val="22"/>
          <w:szCs w:val="22"/>
        </w:rPr>
        <w:t>? (bagaimana cara ibu menyikapinya kalau yang seperti itu?)</w:t>
      </w:r>
      <w:r w:rsidRPr="00CD60AF">
        <w:rPr>
          <w:sz w:val="22"/>
          <w:szCs w:val="22"/>
        </w:rPr>
        <w:t xml:space="preserve">, dengan rasa percaya diri informan menjawab </w:t>
      </w:r>
      <w:r w:rsidR="00025BBA" w:rsidRPr="00CD60AF">
        <w:rPr>
          <w:sz w:val="22"/>
          <w:szCs w:val="22"/>
          <w:lang w:val="id-ID"/>
        </w:rPr>
        <w:t>“</w:t>
      </w:r>
      <w:r w:rsidR="00025BBA" w:rsidRPr="00CD60AF">
        <w:rPr>
          <w:i/>
          <w:sz w:val="22"/>
          <w:szCs w:val="22"/>
          <w:lang w:val="id-ID"/>
        </w:rPr>
        <w:t>tergantung dengan no, kadang-kadang dengan na ngeto no, peringatinku ia agar yak na singgung perasaan pedangng lain na.</w:t>
      </w:r>
      <w:r w:rsidRPr="00CD60AF">
        <w:rPr>
          <w:i/>
          <w:sz w:val="22"/>
          <w:szCs w:val="22"/>
        </w:rPr>
        <w:t xml:space="preserve"> (tergantung rupa orangnya, terkadang kalau orangnya bagaimanaa gitu, saya peringati agar dia tidak sampai seprti itu, yang dapat menyinggung perasaan pedagang lain). </w:t>
      </w:r>
      <w:commentRangeEnd w:id="51"/>
      <w:r w:rsidR="006F1BB9">
        <w:rPr>
          <w:rStyle w:val="CommentReference"/>
          <w:rFonts w:asciiTheme="minorHAnsi" w:eastAsiaTheme="minorHAnsi" w:hAnsiTheme="minorHAnsi" w:cstheme="minorBidi"/>
        </w:rPr>
        <w:commentReference w:id="51"/>
      </w:r>
      <w:r w:rsidRPr="00CD60AF">
        <w:rPr>
          <w:sz w:val="22"/>
          <w:szCs w:val="22"/>
        </w:rPr>
        <w:t>Bardasarkan jawaban informan tersebut jelas terlihat bahwa rasa kemanusiaan itu tetap terjalin sehingga dalam hal ini informan mencoba untuk saling memperingati jika ada salah-salah kata atau salah ucap agar nantinya tidak terjadi kesalahan berbahasa ketika berkomunikasi dengan orang lain.</w:t>
      </w:r>
    </w:p>
    <w:p w14:paraId="4A4F2335" w14:textId="77777777" w:rsidR="004503FB" w:rsidRPr="00CD60AF" w:rsidRDefault="004503FB" w:rsidP="00CD60AF">
      <w:pPr>
        <w:pStyle w:val="NormalWeb"/>
        <w:spacing w:before="0" w:beforeAutospacing="0" w:after="0" w:afterAutospacing="0" w:line="360" w:lineRule="auto"/>
        <w:jc w:val="both"/>
        <w:rPr>
          <w:sz w:val="22"/>
          <w:szCs w:val="22"/>
          <w:lang w:val="id-ID"/>
        </w:rPr>
      </w:pPr>
      <w:r w:rsidRPr="00CD60AF">
        <w:rPr>
          <w:sz w:val="22"/>
          <w:szCs w:val="22"/>
        </w:rPr>
        <w:tab/>
        <w:t>Mengacu pada percakapan yang terjadi antara peneliti dengan informan di atas, dapat peneliti simpukan bahwa dalam bermasyarakat hendaknya kita saling memperingati sebagi orang yang peduli terhadap sesama, sebagaimana yang terjadi antara informan tesebut bahwa dia mencoba untuk memperingati calon pembeli bahwa dalam berkomunikasi hendaknya bahasanya diatur atau disesuaikan dengan siapa dan dimana dia berkomunikasi. Untuk itu informan tersebut tengah menjalankan prinsip kesopanan yang mengacu pada maksim kerendahan kemurahan, dimana informan menyadari bahwa kita hidup di lingkungan yang berbeda-beda dan tentunya dengan bahasa dan budaya yang berbeda-beda pula, untuk itu informan berusaha untuk memperingati mitra tutur (calon pembeli) agar nantinya ketika berhadapan dengan orang lain, mitra tutur tesebut bisa menyesuaikan bahasa yang digunakan.</w:t>
      </w:r>
    </w:p>
    <w:p w14:paraId="590675F4" w14:textId="77777777" w:rsidR="00CD60AF" w:rsidRPr="00CD60AF" w:rsidRDefault="00CD60AF" w:rsidP="00CD60AF">
      <w:pPr>
        <w:pStyle w:val="NormalWeb"/>
        <w:spacing w:before="0" w:beforeAutospacing="0" w:after="0" w:afterAutospacing="0" w:line="360" w:lineRule="auto"/>
        <w:jc w:val="both"/>
        <w:rPr>
          <w:sz w:val="22"/>
          <w:szCs w:val="22"/>
          <w:lang w:val="id-ID"/>
        </w:rPr>
      </w:pPr>
    </w:p>
    <w:p w14:paraId="67E7F957" w14:textId="77777777" w:rsidR="004503FB" w:rsidRPr="00CD60AF" w:rsidRDefault="004503FB" w:rsidP="004503FB">
      <w:pPr>
        <w:spacing w:after="0" w:line="360" w:lineRule="auto"/>
        <w:jc w:val="both"/>
        <w:rPr>
          <w:rFonts w:ascii="Times New Roman" w:hAnsi="Times New Roman" w:cs="Times New Roman"/>
          <w:b/>
        </w:rPr>
      </w:pPr>
      <w:commentRangeStart w:id="52"/>
      <w:r w:rsidRPr="00CD60AF">
        <w:rPr>
          <w:rFonts w:ascii="Times New Roman" w:hAnsi="Times New Roman" w:cs="Times New Roman"/>
          <w:b/>
        </w:rPr>
        <w:t>PENUTUP</w:t>
      </w:r>
      <w:commentRangeEnd w:id="52"/>
      <w:r w:rsidR="006F1BB9">
        <w:rPr>
          <w:rStyle w:val="CommentReference"/>
        </w:rPr>
        <w:commentReference w:id="52"/>
      </w:r>
    </w:p>
    <w:p w14:paraId="4955676E" w14:textId="77777777" w:rsidR="004503FB" w:rsidRPr="00CD60AF" w:rsidRDefault="004503FB" w:rsidP="004503FB">
      <w:pPr>
        <w:pStyle w:val="NormalWeb"/>
        <w:spacing w:before="0" w:beforeAutospacing="0" w:after="0" w:afterAutospacing="0" w:line="360" w:lineRule="auto"/>
        <w:ind w:firstLine="720"/>
        <w:jc w:val="both"/>
        <w:rPr>
          <w:sz w:val="22"/>
          <w:szCs w:val="22"/>
        </w:rPr>
      </w:pPr>
      <w:r w:rsidRPr="00CD60AF">
        <w:rPr>
          <w:sz w:val="22"/>
          <w:szCs w:val="22"/>
          <w:lang w:val="id-ID"/>
        </w:rPr>
        <w:t xml:space="preserve">Setelah </w:t>
      </w:r>
      <w:r w:rsidRPr="00CD60AF">
        <w:rPr>
          <w:sz w:val="22"/>
          <w:szCs w:val="22"/>
        </w:rPr>
        <w:t>dilakukan</w:t>
      </w:r>
      <w:r w:rsidRPr="00CD60AF">
        <w:rPr>
          <w:sz w:val="22"/>
          <w:szCs w:val="22"/>
          <w:lang w:val="id-ID"/>
        </w:rPr>
        <w:t xml:space="preserve"> analisis terhadap </w:t>
      </w:r>
      <w:r w:rsidRPr="00CD60AF">
        <w:rPr>
          <w:sz w:val="22"/>
          <w:szCs w:val="22"/>
        </w:rPr>
        <w:t xml:space="preserve">kajian prinsip kerjasama dan kesopanan yang terjadi antara penjual dan pembeli sayuran di </w:t>
      </w:r>
      <w:r w:rsidR="0035406A" w:rsidRPr="00CD60AF">
        <w:rPr>
          <w:sz w:val="22"/>
          <w:szCs w:val="22"/>
        </w:rPr>
        <w:t>Pasar Mingguan Tebaban</w:t>
      </w:r>
      <w:r w:rsidRPr="00CD60AF">
        <w:rPr>
          <w:sz w:val="22"/>
          <w:szCs w:val="22"/>
          <w:lang w:val="id-ID"/>
        </w:rPr>
        <w:t xml:space="preserve"> pen</w:t>
      </w:r>
      <w:r w:rsidRPr="00CD60AF">
        <w:rPr>
          <w:sz w:val="22"/>
          <w:szCs w:val="22"/>
        </w:rPr>
        <w:t>eliti</w:t>
      </w:r>
      <w:r w:rsidRPr="00CD60AF">
        <w:rPr>
          <w:sz w:val="22"/>
          <w:szCs w:val="22"/>
          <w:lang w:val="id-ID"/>
        </w:rPr>
        <w:t xml:space="preserve"> dapat menarik kesimpulan </w:t>
      </w:r>
      <w:r w:rsidRPr="00CD60AF">
        <w:rPr>
          <w:sz w:val="22"/>
          <w:szCs w:val="22"/>
        </w:rPr>
        <w:t xml:space="preserve">bahwa prinsip kesopanan </w:t>
      </w:r>
      <w:r w:rsidRPr="00CD60AF">
        <w:rPr>
          <w:sz w:val="22"/>
          <w:szCs w:val="22"/>
          <w:lang w:val="id-ID"/>
        </w:rPr>
        <w:t>tidak hanya</w:t>
      </w:r>
      <w:r w:rsidRPr="00CD60AF">
        <w:rPr>
          <w:sz w:val="22"/>
          <w:szCs w:val="22"/>
        </w:rPr>
        <w:t xml:space="preserve"> bisa terjadi pada penjual dan pembeli saja</w:t>
      </w:r>
      <w:r w:rsidRPr="00CD60AF">
        <w:rPr>
          <w:sz w:val="22"/>
          <w:szCs w:val="22"/>
          <w:lang w:val="id-ID"/>
        </w:rPr>
        <w:t xml:space="preserve"> te</w:t>
      </w:r>
      <w:r w:rsidRPr="00CD60AF">
        <w:rPr>
          <w:sz w:val="22"/>
          <w:szCs w:val="22"/>
        </w:rPr>
        <w:t>tapi kesopanan</w:t>
      </w:r>
      <w:r w:rsidRPr="00CD60AF">
        <w:rPr>
          <w:sz w:val="22"/>
          <w:szCs w:val="22"/>
          <w:lang w:val="id-ID"/>
        </w:rPr>
        <w:t xml:space="preserve"> </w:t>
      </w:r>
      <w:r w:rsidRPr="00CD60AF">
        <w:rPr>
          <w:sz w:val="22"/>
          <w:szCs w:val="22"/>
        </w:rPr>
        <w:t>harus tertanam pada diri seseorang.</w:t>
      </w:r>
      <w:r w:rsidRPr="00CD60AF">
        <w:rPr>
          <w:sz w:val="22"/>
          <w:szCs w:val="22"/>
          <w:lang w:val="id-ID"/>
        </w:rPr>
        <w:t xml:space="preserve"> Dalam kehidupan sehari-hari ketika dilakukan pengoperan lambang-lambang atau terjadi komunikasi antara dua belah pihak atau lebih</w:t>
      </w:r>
      <w:r w:rsidRPr="00CD60AF">
        <w:rPr>
          <w:sz w:val="22"/>
          <w:szCs w:val="22"/>
        </w:rPr>
        <w:t xml:space="preserve"> karena implikatur ini merupakan cabang pragmatik yang paling terpenting untuk kita mengetahui makna tersirat dari suatu tuturan.</w:t>
      </w:r>
      <w:r w:rsidRPr="00CD60AF">
        <w:rPr>
          <w:sz w:val="22"/>
          <w:szCs w:val="22"/>
          <w:lang w:val="id-ID"/>
        </w:rPr>
        <w:t xml:space="preserve"> </w:t>
      </w:r>
      <w:r w:rsidRPr="00CD60AF">
        <w:rPr>
          <w:sz w:val="22"/>
          <w:szCs w:val="22"/>
        </w:rPr>
        <w:t>Maksim relevansi dan prinsip kerja</w:t>
      </w:r>
      <w:r w:rsidRPr="00CD60AF">
        <w:rPr>
          <w:sz w:val="22"/>
          <w:szCs w:val="22"/>
          <w:lang w:val="id-ID"/>
        </w:rPr>
        <w:t xml:space="preserve"> </w:t>
      </w:r>
      <w:r w:rsidRPr="00CD60AF">
        <w:rPr>
          <w:sz w:val="22"/>
          <w:szCs w:val="22"/>
        </w:rPr>
        <w:t>sama antara penutur dan mitra tutur sangat dibutuhkan oleh kedua belah pihak, dan juga baik penutur maupun mitra tutur memberikan kontribusi yang relevan dengan permasalahannya tersebut. Oleh sebab itu,</w:t>
      </w:r>
      <w:r w:rsidRPr="00CD60AF">
        <w:rPr>
          <w:sz w:val="22"/>
          <w:szCs w:val="22"/>
          <w:lang w:val="id-ID"/>
        </w:rPr>
        <w:t xml:space="preserve"> baik penutur maupun mitra tutur dituntut untuk</w:t>
      </w:r>
      <w:r w:rsidRPr="00CD60AF">
        <w:rPr>
          <w:sz w:val="22"/>
          <w:szCs w:val="22"/>
        </w:rPr>
        <w:t xml:space="preserve"> selalu menjunjung tinggi prinsip kerja</w:t>
      </w:r>
      <w:r w:rsidRPr="00CD60AF">
        <w:rPr>
          <w:sz w:val="22"/>
          <w:szCs w:val="22"/>
          <w:lang w:val="id-ID"/>
        </w:rPr>
        <w:t xml:space="preserve"> </w:t>
      </w:r>
      <w:r w:rsidRPr="00CD60AF">
        <w:rPr>
          <w:sz w:val="22"/>
          <w:szCs w:val="22"/>
        </w:rPr>
        <w:t xml:space="preserve">sama dan prinsip kesopanan agar pelaku tutur pada saat itu tetap </w:t>
      </w:r>
      <w:r w:rsidRPr="00CD60AF">
        <w:rPr>
          <w:sz w:val="22"/>
          <w:szCs w:val="22"/>
          <w:lang w:val="id-ID"/>
        </w:rPr>
        <w:t xml:space="preserve"> saling mengerti dan memahami makna di </w:t>
      </w:r>
      <w:r w:rsidRPr="00CD60AF">
        <w:rPr>
          <w:sz w:val="22"/>
          <w:szCs w:val="22"/>
        </w:rPr>
        <w:t xml:space="preserve">balik </w:t>
      </w:r>
      <w:r w:rsidRPr="00CD60AF">
        <w:rPr>
          <w:sz w:val="22"/>
          <w:szCs w:val="22"/>
          <w:lang w:val="id-ID"/>
        </w:rPr>
        <w:t>tuturan</w:t>
      </w:r>
      <w:r w:rsidRPr="00CD60AF">
        <w:rPr>
          <w:sz w:val="22"/>
          <w:szCs w:val="22"/>
        </w:rPr>
        <w:t>-tuturan</w:t>
      </w:r>
      <w:r w:rsidRPr="00CD60AF">
        <w:rPr>
          <w:sz w:val="22"/>
          <w:szCs w:val="22"/>
          <w:lang w:val="id-ID"/>
        </w:rPr>
        <w:t xml:space="preserve"> itu sendiri ketika</w:t>
      </w:r>
      <w:r w:rsidRPr="00CD60AF">
        <w:rPr>
          <w:sz w:val="22"/>
          <w:szCs w:val="22"/>
        </w:rPr>
        <w:t xml:space="preserve"> berkomunikasi/berinteraksi, baik penutur maupun mitra tutur sering menggunakan kata-kata yang sedikit dan melakukan penyimpangan dalam bertindak tutur, sehingga tidak bisa terlepas dari kedua prinsip yang sudah ada yakni prinsip kerjasama dan prinsip kesopanan.</w:t>
      </w:r>
      <w:r w:rsidRPr="00CD60AF">
        <w:rPr>
          <w:sz w:val="22"/>
          <w:szCs w:val="22"/>
          <w:lang w:val="id-ID"/>
        </w:rPr>
        <w:t xml:space="preserve"> </w:t>
      </w:r>
      <w:r w:rsidRPr="00CD60AF">
        <w:rPr>
          <w:sz w:val="22"/>
          <w:szCs w:val="22"/>
        </w:rPr>
        <w:t xml:space="preserve">Dari keempat maksim yang ada, yakni maksim kuantitas, maksim kualitas, maksim relevansi, dan maksim pelaksanaan yang tergabung dalam prinsip kerjasama. Kita juga tidak bisa terlepas dengan prinsip-prinsip kesopanan yakni maksim kebijaksanaan, maksim penerimaan, maksim kemurahan, maksim kerendahan hati, maksim kecocokan, dan maksim kesimpatian. Seperti pada penilitian ini yakni tentang prinsip kerjasama dan kesopanan dalam tindak tutur transaksi jual beli di </w:t>
      </w:r>
      <w:r w:rsidR="0035406A" w:rsidRPr="00CD60AF">
        <w:rPr>
          <w:sz w:val="22"/>
          <w:szCs w:val="22"/>
        </w:rPr>
        <w:t>Pasar Mingguan Tebaban</w:t>
      </w:r>
      <w:r w:rsidRPr="00CD60AF">
        <w:rPr>
          <w:sz w:val="22"/>
          <w:szCs w:val="22"/>
        </w:rPr>
        <w:t xml:space="preserve"> </w:t>
      </w:r>
      <w:r w:rsidR="00B27760" w:rsidRPr="00CD60AF">
        <w:rPr>
          <w:sz w:val="22"/>
          <w:szCs w:val="22"/>
        </w:rPr>
        <w:t xml:space="preserve">Kecamatan </w:t>
      </w:r>
      <w:r w:rsidR="0035406A" w:rsidRPr="00CD60AF">
        <w:rPr>
          <w:sz w:val="22"/>
          <w:szCs w:val="22"/>
        </w:rPr>
        <w:t>Suralaga</w:t>
      </w:r>
      <w:r w:rsidRPr="00CD60AF">
        <w:rPr>
          <w:sz w:val="22"/>
          <w:szCs w:val="22"/>
        </w:rPr>
        <w:t>.</w:t>
      </w:r>
    </w:p>
    <w:p w14:paraId="6C6DC538" w14:textId="77777777" w:rsidR="004503FB" w:rsidRPr="00CD60AF" w:rsidRDefault="004503FB" w:rsidP="004503FB">
      <w:pPr>
        <w:spacing w:after="0" w:line="360" w:lineRule="auto"/>
        <w:jc w:val="both"/>
        <w:rPr>
          <w:rFonts w:ascii="Times New Roman" w:hAnsi="Times New Roman" w:cs="Times New Roman"/>
          <w:b/>
        </w:rPr>
      </w:pPr>
    </w:p>
    <w:p w14:paraId="4A33E284" w14:textId="77777777" w:rsidR="004503FB" w:rsidRPr="00CD60AF" w:rsidRDefault="004503FB" w:rsidP="004503FB">
      <w:pPr>
        <w:spacing w:after="0" w:line="360" w:lineRule="auto"/>
        <w:jc w:val="both"/>
        <w:rPr>
          <w:rFonts w:ascii="Times New Roman" w:hAnsi="Times New Roman" w:cs="Times New Roman"/>
          <w:b/>
        </w:rPr>
      </w:pPr>
      <w:r w:rsidRPr="00CD60AF">
        <w:rPr>
          <w:rFonts w:ascii="Times New Roman" w:hAnsi="Times New Roman" w:cs="Times New Roman"/>
          <w:b/>
        </w:rPr>
        <w:t>DAFTAR PUSTAKA</w:t>
      </w:r>
    </w:p>
    <w:p w14:paraId="4385AE74" w14:textId="77777777" w:rsidR="00641DF7" w:rsidRPr="00CD60AF" w:rsidRDefault="00641DF7" w:rsidP="00641DF7">
      <w:pPr>
        <w:spacing w:after="0" w:line="360" w:lineRule="auto"/>
        <w:ind w:left="567" w:hanging="567"/>
        <w:jc w:val="both"/>
        <w:rPr>
          <w:rFonts w:ascii="Times New Roman" w:hAnsi="Times New Roman" w:cs="Times New Roman"/>
        </w:rPr>
      </w:pPr>
      <w:r w:rsidRPr="00CD60AF">
        <w:rPr>
          <w:rFonts w:ascii="Times New Roman" w:hAnsi="Times New Roman" w:cs="Times New Roman"/>
        </w:rPr>
        <w:t xml:space="preserve">Aslinda &amp; Syafyahya, Leni. </w:t>
      </w:r>
      <w:r w:rsidR="00C45488">
        <w:rPr>
          <w:rFonts w:ascii="Times New Roman" w:hAnsi="Times New Roman" w:cs="Times New Roman"/>
        </w:rPr>
        <w:t>(</w:t>
      </w:r>
      <w:r w:rsidRPr="00CD60AF">
        <w:rPr>
          <w:rFonts w:ascii="Times New Roman" w:hAnsi="Times New Roman" w:cs="Times New Roman"/>
        </w:rPr>
        <w:t>2010</w:t>
      </w:r>
      <w:r w:rsidR="00C45488">
        <w:rPr>
          <w:rFonts w:ascii="Times New Roman" w:hAnsi="Times New Roman" w:cs="Times New Roman"/>
        </w:rPr>
        <w:t>)</w:t>
      </w:r>
      <w:r w:rsidRPr="00CD60AF">
        <w:rPr>
          <w:rFonts w:ascii="Times New Roman" w:hAnsi="Times New Roman" w:cs="Times New Roman"/>
        </w:rPr>
        <w:t xml:space="preserve">. </w:t>
      </w:r>
      <w:r w:rsidRPr="00CD60AF">
        <w:rPr>
          <w:rFonts w:ascii="Times New Roman" w:hAnsi="Times New Roman" w:cs="Times New Roman"/>
          <w:i/>
        </w:rPr>
        <w:t xml:space="preserve">Pengantar Sosiolinguistik. </w:t>
      </w:r>
      <w:r w:rsidRPr="00CD60AF">
        <w:rPr>
          <w:rFonts w:ascii="Times New Roman" w:hAnsi="Times New Roman" w:cs="Times New Roman"/>
        </w:rPr>
        <w:t>Bandung: Refika Aditama.</w:t>
      </w:r>
    </w:p>
    <w:p w14:paraId="7A82836F" w14:textId="77777777" w:rsidR="00641DF7" w:rsidRPr="00CD60AF" w:rsidRDefault="00641DF7" w:rsidP="00641DF7">
      <w:pPr>
        <w:spacing w:after="0" w:line="360" w:lineRule="auto"/>
        <w:ind w:left="567" w:hanging="567"/>
        <w:jc w:val="both"/>
        <w:rPr>
          <w:rFonts w:ascii="Times New Roman" w:hAnsi="Times New Roman" w:cs="Times New Roman"/>
        </w:rPr>
      </w:pPr>
      <w:r w:rsidRPr="00CD60AF">
        <w:rPr>
          <w:rFonts w:ascii="Times New Roman" w:hAnsi="Times New Roman" w:cs="Times New Roman"/>
        </w:rPr>
        <w:t xml:space="preserve">Chaer, Abdul &amp; Agustina, Leoni. </w:t>
      </w:r>
      <w:r w:rsidR="00C45488">
        <w:rPr>
          <w:rFonts w:ascii="Times New Roman" w:hAnsi="Times New Roman" w:cs="Times New Roman"/>
        </w:rPr>
        <w:t>(</w:t>
      </w:r>
      <w:r w:rsidRPr="00CD60AF">
        <w:rPr>
          <w:rFonts w:ascii="Times New Roman" w:hAnsi="Times New Roman" w:cs="Times New Roman"/>
        </w:rPr>
        <w:t>2010</w:t>
      </w:r>
      <w:r w:rsidR="00C45488">
        <w:rPr>
          <w:rFonts w:ascii="Times New Roman" w:hAnsi="Times New Roman" w:cs="Times New Roman"/>
        </w:rPr>
        <w:t>)</w:t>
      </w:r>
      <w:r w:rsidRPr="00CD60AF">
        <w:rPr>
          <w:rFonts w:ascii="Times New Roman" w:hAnsi="Times New Roman" w:cs="Times New Roman"/>
        </w:rPr>
        <w:t xml:space="preserve">. </w:t>
      </w:r>
      <w:r w:rsidRPr="00CD60AF">
        <w:rPr>
          <w:rFonts w:ascii="Times New Roman" w:hAnsi="Times New Roman" w:cs="Times New Roman"/>
          <w:i/>
        </w:rPr>
        <w:t xml:space="preserve">Sosiolinguistik Perkenalan Awal. </w:t>
      </w:r>
      <w:r w:rsidRPr="00CD60AF">
        <w:rPr>
          <w:rFonts w:ascii="Times New Roman" w:hAnsi="Times New Roman" w:cs="Times New Roman"/>
        </w:rPr>
        <w:t>Jakarta: Rineka Cipta.</w:t>
      </w:r>
    </w:p>
    <w:p w14:paraId="7BF93DB8" w14:textId="77777777" w:rsidR="00641DF7" w:rsidRPr="00CD60AF" w:rsidRDefault="00641DF7" w:rsidP="00641DF7">
      <w:pPr>
        <w:spacing w:after="0" w:line="360" w:lineRule="auto"/>
        <w:ind w:left="567" w:hanging="567"/>
        <w:jc w:val="both"/>
        <w:rPr>
          <w:rFonts w:ascii="Times New Roman" w:hAnsi="Times New Roman" w:cs="Times New Roman"/>
        </w:rPr>
      </w:pPr>
      <w:r w:rsidRPr="00CD60AF">
        <w:rPr>
          <w:rFonts w:ascii="Times New Roman" w:hAnsi="Times New Roman" w:cs="Times New Roman"/>
        </w:rPr>
        <w:t xml:space="preserve">Chaer, abdul. </w:t>
      </w:r>
      <w:r w:rsidR="00C45488">
        <w:rPr>
          <w:rFonts w:ascii="Times New Roman" w:hAnsi="Times New Roman" w:cs="Times New Roman"/>
        </w:rPr>
        <w:t>(</w:t>
      </w:r>
      <w:r w:rsidRPr="00CD60AF">
        <w:rPr>
          <w:rFonts w:ascii="Times New Roman" w:hAnsi="Times New Roman" w:cs="Times New Roman"/>
        </w:rPr>
        <w:t>2010</w:t>
      </w:r>
      <w:r w:rsidR="00C45488">
        <w:rPr>
          <w:rFonts w:ascii="Times New Roman" w:hAnsi="Times New Roman" w:cs="Times New Roman"/>
        </w:rPr>
        <w:t>)</w:t>
      </w:r>
      <w:r w:rsidRPr="00CD60AF">
        <w:rPr>
          <w:rFonts w:ascii="Times New Roman" w:hAnsi="Times New Roman" w:cs="Times New Roman"/>
        </w:rPr>
        <w:t xml:space="preserve">. </w:t>
      </w:r>
      <w:r w:rsidRPr="00CD60AF">
        <w:rPr>
          <w:rFonts w:ascii="Times New Roman" w:hAnsi="Times New Roman" w:cs="Times New Roman"/>
          <w:i/>
        </w:rPr>
        <w:t>Kesantunan Berbahasa</w:t>
      </w:r>
      <w:r w:rsidRPr="00CD60AF">
        <w:rPr>
          <w:rFonts w:ascii="Times New Roman" w:hAnsi="Times New Roman" w:cs="Times New Roman"/>
        </w:rPr>
        <w:t>. Jakarta: Rineka Cipta.</w:t>
      </w:r>
    </w:p>
    <w:p w14:paraId="23C1BA8D" w14:textId="77777777" w:rsidR="00641DF7" w:rsidRPr="00CD60AF" w:rsidRDefault="00641DF7" w:rsidP="00641DF7">
      <w:pPr>
        <w:spacing w:after="0" w:line="360" w:lineRule="auto"/>
        <w:ind w:left="567" w:hanging="567"/>
        <w:jc w:val="both"/>
        <w:rPr>
          <w:rFonts w:ascii="Times New Roman" w:hAnsi="Times New Roman" w:cs="Times New Roman"/>
        </w:rPr>
      </w:pPr>
      <w:r w:rsidRPr="00CD60AF">
        <w:rPr>
          <w:rFonts w:ascii="Times New Roman" w:hAnsi="Times New Roman" w:cs="Times New Roman"/>
        </w:rPr>
        <w:t xml:space="preserve">Louis, Cummings. </w:t>
      </w:r>
      <w:r w:rsidR="00C45488">
        <w:rPr>
          <w:rFonts w:ascii="Times New Roman" w:hAnsi="Times New Roman" w:cs="Times New Roman"/>
        </w:rPr>
        <w:t>(</w:t>
      </w:r>
      <w:r w:rsidRPr="00CD60AF">
        <w:rPr>
          <w:rFonts w:ascii="Times New Roman" w:hAnsi="Times New Roman" w:cs="Times New Roman"/>
        </w:rPr>
        <w:t>2007</w:t>
      </w:r>
      <w:r w:rsidR="00C45488">
        <w:rPr>
          <w:rFonts w:ascii="Times New Roman" w:hAnsi="Times New Roman" w:cs="Times New Roman"/>
        </w:rPr>
        <w:t>)</w:t>
      </w:r>
      <w:r w:rsidRPr="00CD60AF">
        <w:rPr>
          <w:rFonts w:ascii="Times New Roman" w:hAnsi="Times New Roman" w:cs="Times New Roman"/>
        </w:rPr>
        <w:t xml:space="preserve">. </w:t>
      </w:r>
      <w:r w:rsidRPr="00CD60AF">
        <w:rPr>
          <w:rFonts w:ascii="Times New Roman" w:hAnsi="Times New Roman" w:cs="Times New Roman"/>
          <w:i/>
        </w:rPr>
        <w:t xml:space="preserve">Pragmatik Sebuah Perspektif Multidisipliner. </w:t>
      </w:r>
      <w:r w:rsidRPr="00CD60AF">
        <w:rPr>
          <w:rFonts w:ascii="Times New Roman" w:hAnsi="Times New Roman" w:cs="Times New Roman"/>
        </w:rPr>
        <w:t>Yogyaarta: Pustaka Pelajar.</w:t>
      </w:r>
    </w:p>
    <w:p w14:paraId="5A1E6CB1" w14:textId="77777777" w:rsidR="00641DF7" w:rsidRPr="00CD60AF" w:rsidRDefault="00641DF7" w:rsidP="00641DF7">
      <w:pPr>
        <w:spacing w:after="0" w:line="360" w:lineRule="auto"/>
        <w:ind w:left="567" w:hanging="567"/>
        <w:jc w:val="both"/>
        <w:rPr>
          <w:rFonts w:ascii="Times New Roman" w:hAnsi="Times New Roman" w:cs="Times New Roman"/>
        </w:rPr>
      </w:pPr>
      <w:r w:rsidRPr="00CD60AF">
        <w:rPr>
          <w:rFonts w:ascii="Times New Roman" w:hAnsi="Times New Roman" w:cs="Times New Roman"/>
        </w:rPr>
        <w:t xml:space="preserve">Muhammad. </w:t>
      </w:r>
      <w:r w:rsidR="00C45488">
        <w:rPr>
          <w:rFonts w:ascii="Times New Roman" w:hAnsi="Times New Roman" w:cs="Times New Roman"/>
        </w:rPr>
        <w:t>(</w:t>
      </w:r>
      <w:r w:rsidRPr="00CD60AF">
        <w:rPr>
          <w:rFonts w:ascii="Times New Roman" w:hAnsi="Times New Roman" w:cs="Times New Roman"/>
        </w:rPr>
        <w:t>2002</w:t>
      </w:r>
      <w:r w:rsidR="00C45488">
        <w:rPr>
          <w:rFonts w:ascii="Times New Roman" w:hAnsi="Times New Roman" w:cs="Times New Roman"/>
        </w:rPr>
        <w:t>)</w:t>
      </w:r>
      <w:r w:rsidRPr="00CD60AF">
        <w:rPr>
          <w:rFonts w:ascii="Times New Roman" w:hAnsi="Times New Roman" w:cs="Times New Roman"/>
        </w:rPr>
        <w:t>.</w:t>
      </w:r>
      <w:r w:rsidRPr="00CD60AF">
        <w:rPr>
          <w:rFonts w:ascii="Times New Roman" w:hAnsi="Times New Roman" w:cs="Times New Roman"/>
          <w:i/>
        </w:rPr>
        <w:t xml:space="preserve"> Paradigma Kualitatif Penelitian Bahasa.</w:t>
      </w:r>
      <w:r w:rsidRPr="00CD60AF">
        <w:rPr>
          <w:rFonts w:ascii="Times New Roman" w:hAnsi="Times New Roman" w:cs="Times New Roman"/>
        </w:rPr>
        <w:t xml:space="preserve"> Yogyakarta: Liebe Book Press.</w:t>
      </w:r>
    </w:p>
    <w:p w14:paraId="5C3CA85A" w14:textId="77777777" w:rsidR="00641DF7" w:rsidRPr="00CD60AF" w:rsidRDefault="00641DF7" w:rsidP="00641DF7">
      <w:pPr>
        <w:spacing w:after="0" w:line="360" w:lineRule="auto"/>
        <w:ind w:left="567" w:hanging="567"/>
        <w:jc w:val="both"/>
        <w:rPr>
          <w:rFonts w:ascii="Times New Roman" w:hAnsi="Times New Roman" w:cs="Times New Roman"/>
        </w:rPr>
      </w:pPr>
      <w:r w:rsidRPr="00CD60AF">
        <w:rPr>
          <w:rFonts w:ascii="Times New Roman" w:hAnsi="Times New Roman" w:cs="Times New Roman"/>
        </w:rPr>
        <w:t xml:space="preserve">Sugiyono. </w:t>
      </w:r>
      <w:r w:rsidR="00C45488">
        <w:rPr>
          <w:rFonts w:ascii="Times New Roman" w:hAnsi="Times New Roman" w:cs="Times New Roman"/>
        </w:rPr>
        <w:t>(</w:t>
      </w:r>
      <w:r w:rsidRPr="00CD60AF">
        <w:rPr>
          <w:rFonts w:ascii="Times New Roman" w:hAnsi="Times New Roman" w:cs="Times New Roman"/>
        </w:rPr>
        <w:t>2011</w:t>
      </w:r>
      <w:r w:rsidR="00C45488">
        <w:rPr>
          <w:rFonts w:ascii="Times New Roman" w:hAnsi="Times New Roman" w:cs="Times New Roman"/>
        </w:rPr>
        <w:t>)</w:t>
      </w:r>
      <w:r w:rsidRPr="00CD60AF">
        <w:rPr>
          <w:rFonts w:ascii="Times New Roman" w:hAnsi="Times New Roman" w:cs="Times New Roman"/>
        </w:rPr>
        <w:t xml:space="preserve">. </w:t>
      </w:r>
      <w:r w:rsidRPr="00CD60AF">
        <w:rPr>
          <w:rFonts w:ascii="Times New Roman" w:hAnsi="Times New Roman" w:cs="Times New Roman"/>
          <w:i/>
        </w:rPr>
        <w:t xml:space="preserve"> Metode Penelitian Kuantitatif Kualitatif dan R&amp;D. </w:t>
      </w:r>
      <w:r w:rsidRPr="00CD60AF">
        <w:rPr>
          <w:rFonts w:ascii="Times New Roman" w:hAnsi="Times New Roman" w:cs="Times New Roman"/>
        </w:rPr>
        <w:t>Bandung: Alfabeta.</w:t>
      </w:r>
    </w:p>
    <w:p w14:paraId="1E136DAC" w14:textId="77777777" w:rsidR="00641DF7" w:rsidRPr="00CD60AF" w:rsidRDefault="00641DF7" w:rsidP="00641DF7">
      <w:pPr>
        <w:spacing w:after="0" w:line="360" w:lineRule="auto"/>
        <w:jc w:val="both"/>
        <w:rPr>
          <w:rFonts w:ascii="Times New Roman" w:hAnsi="Times New Roman" w:cs="Times New Roman"/>
        </w:rPr>
      </w:pPr>
      <w:r w:rsidRPr="00CD60AF">
        <w:rPr>
          <w:rFonts w:ascii="Times New Roman" w:hAnsi="Times New Roman" w:cs="Times New Roman"/>
        </w:rPr>
        <w:t xml:space="preserve">Sumarsono. </w:t>
      </w:r>
      <w:r w:rsidR="00C45488">
        <w:rPr>
          <w:rFonts w:ascii="Times New Roman" w:hAnsi="Times New Roman" w:cs="Times New Roman"/>
        </w:rPr>
        <w:t>(</w:t>
      </w:r>
      <w:r w:rsidRPr="00CD60AF">
        <w:rPr>
          <w:rFonts w:ascii="Times New Roman" w:hAnsi="Times New Roman" w:cs="Times New Roman"/>
        </w:rPr>
        <w:t>2010</w:t>
      </w:r>
      <w:r w:rsidR="00C45488">
        <w:rPr>
          <w:rFonts w:ascii="Times New Roman" w:hAnsi="Times New Roman" w:cs="Times New Roman"/>
        </w:rPr>
        <w:t>)</w:t>
      </w:r>
      <w:r w:rsidRPr="00CD60AF">
        <w:rPr>
          <w:rFonts w:ascii="Times New Roman" w:hAnsi="Times New Roman" w:cs="Times New Roman"/>
        </w:rPr>
        <w:t xml:space="preserve">. </w:t>
      </w:r>
      <w:r w:rsidRPr="00CD60AF">
        <w:rPr>
          <w:rFonts w:ascii="Times New Roman" w:hAnsi="Times New Roman" w:cs="Times New Roman"/>
          <w:i/>
        </w:rPr>
        <w:t xml:space="preserve">Pragmatik. </w:t>
      </w:r>
      <w:r w:rsidRPr="00CD60AF">
        <w:rPr>
          <w:rFonts w:ascii="Times New Roman" w:hAnsi="Times New Roman" w:cs="Times New Roman"/>
        </w:rPr>
        <w:t>Singaraja: Universitas Pendidikan Ganesa.</w:t>
      </w:r>
    </w:p>
    <w:p w14:paraId="6A632551" w14:textId="77777777" w:rsidR="00641DF7" w:rsidRPr="00CD60AF" w:rsidRDefault="00641DF7" w:rsidP="00641DF7">
      <w:pPr>
        <w:spacing w:after="0" w:line="360" w:lineRule="auto"/>
        <w:ind w:left="567" w:hanging="567"/>
        <w:jc w:val="both"/>
        <w:rPr>
          <w:rFonts w:ascii="Times New Roman" w:eastAsia="Times New Roman" w:hAnsi="Times New Roman" w:cs="Times New Roman"/>
        </w:rPr>
      </w:pPr>
      <w:r w:rsidRPr="00CD60AF">
        <w:rPr>
          <w:rFonts w:ascii="Times New Roman" w:hAnsi="Times New Roman" w:cs="Times New Roman"/>
        </w:rPr>
        <w:t xml:space="preserve">Pranowo. </w:t>
      </w:r>
      <w:r w:rsidR="00C45488">
        <w:rPr>
          <w:rFonts w:ascii="Times New Roman" w:hAnsi="Times New Roman" w:cs="Times New Roman"/>
        </w:rPr>
        <w:t>(</w:t>
      </w:r>
      <w:r w:rsidRPr="00CD60AF">
        <w:rPr>
          <w:rFonts w:ascii="Times New Roman" w:hAnsi="Times New Roman" w:cs="Times New Roman"/>
        </w:rPr>
        <w:t>2009</w:t>
      </w:r>
      <w:r w:rsidR="00C45488">
        <w:rPr>
          <w:rFonts w:ascii="Times New Roman" w:hAnsi="Times New Roman" w:cs="Times New Roman"/>
        </w:rPr>
        <w:t>)</w:t>
      </w:r>
      <w:r w:rsidRPr="00CD60AF">
        <w:rPr>
          <w:rFonts w:ascii="Times New Roman" w:hAnsi="Times New Roman" w:cs="Times New Roman"/>
        </w:rPr>
        <w:t xml:space="preserve">. </w:t>
      </w:r>
      <w:r w:rsidRPr="00CD60AF">
        <w:rPr>
          <w:rFonts w:ascii="Times New Roman" w:hAnsi="Times New Roman" w:cs="Times New Roman"/>
          <w:i/>
        </w:rPr>
        <w:t xml:space="preserve">Berbahasa Santun. </w:t>
      </w:r>
      <w:r w:rsidRPr="00CD60AF">
        <w:rPr>
          <w:rFonts w:ascii="Times New Roman" w:hAnsi="Times New Roman" w:cs="Times New Roman"/>
        </w:rPr>
        <w:t>Yogyakarta: Pustaka Belajar.</w:t>
      </w:r>
    </w:p>
    <w:p w14:paraId="789B795A" w14:textId="77777777" w:rsidR="00641DF7" w:rsidRPr="00CD60AF" w:rsidRDefault="00641DF7" w:rsidP="00641DF7">
      <w:pPr>
        <w:spacing w:after="0" w:line="360" w:lineRule="auto"/>
        <w:ind w:left="567" w:hanging="567"/>
        <w:jc w:val="both"/>
        <w:rPr>
          <w:rFonts w:ascii="Times New Roman" w:eastAsia="Times New Roman" w:hAnsi="Times New Roman" w:cs="Times New Roman"/>
          <w:lang w:eastAsia="id-ID"/>
        </w:rPr>
      </w:pPr>
      <w:r w:rsidRPr="00CD60AF">
        <w:rPr>
          <w:rFonts w:ascii="Times New Roman" w:eastAsia="Times New Roman" w:hAnsi="Times New Roman" w:cs="Times New Roman"/>
          <w:lang w:eastAsia="id-ID"/>
        </w:rPr>
        <w:t xml:space="preserve">Wijana, I Dewa Putu. </w:t>
      </w:r>
      <w:r w:rsidR="00C45488">
        <w:rPr>
          <w:rFonts w:ascii="Times New Roman" w:eastAsia="Times New Roman" w:hAnsi="Times New Roman" w:cs="Times New Roman"/>
          <w:lang w:eastAsia="id-ID"/>
        </w:rPr>
        <w:t>(</w:t>
      </w:r>
      <w:r w:rsidRPr="00CD60AF">
        <w:rPr>
          <w:rFonts w:ascii="Times New Roman" w:eastAsia="Times New Roman" w:hAnsi="Times New Roman" w:cs="Times New Roman"/>
          <w:lang w:eastAsia="id-ID"/>
        </w:rPr>
        <w:t>1996</w:t>
      </w:r>
      <w:r w:rsidR="00C45488">
        <w:rPr>
          <w:rFonts w:ascii="Times New Roman" w:eastAsia="Times New Roman" w:hAnsi="Times New Roman" w:cs="Times New Roman"/>
          <w:lang w:eastAsia="id-ID"/>
        </w:rPr>
        <w:t>)</w:t>
      </w:r>
      <w:r w:rsidRPr="00CD60AF">
        <w:rPr>
          <w:rFonts w:ascii="Times New Roman" w:eastAsia="Times New Roman" w:hAnsi="Times New Roman" w:cs="Times New Roman"/>
          <w:lang w:eastAsia="id-ID"/>
        </w:rPr>
        <w:t>. Dasar-Dasar Pragmatik. Yogyakarta: ANDI.</w:t>
      </w:r>
    </w:p>
    <w:p w14:paraId="7F8B653B" w14:textId="77777777" w:rsidR="00641DF7" w:rsidRPr="00CD60AF" w:rsidRDefault="00641DF7" w:rsidP="00641DF7">
      <w:pPr>
        <w:spacing w:after="0" w:line="360" w:lineRule="auto"/>
        <w:ind w:left="567" w:hanging="567"/>
        <w:jc w:val="both"/>
        <w:rPr>
          <w:rFonts w:ascii="Times New Roman" w:hAnsi="Times New Roman" w:cs="Times New Roman"/>
        </w:rPr>
      </w:pPr>
      <w:r w:rsidRPr="00CD60AF">
        <w:rPr>
          <w:rFonts w:ascii="Times New Roman" w:hAnsi="Times New Roman" w:cs="Times New Roman"/>
        </w:rPr>
        <w:t xml:space="preserve">Yule, George. </w:t>
      </w:r>
      <w:r w:rsidR="00C45488">
        <w:rPr>
          <w:rFonts w:ascii="Times New Roman" w:hAnsi="Times New Roman" w:cs="Times New Roman"/>
        </w:rPr>
        <w:t>(</w:t>
      </w:r>
      <w:r w:rsidRPr="00CD60AF">
        <w:rPr>
          <w:rFonts w:ascii="Times New Roman" w:hAnsi="Times New Roman" w:cs="Times New Roman"/>
        </w:rPr>
        <w:t>2006</w:t>
      </w:r>
      <w:r w:rsidR="00C45488">
        <w:rPr>
          <w:rFonts w:ascii="Times New Roman" w:hAnsi="Times New Roman" w:cs="Times New Roman"/>
        </w:rPr>
        <w:t>)</w:t>
      </w:r>
      <w:r w:rsidRPr="00CD60AF">
        <w:rPr>
          <w:rFonts w:ascii="Times New Roman" w:hAnsi="Times New Roman" w:cs="Times New Roman"/>
        </w:rPr>
        <w:t xml:space="preserve">. </w:t>
      </w:r>
      <w:r w:rsidRPr="00CD60AF">
        <w:rPr>
          <w:rFonts w:ascii="Times New Roman" w:hAnsi="Times New Roman" w:cs="Times New Roman"/>
          <w:i/>
        </w:rPr>
        <w:t>Pragmatik</w:t>
      </w:r>
      <w:r w:rsidRPr="00CD60AF">
        <w:rPr>
          <w:rFonts w:ascii="Times New Roman" w:hAnsi="Times New Roman" w:cs="Times New Roman"/>
        </w:rPr>
        <w:t>. Yogyakarta: Pustaka Belajar.</w:t>
      </w:r>
    </w:p>
    <w:p w14:paraId="21B78C3C" w14:textId="77777777" w:rsidR="00641DF7" w:rsidRPr="00CD60AF" w:rsidRDefault="00641DF7" w:rsidP="00641DF7">
      <w:pPr>
        <w:spacing w:after="0" w:line="360" w:lineRule="auto"/>
        <w:ind w:left="567" w:hanging="567"/>
        <w:jc w:val="both"/>
        <w:rPr>
          <w:rFonts w:ascii="Times New Roman" w:hAnsi="Times New Roman" w:cs="Times New Roman"/>
        </w:rPr>
      </w:pPr>
    </w:p>
    <w:p w14:paraId="198BA0C2" w14:textId="77777777" w:rsidR="00641DF7" w:rsidRPr="00CD60AF" w:rsidRDefault="00641DF7" w:rsidP="00641DF7"/>
    <w:p w14:paraId="1CA2E67B" w14:textId="77777777" w:rsidR="004503FB" w:rsidRPr="00CD60AF" w:rsidRDefault="004503FB" w:rsidP="004503FB">
      <w:pPr>
        <w:spacing w:after="0" w:line="360" w:lineRule="auto"/>
        <w:jc w:val="both"/>
        <w:rPr>
          <w:rFonts w:ascii="Times New Roman" w:hAnsi="Times New Roman" w:cs="Times New Roman"/>
          <w:b/>
        </w:rPr>
      </w:pPr>
    </w:p>
    <w:p w14:paraId="3070B269" w14:textId="77777777" w:rsidR="004503FB" w:rsidRPr="00CD60AF" w:rsidRDefault="004503FB" w:rsidP="004503FB">
      <w:pPr>
        <w:spacing w:after="0" w:line="360" w:lineRule="auto"/>
        <w:jc w:val="both"/>
        <w:rPr>
          <w:rFonts w:ascii="Times New Roman" w:hAnsi="Times New Roman" w:cs="Times New Roman"/>
          <w:b/>
        </w:rPr>
      </w:pPr>
    </w:p>
    <w:p w14:paraId="6E7922AF" w14:textId="77777777" w:rsidR="00A20D92" w:rsidRPr="00CD60AF" w:rsidRDefault="00A20D92" w:rsidP="004503FB">
      <w:pPr>
        <w:spacing w:after="0"/>
        <w:jc w:val="both"/>
        <w:rPr>
          <w:rFonts w:ascii="Times New Roman" w:hAnsi="Times New Roman" w:cs="Times New Roman"/>
        </w:rPr>
      </w:pPr>
    </w:p>
    <w:sectPr w:rsidR="00A20D92" w:rsidRPr="00CD60AF" w:rsidSect="00BE53F4">
      <w:footerReference w:type="default" r:id="rId12"/>
      <w:pgSz w:w="11907" w:h="16840"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 w:date="2019-05-14T01:10:00Z" w:initials="UW">
    <w:p w14:paraId="38348AC9" w14:textId="77777777" w:rsidR="00553F72" w:rsidRDefault="00553F72">
      <w:pPr>
        <w:pStyle w:val="CommentText"/>
      </w:pPr>
      <w:r>
        <w:rPr>
          <w:rStyle w:val="CommentReference"/>
        </w:rPr>
        <w:annotationRef/>
      </w:r>
      <w:r>
        <w:t>Abstrak ditulis dengan gaya Block Style dalam satu paragraf</w:t>
      </w:r>
    </w:p>
  </w:comment>
  <w:comment w:id="2" w:author="User" w:date="2019-05-14T01:10:00Z" w:initials="UW">
    <w:p w14:paraId="52BD1A8F" w14:textId="77777777" w:rsidR="003F3C79" w:rsidRDefault="003F3C79">
      <w:pPr>
        <w:pStyle w:val="CommentText"/>
      </w:pPr>
      <w:r>
        <w:rPr>
          <w:rStyle w:val="CommentReference"/>
        </w:rPr>
        <w:annotationRef/>
      </w:r>
      <w:r>
        <w:t xml:space="preserve">Kalimat ini terlalu panjang sehingga kabur maknanya.  Kalimat ini perlu diparafrase. </w:t>
      </w:r>
    </w:p>
  </w:comment>
  <w:comment w:id="3" w:author="User" w:date="2019-05-14T23:06:00Z" w:initials="UW">
    <w:p w14:paraId="3BB0BC1D" w14:textId="77777777" w:rsidR="00050565" w:rsidRDefault="00050565">
      <w:pPr>
        <w:pStyle w:val="CommentText"/>
      </w:pPr>
      <w:r>
        <w:rPr>
          <w:rStyle w:val="CommentReference"/>
        </w:rPr>
        <w:annotationRef/>
      </w:r>
      <w:r>
        <w:t xml:space="preserve">Sebaiknya hindari kalimat klise seperti ini. Tidak semua pembaca mengetahui  topik yang anda bicarakan. </w:t>
      </w:r>
    </w:p>
  </w:comment>
  <w:comment w:id="4" w:author="User" w:date="2019-05-14T01:10:00Z" w:initials="UW">
    <w:p w14:paraId="062D680D" w14:textId="77777777" w:rsidR="00553F72" w:rsidRDefault="00553F72">
      <w:pPr>
        <w:pStyle w:val="CommentText"/>
      </w:pPr>
      <w:r>
        <w:rPr>
          <w:rStyle w:val="CommentReference"/>
        </w:rPr>
        <w:annotationRef/>
      </w:r>
      <w:r>
        <w:t>Apabila tulisan ini bagian dari temuan/hasil penelitian, sebaiknya diletakkan di bagian pembahasan hasil</w:t>
      </w:r>
    </w:p>
  </w:comment>
  <w:comment w:id="5" w:author="User" w:date="2019-05-14T01:10:00Z" w:initials="UW">
    <w:p w14:paraId="16FD6117" w14:textId="77777777" w:rsidR="009F02E8" w:rsidRDefault="009F02E8">
      <w:pPr>
        <w:pStyle w:val="CommentText"/>
      </w:pPr>
      <w:r>
        <w:rPr>
          <w:rStyle w:val="CommentReference"/>
        </w:rPr>
        <w:annotationRef/>
      </w:r>
      <w:r>
        <w:t>Penulisan nama tidak sama dengan nama di daftar pustaka</w:t>
      </w:r>
    </w:p>
  </w:comment>
  <w:comment w:id="7" w:author="User" w:date="2019-05-14T23:15:00Z" w:initials="UW">
    <w:p w14:paraId="118262D6" w14:textId="77777777" w:rsidR="00425A44" w:rsidRDefault="00425A44">
      <w:pPr>
        <w:pStyle w:val="CommentText"/>
      </w:pPr>
      <w:r>
        <w:rPr>
          <w:rStyle w:val="CommentReference"/>
        </w:rPr>
        <w:annotationRef/>
      </w:r>
      <w:r>
        <w:t xml:space="preserve">Tidak ada kalimat tunggal diawali dengan kata sambung SEDANGKAN. </w:t>
      </w:r>
    </w:p>
  </w:comment>
  <w:comment w:id="10" w:author="User" w:date="2019-05-14T01:10:00Z" w:initials="UW">
    <w:p w14:paraId="5216570D" w14:textId="77777777" w:rsidR="00FC55F5" w:rsidRDefault="00FC55F5">
      <w:pPr>
        <w:pStyle w:val="CommentText"/>
      </w:pPr>
      <w:r>
        <w:rPr>
          <w:rStyle w:val="CommentReference"/>
        </w:rPr>
        <w:annotationRef/>
      </w:r>
      <w:r>
        <w:t>Apa maksudnya? Salah ejaan?</w:t>
      </w:r>
    </w:p>
  </w:comment>
  <w:comment w:id="13" w:author="User" w:date="2019-05-14T01:10:00Z" w:initials="UW">
    <w:p w14:paraId="3E16671D" w14:textId="77777777" w:rsidR="009F02E8" w:rsidRDefault="009F02E8">
      <w:pPr>
        <w:pStyle w:val="CommentText"/>
      </w:pPr>
      <w:r>
        <w:rPr>
          <w:rStyle w:val="CommentReference"/>
        </w:rPr>
        <w:annotationRef/>
      </w:r>
      <w:r>
        <w:t>Rujukan ini tidak terdapat pada daftar pustaka.</w:t>
      </w:r>
    </w:p>
  </w:comment>
  <w:comment w:id="14" w:author="User" w:date="2019-05-14T01:10:00Z" w:initials="UW">
    <w:p w14:paraId="7C7E91C2" w14:textId="77777777" w:rsidR="009F02E8" w:rsidRDefault="009F02E8">
      <w:pPr>
        <w:pStyle w:val="CommentText"/>
      </w:pPr>
      <w:r>
        <w:rPr>
          <w:rStyle w:val="CommentReference"/>
        </w:rPr>
        <w:annotationRef/>
      </w:r>
      <w:r>
        <w:t>Rujukan ini tidak terdapat pada daftar pustaka</w:t>
      </w:r>
    </w:p>
  </w:comment>
  <w:comment w:id="22" w:author="User" w:date="2019-05-14T01:10:00Z" w:initials="UW">
    <w:p w14:paraId="1EAAB198" w14:textId="77777777" w:rsidR="00553F72" w:rsidRDefault="00553F72">
      <w:pPr>
        <w:pStyle w:val="CommentText"/>
      </w:pPr>
      <w:r>
        <w:rPr>
          <w:rStyle w:val="CommentReference"/>
        </w:rPr>
        <w:annotationRef/>
      </w:r>
      <w:r>
        <w:t xml:space="preserve">Nyatakan dalam bentuk kalimat, bukan dalam bentuk frase agar sesuai dengan kaidah bahasa Indonesia yang baik dan terstruktur. </w:t>
      </w:r>
    </w:p>
  </w:comment>
  <w:comment w:id="19" w:author="User" w:date="2019-05-14T01:10:00Z" w:initials="UW">
    <w:p w14:paraId="156BE046" w14:textId="77777777" w:rsidR="00553F72" w:rsidRDefault="00553F72">
      <w:pPr>
        <w:pStyle w:val="CommentText"/>
      </w:pPr>
      <w:r>
        <w:rPr>
          <w:rStyle w:val="CommentReference"/>
        </w:rPr>
        <w:annotationRef/>
      </w:r>
      <w:r>
        <w:t xml:space="preserve">Ceraikan menjadi 2 paragraf agar tidak terjadi penumpukan 2 pokok pikiran atau lebih dalam satu paragraf. </w:t>
      </w:r>
    </w:p>
  </w:comment>
  <w:comment w:id="25" w:author="User" w:date="2019-05-14T01:10:00Z" w:initials="UW">
    <w:p w14:paraId="66879EEA" w14:textId="77777777" w:rsidR="00553F72" w:rsidRDefault="00553F72">
      <w:pPr>
        <w:pStyle w:val="CommentText"/>
      </w:pPr>
      <w:r>
        <w:rPr>
          <w:rStyle w:val="CommentReference"/>
        </w:rPr>
        <w:annotationRef/>
      </w:r>
      <w:r>
        <w:t xml:space="preserve">Pada bagian ini terjadi perulangan penjelasan teoritis. Penulis sebaiknya membahas data yang diperoleh secara langsung. </w:t>
      </w:r>
    </w:p>
  </w:comment>
  <w:comment w:id="26" w:author="User" w:date="2019-05-14T01:10:00Z" w:initials="UW">
    <w:p w14:paraId="7BE86DC4" w14:textId="77777777" w:rsidR="00553F72" w:rsidRDefault="00553F72">
      <w:pPr>
        <w:pStyle w:val="CommentText"/>
      </w:pPr>
      <w:r>
        <w:rPr>
          <w:rStyle w:val="CommentReference"/>
        </w:rPr>
        <w:annotationRef/>
      </w:r>
      <w:r>
        <w:t xml:space="preserve">Dari manakah penulis mengetahui ini? Apakah ini sekadar penafsiran penulis ataukah ada data yang mendasarinya? Jika klaim ini berdasarkan data, sebutkan sumbernya (wawancara dengan tokoh kunci misalnya). </w:t>
      </w:r>
    </w:p>
  </w:comment>
  <w:comment w:id="28" w:author="User" w:date="2019-05-14T01:10:00Z" w:initials="UW">
    <w:p w14:paraId="1EC7F496" w14:textId="77777777" w:rsidR="00553F72" w:rsidRDefault="00553F72">
      <w:pPr>
        <w:pStyle w:val="CommentText"/>
      </w:pPr>
      <w:r>
        <w:rPr>
          <w:rStyle w:val="CommentReference"/>
        </w:rPr>
        <w:annotationRef/>
      </w:r>
      <w:r>
        <w:t>Sebaiknya diletakkan pada bagian  metode penelitian.</w:t>
      </w:r>
    </w:p>
  </w:comment>
  <w:comment w:id="29" w:author="User" w:date="2019-05-14T23:32:00Z" w:initials="UW">
    <w:p w14:paraId="77FEE60C" w14:textId="77777777" w:rsidR="00553F72" w:rsidRDefault="00553F72">
      <w:pPr>
        <w:pStyle w:val="CommentText"/>
      </w:pPr>
      <w:r>
        <w:rPr>
          <w:rStyle w:val="CommentReference"/>
        </w:rPr>
        <w:annotationRef/>
      </w:r>
    </w:p>
    <w:p w14:paraId="08CC461C" w14:textId="77777777" w:rsidR="00553F72" w:rsidRPr="00553F72" w:rsidRDefault="00553F72">
      <w:pPr>
        <w:pStyle w:val="CommentText"/>
        <w:rPr>
          <w:lang w:val="en-AU"/>
        </w:rPr>
      </w:pPr>
      <w:r>
        <w:t xml:space="preserve">Data yang disampaikan ini tidak konsisten. Pada kalimat </w:t>
      </w:r>
      <w:r w:rsidRPr="00CD60AF">
        <w:rPr>
          <w:i/>
          <w:sz w:val="22"/>
          <w:szCs w:val="22"/>
          <w:lang w:val="id-ID"/>
        </w:rPr>
        <w:t>yak pe merasa tersinggung ke misal na na ngeto pembeli no, lain bae ekspresi wajah na bareng bahasa na kurang sopan?</w:t>
      </w:r>
      <w:r>
        <w:rPr>
          <w:i/>
          <w:sz w:val="22"/>
          <w:szCs w:val="22"/>
          <w:lang w:val="en-AU"/>
        </w:rPr>
        <w:t xml:space="preserve">, </w:t>
      </w:r>
      <w:r>
        <w:rPr>
          <w:sz w:val="22"/>
          <w:szCs w:val="22"/>
          <w:lang w:val="en-AU"/>
        </w:rPr>
        <w:t xml:space="preserve"> penulis tidak menyertakan terjemahannya sementara pada kalimat </w:t>
      </w:r>
      <w:r w:rsidRPr="00CD60AF">
        <w:rPr>
          <w:i/>
          <w:sz w:val="22"/>
          <w:szCs w:val="22"/>
          <w:lang w:val="id-ID"/>
        </w:rPr>
        <w:t>yak na kumbe-kumbe angenku, wah biasa</w:t>
      </w:r>
      <w:r>
        <w:rPr>
          <w:i/>
          <w:sz w:val="22"/>
          <w:szCs w:val="22"/>
          <w:lang w:val="en-AU"/>
        </w:rPr>
        <w:t xml:space="preserve"> </w:t>
      </w:r>
      <w:r>
        <w:rPr>
          <w:sz w:val="22"/>
          <w:szCs w:val="22"/>
          <w:lang w:val="en-AU"/>
        </w:rPr>
        <w:t>penulis menyertakan terjemahannya (</w:t>
      </w:r>
      <w:r w:rsidRPr="00CD60AF">
        <w:rPr>
          <w:i/>
          <w:sz w:val="22"/>
          <w:szCs w:val="22"/>
          <w:lang w:val="id-ID"/>
        </w:rPr>
        <w:t>perasaan saya tidak apa-apa, sudah biasa</w:t>
      </w:r>
      <w:r>
        <w:rPr>
          <w:sz w:val="22"/>
          <w:szCs w:val="22"/>
          <w:lang w:val="en-AU"/>
        </w:rPr>
        <w:t>)</w:t>
      </w:r>
    </w:p>
    <w:p w14:paraId="1FAA5B71" w14:textId="77777777" w:rsidR="00553F72" w:rsidRDefault="00553F72">
      <w:pPr>
        <w:pStyle w:val="CommentText"/>
        <w:rPr>
          <w:lang w:val="en-AU"/>
        </w:rPr>
      </w:pPr>
    </w:p>
    <w:p w14:paraId="6582CB86" w14:textId="77777777" w:rsidR="00553F72" w:rsidRPr="00553F72" w:rsidRDefault="00553F72">
      <w:pPr>
        <w:pStyle w:val="CommentText"/>
        <w:rPr>
          <w:lang w:val="en-AU"/>
        </w:rPr>
      </w:pPr>
      <w:r>
        <w:rPr>
          <w:lang w:val="en-AU"/>
        </w:rPr>
        <w:t>Saran:</w:t>
      </w:r>
    </w:p>
    <w:p w14:paraId="65C6CCD6" w14:textId="77777777" w:rsidR="00553F72" w:rsidRPr="00553F72" w:rsidRDefault="00553F72">
      <w:pPr>
        <w:pStyle w:val="CommentText"/>
      </w:pPr>
      <w:r>
        <w:t xml:space="preserve">Penulisan data dalam bahasa daerah, sebaiknya disampaikan dengan menggunakan translitersi agar pembaca bisa memahami data kata per kata </w:t>
      </w:r>
    </w:p>
    <w:p w14:paraId="16AD22EF" w14:textId="77777777" w:rsidR="00553F72" w:rsidRDefault="00553F72">
      <w:pPr>
        <w:pStyle w:val="CommentText"/>
        <w:rPr>
          <w:lang w:val="en-AU"/>
        </w:rPr>
      </w:pPr>
      <w:r>
        <w:rPr>
          <w:lang w:val="en-AU"/>
        </w:rPr>
        <w:t>Misal:</w:t>
      </w:r>
    </w:p>
    <w:p w14:paraId="0B21E19A" w14:textId="77777777" w:rsidR="00553F72" w:rsidRDefault="00553F72">
      <w:pPr>
        <w:pStyle w:val="CommentText"/>
        <w:rPr>
          <w:i/>
          <w:sz w:val="22"/>
          <w:szCs w:val="22"/>
          <w:lang w:val="en-AU"/>
        </w:rPr>
      </w:pPr>
      <w:r>
        <w:rPr>
          <w:i/>
          <w:sz w:val="22"/>
          <w:szCs w:val="22"/>
          <w:lang w:val="id-ID"/>
        </w:rPr>
        <w:t>yak na kumbe-kumbe angenk</w:t>
      </w:r>
      <w:r>
        <w:rPr>
          <w:i/>
          <w:sz w:val="22"/>
          <w:szCs w:val="22"/>
          <w:lang w:val="en-AU"/>
        </w:rPr>
        <w:t>u</w:t>
      </w:r>
    </w:p>
    <w:p w14:paraId="2DD87BF5" w14:textId="77777777" w:rsidR="00553F72" w:rsidRPr="00553F72" w:rsidRDefault="00553F72">
      <w:pPr>
        <w:pStyle w:val="CommentText"/>
        <w:rPr>
          <w:lang w:val="en-AU"/>
        </w:rPr>
      </w:pPr>
      <w:r w:rsidRPr="00CD60AF">
        <w:rPr>
          <w:i/>
          <w:sz w:val="22"/>
          <w:szCs w:val="22"/>
          <w:lang w:val="id-ID"/>
        </w:rPr>
        <w:t xml:space="preserve"> </w:t>
      </w:r>
      <w:r w:rsidRPr="00553F72">
        <w:rPr>
          <w:sz w:val="22"/>
          <w:szCs w:val="22"/>
          <w:lang w:val="en-AU"/>
        </w:rPr>
        <w:t>tidak   apa       apa       perasaaanku</w:t>
      </w:r>
    </w:p>
    <w:p w14:paraId="65182385" w14:textId="77777777" w:rsidR="00553F72" w:rsidRDefault="00553F72" w:rsidP="00553F72">
      <w:pPr>
        <w:pStyle w:val="CommentText"/>
        <w:rPr>
          <w:i/>
          <w:sz w:val="22"/>
          <w:szCs w:val="22"/>
          <w:lang w:val="en-AU"/>
        </w:rPr>
      </w:pPr>
      <w:r>
        <w:rPr>
          <w:i/>
          <w:sz w:val="22"/>
          <w:szCs w:val="22"/>
          <w:lang w:val="en-AU"/>
        </w:rPr>
        <w:t xml:space="preserve"> </w:t>
      </w:r>
      <w:r w:rsidRPr="00CD60AF">
        <w:rPr>
          <w:i/>
          <w:sz w:val="22"/>
          <w:szCs w:val="22"/>
          <w:lang w:val="id-ID"/>
        </w:rPr>
        <w:t xml:space="preserve">wah </w:t>
      </w:r>
      <w:r>
        <w:rPr>
          <w:i/>
          <w:sz w:val="22"/>
          <w:szCs w:val="22"/>
          <w:lang w:val="en-AU"/>
        </w:rPr>
        <w:t xml:space="preserve">   </w:t>
      </w:r>
      <w:r w:rsidRPr="00CD60AF">
        <w:rPr>
          <w:i/>
          <w:sz w:val="22"/>
          <w:szCs w:val="22"/>
          <w:lang w:val="id-ID"/>
        </w:rPr>
        <w:t>biasa</w:t>
      </w:r>
    </w:p>
    <w:p w14:paraId="6A178406" w14:textId="77777777" w:rsidR="00553F72" w:rsidRDefault="00553F72" w:rsidP="00553F72">
      <w:pPr>
        <w:pStyle w:val="CommentText"/>
        <w:rPr>
          <w:sz w:val="22"/>
          <w:szCs w:val="22"/>
          <w:lang w:val="en-AU"/>
        </w:rPr>
      </w:pPr>
      <w:r w:rsidRPr="00553F72">
        <w:rPr>
          <w:sz w:val="22"/>
          <w:szCs w:val="22"/>
          <w:lang w:val="en-AU"/>
        </w:rPr>
        <w:t xml:space="preserve">sudah </w:t>
      </w:r>
      <w:r>
        <w:rPr>
          <w:sz w:val="22"/>
          <w:szCs w:val="22"/>
          <w:lang w:val="en-AU"/>
        </w:rPr>
        <w:t xml:space="preserve"> </w:t>
      </w:r>
      <w:r w:rsidRPr="00553F72">
        <w:rPr>
          <w:sz w:val="22"/>
          <w:szCs w:val="22"/>
          <w:lang w:val="en-AU"/>
        </w:rPr>
        <w:t>biasa</w:t>
      </w:r>
    </w:p>
    <w:p w14:paraId="2330CACD" w14:textId="77777777" w:rsidR="00553F72" w:rsidRDefault="00553F72" w:rsidP="00553F72">
      <w:pPr>
        <w:pStyle w:val="CommentText"/>
        <w:rPr>
          <w:sz w:val="22"/>
          <w:szCs w:val="22"/>
          <w:lang w:val="en-AU"/>
        </w:rPr>
      </w:pPr>
    </w:p>
    <w:p w14:paraId="21E0CE2D" w14:textId="77777777" w:rsidR="00553F72" w:rsidRDefault="00553F72" w:rsidP="00553F72">
      <w:pPr>
        <w:pStyle w:val="CommentText"/>
        <w:rPr>
          <w:sz w:val="22"/>
          <w:szCs w:val="22"/>
          <w:lang w:val="en-AU"/>
        </w:rPr>
      </w:pPr>
      <w:r w:rsidRPr="00553F72">
        <w:rPr>
          <w:sz w:val="22"/>
          <w:szCs w:val="22"/>
          <w:lang w:val="en-AU"/>
        </w:rPr>
        <w:t>Arti</w:t>
      </w:r>
      <w:r>
        <w:rPr>
          <w:sz w:val="22"/>
          <w:szCs w:val="22"/>
          <w:lang w:val="en-AU"/>
        </w:rPr>
        <w:t>nya</w:t>
      </w:r>
      <w:r w:rsidRPr="00553F72">
        <w:rPr>
          <w:sz w:val="22"/>
          <w:szCs w:val="22"/>
          <w:lang w:val="en-AU"/>
        </w:rPr>
        <w:t xml:space="preserve">: </w:t>
      </w:r>
      <w:r w:rsidRPr="00553F72">
        <w:rPr>
          <w:sz w:val="22"/>
          <w:szCs w:val="22"/>
          <w:lang w:val="id-ID"/>
        </w:rPr>
        <w:t>perasaan saya tidak apa-apa, sudah biasa</w:t>
      </w:r>
    </w:p>
    <w:p w14:paraId="48525490" w14:textId="77777777" w:rsidR="00193E22" w:rsidRDefault="00193E22" w:rsidP="00553F72">
      <w:pPr>
        <w:pStyle w:val="CommentText"/>
        <w:rPr>
          <w:sz w:val="22"/>
          <w:szCs w:val="22"/>
          <w:lang w:val="en-AU"/>
        </w:rPr>
      </w:pPr>
    </w:p>
    <w:p w14:paraId="1982E557" w14:textId="77777777" w:rsidR="00193E22" w:rsidRPr="00193E22" w:rsidRDefault="00193E22" w:rsidP="00553F72">
      <w:pPr>
        <w:pStyle w:val="CommentText"/>
        <w:rPr>
          <w:sz w:val="22"/>
          <w:szCs w:val="22"/>
          <w:lang w:val="en-AU"/>
        </w:rPr>
      </w:pPr>
      <w:r>
        <w:rPr>
          <w:sz w:val="22"/>
          <w:szCs w:val="22"/>
          <w:lang w:val="en-AU"/>
        </w:rPr>
        <w:t>Jika petikan data dalam bentuk percakapan, berilah tanda/kode seperti A (peneliti) dan B (partisipan)</w:t>
      </w:r>
    </w:p>
    <w:p w14:paraId="4DA509F4" w14:textId="77777777" w:rsidR="00553F72" w:rsidRDefault="00553F72" w:rsidP="00553F72">
      <w:pPr>
        <w:pStyle w:val="CommentText"/>
        <w:rPr>
          <w:sz w:val="22"/>
          <w:szCs w:val="22"/>
          <w:lang w:val="en-AU"/>
        </w:rPr>
      </w:pPr>
    </w:p>
    <w:p w14:paraId="4F7BBD31" w14:textId="77777777" w:rsidR="00553F72" w:rsidRDefault="00553F72" w:rsidP="00553F72">
      <w:pPr>
        <w:pStyle w:val="CommentText"/>
        <w:rPr>
          <w:sz w:val="22"/>
          <w:szCs w:val="22"/>
          <w:lang w:val="en-AU"/>
        </w:rPr>
      </w:pPr>
    </w:p>
    <w:p w14:paraId="5915DBB0" w14:textId="77777777" w:rsidR="00553F72" w:rsidRPr="00553F72" w:rsidRDefault="00553F72" w:rsidP="00553F72">
      <w:pPr>
        <w:pStyle w:val="CommentText"/>
        <w:rPr>
          <w:sz w:val="22"/>
          <w:szCs w:val="22"/>
          <w:lang w:val="en-AU"/>
        </w:rPr>
      </w:pPr>
    </w:p>
    <w:p w14:paraId="3699D571" w14:textId="77777777" w:rsidR="00553F72" w:rsidRDefault="00553F72">
      <w:pPr>
        <w:pStyle w:val="CommentText"/>
      </w:pPr>
    </w:p>
    <w:p w14:paraId="469E161C" w14:textId="77777777" w:rsidR="00553F72" w:rsidRDefault="00553F72">
      <w:pPr>
        <w:pStyle w:val="CommentText"/>
      </w:pPr>
    </w:p>
  </w:comment>
  <w:comment w:id="30" w:author="User" w:date="2019-05-14T01:10:00Z" w:initials="UW">
    <w:p w14:paraId="39C303A5" w14:textId="77777777" w:rsidR="00553F72" w:rsidRDefault="00553F72">
      <w:pPr>
        <w:pStyle w:val="CommentText"/>
      </w:pPr>
      <w:r>
        <w:rPr>
          <w:rStyle w:val="CommentReference"/>
        </w:rPr>
        <w:annotationRef/>
      </w:r>
      <w:r>
        <w:t xml:space="preserve">Lagi, apakah ini interpretasi penulis atau ada sumber datanya? </w:t>
      </w:r>
    </w:p>
  </w:comment>
  <w:comment w:id="33" w:author="User" w:date="2019-05-14T23:29:00Z" w:initials="UW">
    <w:p w14:paraId="096F91C2" w14:textId="77777777" w:rsidR="00425A44" w:rsidRDefault="00425A44">
      <w:pPr>
        <w:pStyle w:val="CommentText"/>
      </w:pPr>
      <w:r>
        <w:rPr>
          <w:rStyle w:val="CommentReference"/>
        </w:rPr>
        <w:annotationRef/>
      </w:r>
      <w:r w:rsidR="00193E22">
        <w:t>Tuliskan presentasi data sebagaimana yang disarankan pada komentar [UW15] agar penjelasan anda tentang data penelitian anda tetap konsisten.</w:t>
      </w:r>
    </w:p>
  </w:comment>
  <w:comment w:id="34" w:author="User" w:date="2019-05-14T23:29:00Z" w:initials="UW">
    <w:p w14:paraId="18377787" w14:textId="77777777" w:rsidR="00425A44" w:rsidRDefault="00425A44">
      <w:pPr>
        <w:pStyle w:val="CommentText"/>
      </w:pPr>
      <w:r>
        <w:rPr>
          <w:rStyle w:val="CommentReference"/>
        </w:rPr>
        <w:annotationRef/>
      </w:r>
      <w:r w:rsidR="00193E22">
        <w:t>Tuliskan presentasi data sebagaimana yang disarankan pada komentar [UW15] agar penjelasan anda tentang data penelitian anda tetap konsisten</w:t>
      </w:r>
      <w:r>
        <w:t>.</w:t>
      </w:r>
    </w:p>
  </w:comment>
  <w:comment w:id="35" w:author="User" w:date="2019-05-14T23:28:00Z" w:initials="UW">
    <w:p w14:paraId="22F1246D" w14:textId="77777777" w:rsidR="00425A44" w:rsidRDefault="00425A44">
      <w:pPr>
        <w:pStyle w:val="CommentText"/>
      </w:pPr>
      <w:r>
        <w:rPr>
          <w:rStyle w:val="CommentReference"/>
        </w:rPr>
        <w:annotationRef/>
      </w:r>
      <w:r w:rsidR="00193E22">
        <w:t>Tuliskan presentasi data sebagaimana yang disarankan pada komentar [UW15] agar penjelasan anda tentang data penelitian anda tetap konsisten.</w:t>
      </w:r>
    </w:p>
  </w:comment>
  <w:comment w:id="36" w:author="User" w:date="2019-05-14T23:28:00Z" w:initials="UW">
    <w:p w14:paraId="180F2DC9" w14:textId="77777777" w:rsidR="00425A44" w:rsidRDefault="00425A44">
      <w:pPr>
        <w:pStyle w:val="CommentText"/>
      </w:pPr>
      <w:r>
        <w:rPr>
          <w:rStyle w:val="CommentReference"/>
        </w:rPr>
        <w:annotationRef/>
      </w:r>
      <w:r w:rsidR="00193E22">
        <w:t>Tuliskan presentasi data sebagaimana yang disarankan pada komentar [UW15] agar penjelasan anda tentang data penelitian anda tetap konsisten.</w:t>
      </w:r>
    </w:p>
  </w:comment>
  <w:comment w:id="37" w:author="User" w:date="2019-05-14T23:28:00Z" w:initials="UW">
    <w:p w14:paraId="195C36BD" w14:textId="77777777" w:rsidR="00425A44" w:rsidRDefault="00425A44">
      <w:pPr>
        <w:pStyle w:val="CommentText"/>
      </w:pPr>
      <w:r>
        <w:rPr>
          <w:rStyle w:val="CommentReference"/>
        </w:rPr>
        <w:annotationRef/>
      </w:r>
      <w:r>
        <w:t xml:space="preserve">Tuliskan </w:t>
      </w:r>
      <w:r w:rsidR="00193E22">
        <w:t xml:space="preserve">presentasi </w:t>
      </w:r>
      <w:r>
        <w:t xml:space="preserve">data sebagaimana yang </w:t>
      </w:r>
      <w:r w:rsidR="00193E22">
        <w:t>disarankan</w:t>
      </w:r>
      <w:r>
        <w:t xml:space="preserve"> pada komentar [UW15] agar penjelasan anda </w:t>
      </w:r>
      <w:r w:rsidR="00193E22">
        <w:t xml:space="preserve">tentang data penelitian anda tetap </w:t>
      </w:r>
      <w:r>
        <w:t>konsisten.</w:t>
      </w:r>
    </w:p>
  </w:comment>
  <w:comment w:id="38" w:author="User" w:date="2019-05-14T23:23:00Z" w:initials="UW">
    <w:p w14:paraId="01ACA56A" w14:textId="77777777" w:rsidR="00425A44" w:rsidRDefault="00425A44">
      <w:pPr>
        <w:pStyle w:val="CommentText"/>
      </w:pPr>
      <w:r>
        <w:rPr>
          <w:rStyle w:val="CommentReference"/>
        </w:rPr>
        <w:annotationRef/>
      </w:r>
      <w:r>
        <w:t>Tuliskan data sebagaimana yang dijelaskan pada komentar [UW15] agar penjelasan anda konsisten.</w:t>
      </w:r>
    </w:p>
  </w:comment>
  <w:comment w:id="39" w:author="User" w:date="2019-05-14T23:26:00Z" w:initials="UW">
    <w:p w14:paraId="57528230" w14:textId="77777777" w:rsidR="00193E22" w:rsidRDefault="00193E22">
      <w:pPr>
        <w:pStyle w:val="CommentText"/>
      </w:pPr>
      <w:r>
        <w:rPr>
          <w:rStyle w:val="CommentReference"/>
        </w:rPr>
        <w:annotationRef/>
      </w:r>
      <w:r>
        <w:t xml:space="preserve">Sebaiknya data konsisten dalam bahasa Sasak karena klaim penelitian anda tentang interaksi dalam bahasa Sasak di Suralaga. </w:t>
      </w:r>
    </w:p>
  </w:comment>
  <w:comment w:id="40" w:author="User" w:date="2019-05-14T23:26:00Z" w:initials="UW">
    <w:p w14:paraId="13594B80" w14:textId="77777777" w:rsidR="00193E22" w:rsidRDefault="00193E22">
      <w:pPr>
        <w:pStyle w:val="CommentText"/>
      </w:pPr>
      <w:r>
        <w:rPr>
          <w:rStyle w:val="CommentReference"/>
        </w:rPr>
        <w:annotationRef/>
      </w:r>
      <w:r>
        <w:t>Komentar sama dengan [UW23]</w:t>
      </w:r>
    </w:p>
  </w:comment>
  <w:comment w:id="41" w:author="User" w:date="2019-05-14T23:32:00Z" w:initials="UW">
    <w:p w14:paraId="63B232BB" w14:textId="77777777" w:rsidR="00193E22" w:rsidRDefault="00193E22">
      <w:pPr>
        <w:pStyle w:val="CommentText"/>
      </w:pPr>
      <w:r>
        <w:rPr>
          <w:rStyle w:val="CommentReference"/>
        </w:rPr>
        <w:annotationRef/>
      </w:r>
      <w:r>
        <w:t>Tuliskan presentasi data sebagaimana yang disarankan pada komentar [UW15] agar penjelasan anda tentang data penelitian anda tetap konsisten.</w:t>
      </w:r>
    </w:p>
  </w:comment>
  <w:comment w:id="42" w:author="User" w:date="2019-05-14T23:34:00Z" w:initials="UW">
    <w:p w14:paraId="465129D8" w14:textId="77777777" w:rsidR="00193E22" w:rsidRDefault="00193E22">
      <w:pPr>
        <w:pStyle w:val="CommentText"/>
      </w:pPr>
      <w:r>
        <w:rPr>
          <w:rStyle w:val="CommentReference"/>
        </w:rPr>
        <w:annotationRef/>
      </w:r>
      <w:r>
        <w:t xml:space="preserve">Tuliskan presentasi data sebagaimana yang disarankan pada komentar [UW15] agar penjelasan anda tentang data penelitian anda tetap konsisten. </w:t>
      </w:r>
    </w:p>
  </w:comment>
  <w:comment w:id="43" w:author="User" w:date="2019-05-14T23:34:00Z" w:initials="UW">
    <w:p w14:paraId="32BF0B40" w14:textId="77777777" w:rsidR="00193E22" w:rsidRDefault="00193E22">
      <w:pPr>
        <w:pStyle w:val="CommentText"/>
      </w:pPr>
      <w:r>
        <w:rPr>
          <w:rStyle w:val="CommentReference"/>
        </w:rPr>
        <w:annotationRef/>
      </w:r>
      <w:r>
        <w:t>Tuliskan presentasi data sebagaimana yang disarankan pada komentar [UW15] agar penjelasan anda tentang data penelitian anda tetap konsisten.</w:t>
      </w:r>
    </w:p>
  </w:comment>
  <w:comment w:id="44" w:author="User" w:date="2019-05-14T23:36:00Z" w:initials="UW">
    <w:p w14:paraId="661F7089" w14:textId="77777777" w:rsidR="006F1BB9" w:rsidRDefault="006F1BB9">
      <w:pPr>
        <w:pStyle w:val="CommentText"/>
      </w:pPr>
      <w:r>
        <w:rPr>
          <w:rStyle w:val="CommentReference"/>
        </w:rPr>
        <w:annotationRef/>
      </w:r>
      <w:r>
        <w:t xml:space="preserve">Sebaiknya data konsisten dalam bahasa Sasak karena klaim penelitian anda tentang interaksi dalam bahasa Sasak di Suralaga. </w:t>
      </w:r>
    </w:p>
  </w:comment>
  <w:comment w:id="45" w:author="User" w:date="2019-05-14T23:37:00Z" w:initials="UW">
    <w:p w14:paraId="5F2D3340" w14:textId="77777777" w:rsidR="006F1BB9" w:rsidRDefault="006F1BB9">
      <w:pPr>
        <w:pStyle w:val="CommentText"/>
      </w:pPr>
      <w:r>
        <w:rPr>
          <w:rStyle w:val="CommentReference"/>
        </w:rPr>
        <w:annotationRef/>
      </w:r>
      <w:r>
        <w:t xml:space="preserve">Lihat komentar pada [UW15] dan seterusnya. </w:t>
      </w:r>
    </w:p>
  </w:comment>
  <w:comment w:id="46" w:author="User" w:date="2019-05-14T23:37:00Z" w:initials="UW">
    <w:p w14:paraId="64140546" w14:textId="77777777" w:rsidR="006F1BB9" w:rsidRDefault="006F1BB9">
      <w:pPr>
        <w:pStyle w:val="CommentText"/>
      </w:pPr>
      <w:r>
        <w:rPr>
          <w:rStyle w:val="CommentReference"/>
        </w:rPr>
        <w:annotationRef/>
      </w:r>
      <w:r>
        <w:t xml:space="preserve">Lihat komentar pada [UW15] dan seterusnya. </w:t>
      </w:r>
    </w:p>
  </w:comment>
  <w:comment w:id="47" w:author="User" w:date="2019-05-14T23:38:00Z" w:initials="UW">
    <w:p w14:paraId="6F1B4543" w14:textId="77777777" w:rsidR="006F1BB9" w:rsidRDefault="006F1BB9">
      <w:pPr>
        <w:pStyle w:val="CommentText"/>
      </w:pPr>
      <w:r>
        <w:rPr>
          <w:rStyle w:val="CommentReference"/>
        </w:rPr>
        <w:annotationRef/>
      </w:r>
      <w:r>
        <w:t xml:space="preserve">Lihat komentar pada [UW15] dan seterusnya. </w:t>
      </w:r>
    </w:p>
  </w:comment>
  <w:comment w:id="48" w:author="User" w:date="2019-05-14T23:38:00Z" w:initials="UW">
    <w:p w14:paraId="043D1EB1" w14:textId="77777777" w:rsidR="006F1BB9" w:rsidRDefault="006F1BB9">
      <w:pPr>
        <w:pStyle w:val="CommentText"/>
      </w:pPr>
      <w:r>
        <w:rPr>
          <w:rStyle w:val="CommentReference"/>
        </w:rPr>
        <w:annotationRef/>
      </w:r>
      <w:r>
        <w:t xml:space="preserve">Lihat komentar pada [UW15] dan seterusnya. </w:t>
      </w:r>
    </w:p>
  </w:comment>
  <w:comment w:id="49" w:author="User" w:date="2019-05-14T23:38:00Z" w:initials="UW">
    <w:p w14:paraId="37CF2FD0" w14:textId="77777777" w:rsidR="006F1BB9" w:rsidRDefault="006F1BB9">
      <w:pPr>
        <w:pStyle w:val="CommentText"/>
      </w:pPr>
      <w:r>
        <w:rPr>
          <w:rStyle w:val="CommentReference"/>
        </w:rPr>
        <w:annotationRef/>
      </w:r>
      <w:r>
        <w:t xml:space="preserve">Lihat komentar pada [UW15] dan seterusnya. </w:t>
      </w:r>
    </w:p>
  </w:comment>
  <w:comment w:id="50" w:author="User" w:date="2019-05-14T23:38:00Z" w:initials="UW">
    <w:p w14:paraId="226A0B4B" w14:textId="77777777" w:rsidR="006F1BB9" w:rsidRDefault="006F1BB9">
      <w:pPr>
        <w:pStyle w:val="CommentText"/>
      </w:pPr>
      <w:r>
        <w:rPr>
          <w:rStyle w:val="CommentReference"/>
        </w:rPr>
        <w:annotationRef/>
      </w:r>
      <w:r>
        <w:t xml:space="preserve">Lihat komentar pada [UW15] dan seterusnya. </w:t>
      </w:r>
    </w:p>
  </w:comment>
  <w:comment w:id="51" w:author="User" w:date="2019-05-14T23:39:00Z" w:initials="UW">
    <w:p w14:paraId="593FEFB8" w14:textId="77777777" w:rsidR="006F1BB9" w:rsidRDefault="006F1BB9">
      <w:pPr>
        <w:pStyle w:val="CommentText"/>
      </w:pPr>
      <w:r>
        <w:rPr>
          <w:rStyle w:val="CommentReference"/>
        </w:rPr>
        <w:annotationRef/>
      </w:r>
      <w:r>
        <w:t xml:space="preserve">Lihat komentar pada [UW15] dan seterusnya. </w:t>
      </w:r>
    </w:p>
  </w:comment>
  <w:comment w:id="52" w:author="User" w:date="2019-05-14T23:46:00Z" w:initials="UW">
    <w:p w14:paraId="04DC5DE2" w14:textId="77777777" w:rsidR="006F1BB9" w:rsidRDefault="006F1BB9">
      <w:pPr>
        <w:pStyle w:val="CommentText"/>
      </w:pPr>
      <w:r>
        <w:rPr>
          <w:rStyle w:val="CommentReference"/>
        </w:rPr>
        <w:annotationRef/>
      </w:r>
      <w:r>
        <w:t>Bagian ini adalah intisari hasil penelitian anda. Jelaskan secara singkat kesimpulan hasil penelitian anda. Maksim apa saja yang muncul dari data anda? Kategori maksim mana yang dominan dan maksim mana saja yang kurang dominan dari data anda?</w:t>
      </w:r>
      <w:r w:rsidR="00C311D9">
        <w:t xml:space="preserve"> </w:t>
      </w:r>
      <w:r w:rsidR="00C311D9" w:rsidRPr="001B411A">
        <w:rPr>
          <w:rFonts w:ascii="Times New Roman" w:hAnsi="Times New Roman" w:cs="Times New Roman"/>
        </w:rPr>
        <w:t xml:space="preserve">Pada bagian ini penulis </w:t>
      </w:r>
      <w:r w:rsidR="00C311D9">
        <w:rPr>
          <w:rFonts w:ascii="Times New Roman" w:hAnsi="Times New Roman" w:cs="Times New Roman"/>
        </w:rPr>
        <w:t xml:space="preserve">sebaiknya </w:t>
      </w:r>
      <w:r w:rsidR="00C311D9" w:rsidRPr="001B411A">
        <w:rPr>
          <w:rFonts w:ascii="Times New Roman" w:hAnsi="Times New Roman" w:cs="Times New Roman"/>
        </w:rPr>
        <w:t>menegaskan kembali hasil temuan penelitiannya dan menghubungkannya dengan teori yang dibangunnya.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348AC9" w15:done="0"/>
  <w15:commentEx w15:paraId="52BD1A8F" w15:done="0"/>
  <w15:commentEx w15:paraId="3BB0BC1D" w15:done="0"/>
  <w15:commentEx w15:paraId="062D680D" w15:done="0"/>
  <w15:commentEx w15:paraId="16FD6117" w15:done="0"/>
  <w15:commentEx w15:paraId="118262D6" w15:done="0"/>
  <w15:commentEx w15:paraId="5216570D" w15:done="0"/>
  <w15:commentEx w15:paraId="3E16671D" w15:done="0"/>
  <w15:commentEx w15:paraId="7C7E91C2" w15:done="0"/>
  <w15:commentEx w15:paraId="1EAAB198" w15:done="0"/>
  <w15:commentEx w15:paraId="156BE046" w15:done="0"/>
  <w15:commentEx w15:paraId="66879EEA" w15:done="0"/>
  <w15:commentEx w15:paraId="7BE86DC4" w15:done="0"/>
  <w15:commentEx w15:paraId="1EC7F496" w15:done="0"/>
  <w15:commentEx w15:paraId="469E161C" w15:done="0"/>
  <w15:commentEx w15:paraId="39C303A5" w15:done="0"/>
  <w15:commentEx w15:paraId="096F91C2" w15:done="0"/>
  <w15:commentEx w15:paraId="18377787" w15:done="0"/>
  <w15:commentEx w15:paraId="22F1246D" w15:done="0"/>
  <w15:commentEx w15:paraId="180F2DC9" w15:done="0"/>
  <w15:commentEx w15:paraId="195C36BD" w15:done="0"/>
  <w15:commentEx w15:paraId="01ACA56A" w15:done="0"/>
  <w15:commentEx w15:paraId="57528230" w15:done="0"/>
  <w15:commentEx w15:paraId="13594B80" w15:done="0"/>
  <w15:commentEx w15:paraId="63B232BB" w15:done="0"/>
  <w15:commentEx w15:paraId="465129D8" w15:done="0"/>
  <w15:commentEx w15:paraId="32BF0B40" w15:done="0"/>
  <w15:commentEx w15:paraId="661F7089" w15:done="0"/>
  <w15:commentEx w15:paraId="5F2D3340" w15:done="0"/>
  <w15:commentEx w15:paraId="64140546" w15:done="0"/>
  <w15:commentEx w15:paraId="6F1B4543" w15:done="0"/>
  <w15:commentEx w15:paraId="043D1EB1" w15:done="0"/>
  <w15:commentEx w15:paraId="37CF2FD0" w15:done="0"/>
  <w15:commentEx w15:paraId="226A0B4B" w15:done="0"/>
  <w15:commentEx w15:paraId="593FEFB8" w15:done="0"/>
  <w15:commentEx w15:paraId="04DC5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348AC9" w16cid:durableId="2086E615"/>
  <w16cid:commentId w16cid:paraId="52BD1A8F" w16cid:durableId="2086E616"/>
  <w16cid:commentId w16cid:paraId="3BB0BC1D" w16cid:durableId="2086E617"/>
  <w16cid:commentId w16cid:paraId="062D680D" w16cid:durableId="2086E618"/>
  <w16cid:commentId w16cid:paraId="16FD6117" w16cid:durableId="2086E619"/>
  <w16cid:commentId w16cid:paraId="118262D6" w16cid:durableId="2086E61A"/>
  <w16cid:commentId w16cid:paraId="5216570D" w16cid:durableId="2086E61B"/>
  <w16cid:commentId w16cid:paraId="3E16671D" w16cid:durableId="2086E61C"/>
  <w16cid:commentId w16cid:paraId="7C7E91C2" w16cid:durableId="2086E61D"/>
  <w16cid:commentId w16cid:paraId="1EAAB198" w16cid:durableId="2086E61E"/>
  <w16cid:commentId w16cid:paraId="156BE046" w16cid:durableId="2086E61F"/>
  <w16cid:commentId w16cid:paraId="66879EEA" w16cid:durableId="2086E620"/>
  <w16cid:commentId w16cid:paraId="7BE86DC4" w16cid:durableId="2086E621"/>
  <w16cid:commentId w16cid:paraId="1EC7F496" w16cid:durableId="2086E622"/>
  <w16cid:commentId w16cid:paraId="469E161C" w16cid:durableId="2086E623"/>
  <w16cid:commentId w16cid:paraId="39C303A5" w16cid:durableId="2086E624"/>
  <w16cid:commentId w16cid:paraId="096F91C2" w16cid:durableId="2086E625"/>
  <w16cid:commentId w16cid:paraId="18377787" w16cid:durableId="2086E626"/>
  <w16cid:commentId w16cid:paraId="22F1246D" w16cid:durableId="2086E627"/>
  <w16cid:commentId w16cid:paraId="180F2DC9" w16cid:durableId="2086E628"/>
  <w16cid:commentId w16cid:paraId="195C36BD" w16cid:durableId="2086E629"/>
  <w16cid:commentId w16cid:paraId="01ACA56A" w16cid:durableId="2086E62A"/>
  <w16cid:commentId w16cid:paraId="57528230" w16cid:durableId="2086E62B"/>
  <w16cid:commentId w16cid:paraId="13594B80" w16cid:durableId="2086E62C"/>
  <w16cid:commentId w16cid:paraId="63B232BB" w16cid:durableId="2086E62D"/>
  <w16cid:commentId w16cid:paraId="465129D8" w16cid:durableId="2086E62E"/>
  <w16cid:commentId w16cid:paraId="32BF0B40" w16cid:durableId="2086E62F"/>
  <w16cid:commentId w16cid:paraId="661F7089" w16cid:durableId="2086E630"/>
  <w16cid:commentId w16cid:paraId="5F2D3340" w16cid:durableId="2086E631"/>
  <w16cid:commentId w16cid:paraId="64140546" w16cid:durableId="2086E632"/>
  <w16cid:commentId w16cid:paraId="6F1B4543" w16cid:durableId="2086E633"/>
  <w16cid:commentId w16cid:paraId="043D1EB1" w16cid:durableId="2086E634"/>
  <w16cid:commentId w16cid:paraId="37CF2FD0" w16cid:durableId="2086E635"/>
  <w16cid:commentId w16cid:paraId="226A0B4B" w16cid:durableId="2086E636"/>
  <w16cid:commentId w16cid:paraId="593FEFB8" w16cid:durableId="2086E637"/>
  <w16cid:commentId w16cid:paraId="04DC5DE2" w16cid:durableId="2086E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6BA85" w14:textId="77777777" w:rsidR="004C0F67" w:rsidRDefault="004C0F67" w:rsidP="00B02DFF">
      <w:pPr>
        <w:spacing w:after="0" w:line="240" w:lineRule="auto"/>
      </w:pPr>
      <w:r>
        <w:separator/>
      </w:r>
    </w:p>
  </w:endnote>
  <w:endnote w:type="continuationSeparator" w:id="0">
    <w:p w14:paraId="39F32F44" w14:textId="77777777" w:rsidR="004C0F67" w:rsidRDefault="004C0F67" w:rsidP="00B0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0607"/>
      <w:docPartObj>
        <w:docPartGallery w:val="Page Numbers (Bottom of Page)"/>
        <w:docPartUnique/>
      </w:docPartObj>
    </w:sdtPr>
    <w:sdtEndPr/>
    <w:sdtContent>
      <w:p w14:paraId="0A29A418" w14:textId="77777777" w:rsidR="00B02DFF" w:rsidRDefault="00FC55F5">
        <w:pPr>
          <w:pStyle w:val="Footer"/>
          <w:jc w:val="right"/>
        </w:pPr>
        <w:r>
          <w:fldChar w:fldCharType="begin"/>
        </w:r>
        <w:r>
          <w:instrText xml:space="preserve"> PAGE   \* MERGEFORMAT </w:instrText>
        </w:r>
        <w:r>
          <w:fldChar w:fldCharType="separate"/>
        </w:r>
        <w:r w:rsidR="00027F52">
          <w:rPr>
            <w:noProof/>
          </w:rPr>
          <w:t>7</w:t>
        </w:r>
        <w:r>
          <w:rPr>
            <w:noProof/>
          </w:rPr>
          <w:fldChar w:fldCharType="end"/>
        </w:r>
      </w:p>
    </w:sdtContent>
  </w:sdt>
  <w:p w14:paraId="7A88E2F7" w14:textId="77777777" w:rsidR="00B02DFF" w:rsidRDefault="00B02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67FA2" w14:textId="77777777" w:rsidR="004C0F67" w:rsidRDefault="004C0F67" w:rsidP="00B02DFF">
      <w:pPr>
        <w:spacing w:after="0" w:line="240" w:lineRule="auto"/>
      </w:pPr>
      <w:r>
        <w:separator/>
      </w:r>
    </w:p>
  </w:footnote>
  <w:footnote w:type="continuationSeparator" w:id="0">
    <w:p w14:paraId="773394FE" w14:textId="77777777" w:rsidR="004C0F67" w:rsidRDefault="004C0F67" w:rsidP="00B02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25B"/>
    <w:multiLevelType w:val="hybridMultilevel"/>
    <w:tmpl w:val="39283F08"/>
    <w:lvl w:ilvl="0" w:tplc="D1682AA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29C93F49"/>
    <w:multiLevelType w:val="hybridMultilevel"/>
    <w:tmpl w:val="BE22A156"/>
    <w:lvl w:ilvl="0" w:tplc="FAF411E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2561D33"/>
    <w:multiLevelType w:val="hybridMultilevel"/>
    <w:tmpl w:val="C9DE072E"/>
    <w:lvl w:ilvl="0" w:tplc="AEB02E92">
      <w:start w:val="1"/>
      <w:numFmt w:val="decimal"/>
      <w:lvlText w:val="%1."/>
      <w:lvlJc w:val="left"/>
      <w:pPr>
        <w:tabs>
          <w:tab w:val="num" w:pos="795"/>
        </w:tabs>
        <w:ind w:left="795" w:hanging="795"/>
      </w:pPr>
      <w:rPr>
        <w:rFonts w:ascii="Times New Roman" w:eastAsiaTheme="minorHAnsi" w:hAnsi="Times New Roman" w:cs="Times New Roman"/>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591F5580"/>
    <w:multiLevelType w:val="hybridMultilevel"/>
    <w:tmpl w:val="0DB88FA4"/>
    <w:lvl w:ilvl="0" w:tplc="FF224D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163996"/>
    <w:multiLevelType w:val="hybridMultilevel"/>
    <w:tmpl w:val="3716AB70"/>
    <w:lvl w:ilvl="0" w:tplc="F706622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6F304512"/>
    <w:multiLevelType w:val="hybridMultilevel"/>
    <w:tmpl w:val="0C1AC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F4"/>
    <w:rsid w:val="00016782"/>
    <w:rsid w:val="0001783D"/>
    <w:rsid w:val="00025BBA"/>
    <w:rsid w:val="00027F52"/>
    <w:rsid w:val="00042B03"/>
    <w:rsid w:val="00043855"/>
    <w:rsid w:val="00050565"/>
    <w:rsid w:val="0006682C"/>
    <w:rsid w:val="000728BF"/>
    <w:rsid w:val="000742B7"/>
    <w:rsid w:val="0008046A"/>
    <w:rsid w:val="00081418"/>
    <w:rsid w:val="00084ABD"/>
    <w:rsid w:val="00093E7A"/>
    <w:rsid w:val="000A2D63"/>
    <w:rsid w:val="000B00D7"/>
    <w:rsid w:val="000B2711"/>
    <w:rsid w:val="000B3947"/>
    <w:rsid w:val="000D3C42"/>
    <w:rsid w:val="00105671"/>
    <w:rsid w:val="001115E1"/>
    <w:rsid w:val="00116B30"/>
    <w:rsid w:val="00160977"/>
    <w:rsid w:val="00193E22"/>
    <w:rsid w:val="001B214F"/>
    <w:rsid w:val="001C160D"/>
    <w:rsid w:val="001D2533"/>
    <w:rsid w:val="001E4939"/>
    <w:rsid w:val="001E585B"/>
    <w:rsid w:val="00210212"/>
    <w:rsid w:val="00225BAB"/>
    <w:rsid w:val="0025355B"/>
    <w:rsid w:val="00253828"/>
    <w:rsid w:val="00275D81"/>
    <w:rsid w:val="00297EED"/>
    <w:rsid w:val="002B12B5"/>
    <w:rsid w:val="002D7A90"/>
    <w:rsid w:val="00306C64"/>
    <w:rsid w:val="00316B17"/>
    <w:rsid w:val="0033567A"/>
    <w:rsid w:val="0035406A"/>
    <w:rsid w:val="003877CA"/>
    <w:rsid w:val="003B2E4D"/>
    <w:rsid w:val="003F3C79"/>
    <w:rsid w:val="003F7147"/>
    <w:rsid w:val="00404A0C"/>
    <w:rsid w:val="00425A44"/>
    <w:rsid w:val="004503FB"/>
    <w:rsid w:val="004562A2"/>
    <w:rsid w:val="00466C09"/>
    <w:rsid w:val="00467E1B"/>
    <w:rsid w:val="004928FF"/>
    <w:rsid w:val="00496B45"/>
    <w:rsid w:val="004A7F75"/>
    <w:rsid w:val="004B0790"/>
    <w:rsid w:val="004C0F67"/>
    <w:rsid w:val="004C7826"/>
    <w:rsid w:val="004D0889"/>
    <w:rsid w:val="004D2743"/>
    <w:rsid w:val="004D7130"/>
    <w:rsid w:val="004F0082"/>
    <w:rsid w:val="00524E2E"/>
    <w:rsid w:val="005252C4"/>
    <w:rsid w:val="005477AF"/>
    <w:rsid w:val="0055049F"/>
    <w:rsid w:val="00551F1C"/>
    <w:rsid w:val="00553F72"/>
    <w:rsid w:val="00556E44"/>
    <w:rsid w:val="00566DC1"/>
    <w:rsid w:val="005845A1"/>
    <w:rsid w:val="00595F55"/>
    <w:rsid w:val="005B7FE2"/>
    <w:rsid w:val="005C1E0E"/>
    <w:rsid w:val="005C5AC3"/>
    <w:rsid w:val="00620175"/>
    <w:rsid w:val="00634CB2"/>
    <w:rsid w:val="006359CB"/>
    <w:rsid w:val="00641DF7"/>
    <w:rsid w:val="006459FF"/>
    <w:rsid w:val="00663860"/>
    <w:rsid w:val="006667AA"/>
    <w:rsid w:val="00671E8B"/>
    <w:rsid w:val="00687D2B"/>
    <w:rsid w:val="006B0D9B"/>
    <w:rsid w:val="006F1BB9"/>
    <w:rsid w:val="006F3F60"/>
    <w:rsid w:val="006F682A"/>
    <w:rsid w:val="00711418"/>
    <w:rsid w:val="007237C3"/>
    <w:rsid w:val="007467D4"/>
    <w:rsid w:val="0079087F"/>
    <w:rsid w:val="007A74CD"/>
    <w:rsid w:val="007B3DCA"/>
    <w:rsid w:val="007C4F04"/>
    <w:rsid w:val="007D261A"/>
    <w:rsid w:val="007D74A7"/>
    <w:rsid w:val="007E39AA"/>
    <w:rsid w:val="007F5BB9"/>
    <w:rsid w:val="00802D47"/>
    <w:rsid w:val="00806A97"/>
    <w:rsid w:val="00807DA1"/>
    <w:rsid w:val="00823F54"/>
    <w:rsid w:val="00826670"/>
    <w:rsid w:val="00836BAB"/>
    <w:rsid w:val="00856343"/>
    <w:rsid w:val="00895B67"/>
    <w:rsid w:val="008B2BA7"/>
    <w:rsid w:val="008B41F1"/>
    <w:rsid w:val="008B7AF7"/>
    <w:rsid w:val="008C35F2"/>
    <w:rsid w:val="008C3848"/>
    <w:rsid w:val="008D14F5"/>
    <w:rsid w:val="008D2742"/>
    <w:rsid w:val="008E1AB3"/>
    <w:rsid w:val="008E6916"/>
    <w:rsid w:val="008F70E4"/>
    <w:rsid w:val="0090676C"/>
    <w:rsid w:val="009108BB"/>
    <w:rsid w:val="00910BE2"/>
    <w:rsid w:val="00934F26"/>
    <w:rsid w:val="009816C8"/>
    <w:rsid w:val="0099250E"/>
    <w:rsid w:val="009A6121"/>
    <w:rsid w:val="009A6877"/>
    <w:rsid w:val="009C3C6D"/>
    <w:rsid w:val="009C4EE0"/>
    <w:rsid w:val="009C6DF8"/>
    <w:rsid w:val="009D2C88"/>
    <w:rsid w:val="009F02E8"/>
    <w:rsid w:val="00A01A9F"/>
    <w:rsid w:val="00A11DF5"/>
    <w:rsid w:val="00A20D92"/>
    <w:rsid w:val="00A22193"/>
    <w:rsid w:val="00A553CE"/>
    <w:rsid w:val="00A61553"/>
    <w:rsid w:val="00A72F29"/>
    <w:rsid w:val="00A900F0"/>
    <w:rsid w:val="00AA2383"/>
    <w:rsid w:val="00AB4822"/>
    <w:rsid w:val="00AE11EA"/>
    <w:rsid w:val="00AE4C00"/>
    <w:rsid w:val="00AF2365"/>
    <w:rsid w:val="00B02DFF"/>
    <w:rsid w:val="00B06303"/>
    <w:rsid w:val="00B12512"/>
    <w:rsid w:val="00B21B7D"/>
    <w:rsid w:val="00B222E8"/>
    <w:rsid w:val="00B27760"/>
    <w:rsid w:val="00B3319F"/>
    <w:rsid w:val="00B401BC"/>
    <w:rsid w:val="00B46D06"/>
    <w:rsid w:val="00B84429"/>
    <w:rsid w:val="00B91F9A"/>
    <w:rsid w:val="00BB2F91"/>
    <w:rsid w:val="00BB77D3"/>
    <w:rsid w:val="00BC3E26"/>
    <w:rsid w:val="00BD20A9"/>
    <w:rsid w:val="00BE2E81"/>
    <w:rsid w:val="00BE53F4"/>
    <w:rsid w:val="00C03F74"/>
    <w:rsid w:val="00C153F3"/>
    <w:rsid w:val="00C24B11"/>
    <w:rsid w:val="00C311D9"/>
    <w:rsid w:val="00C31DB5"/>
    <w:rsid w:val="00C35B2F"/>
    <w:rsid w:val="00C40E86"/>
    <w:rsid w:val="00C434F7"/>
    <w:rsid w:val="00C45488"/>
    <w:rsid w:val="00C51AD8"/>
    <w:rsid w:val="00C6366B"/>
    <w:rsid w:val="00C71679"/>
    <w:rsid w:val="00C7441C"/>
    <w:rsid w:val="00C952C1"/>
    <w:rsid w:val="00CB2F6E"/>
    <w:rsid w:val="00CB6FB1"/>
    <w:rsid w:val="00CD2520"/>
    <w:rsid w:val="00CD60AF"/>
    <w:rsid w:val="00CE5EEC"/>
    <w:rsid w:val="00CF182D"/>
    <w:rsid w:val="00CF47F5"/>
    <w:rsid w:val="00D51898"/>
    <w:rsid w:val="00D542F8"/>
    <w:rsid w:val="00D5456D"/>
    <w:rsid w:val="00D62E57"/>
    <w:rsid w:val="00D7085E"/>
    <w:rsid w:val="00D71BB6"/>
    <w:rsid w:val="00D91FEF"/>
    <w:rsid w:val="00DA1A77"/>
    <w:rsid w:val="00DA6647"/>
    <w:rsid w:val="00DC09C6"/>
    <w:rsid w:val="00DE06B4"/>
    <w:rsid w:val="00DF654E"/>
    <w:rsid w:val="00E07BF4"/>
    <w:rsid w:val="00E12E63"/>
    <w:rsid w:val="00E215B1"/>
    <w:rsid w:val="00E25262"/>
    <w:rsid w:val="00E31654"/>
    <w:rsid w:val="00E502C3"/>
    <w:rsid w:val="00E627F9"/>
    <w:rsid w:val="00E76611"/>
    <w:rsid w:val="00EB7089"/>
    <w:rsid w:val="00ED6F46"/>
    <w:rsid w:val="00EE28CA"/>
    <w:rsid w:val="00EE5509"/>
    <w:rsid w:val="00F04CA0"/>
    <w:rsid w:val="00F063F9"/>
    <w:rsid w:val="00F30B5E"/>
    <w:rsid w:val="00F37B23"/>
    <w:rsid w:val="00F37CF7"/>
    <w:rsid w:val="00F47556"/>
    <w:rsid w:val="00F824AC"/>
    <w:rsid w:val="00F910D9"/>
    <w:rsid w:val="00F934C3"/>
    <w:rsid w:val="00FB4370"/>
    <w:rsid w:val="00FC40C3"/>
    <w:rsid w:val="00FC55F5"/>
    <w:rsid w:val="00FD5006"/>
    <w:rsid w:val="00FE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DFEE"/>
  <w15:docId w15:val="{DDFAE583-B44D-4D44-B280-90DF9293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11D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2D47"/>
    <w:pPr>
      <w:spacing w:after="0" w:line="240" w:lineRule="auto"/>
      <w:ind w:left="720"/>
      <w:contextualSpacing/>
    </w:pPr>
    <w:rPr>
      <w:rFonts w:ascii="Times New Roman" w:eastAsia="Times New Roman" w:hAnsi="Times New Roman" w:cs="Times New Roman"/>
      <w:sz w:val="24"/>
      <w:szCs w:val="24"/>
    </w:rPr>
  </w:style>
  <w:style w:type="character" w:customStyle="1" w:styleId="sehl">
    <w:name w:val="sehl"/>
    <w:basedOn w:val="DefaultParagraphFont"/>
    <w:rsid w:val="006359CB"/>
  </w:style>
  <w:style w:type="character" w:styleId="Hyperlink">
    <w:name w:val="Hyperlink"/>
    <w:basedOn w:val="DefaultParagraphFont"/>
    <w:uiPriority w:val="99"/>
    <w:unhideWhenUsed/>
    <w:rsid w:val="00CD60AF"/>
    <w:rPr>
      <w:color w:val="0000FF" w:themeColor="hyperlink"/>
      <w:u w:val="single"/>
    </w:rPr>
  </w:style>
  <w:style w:type="paragraph" w:styleId="Header">
    <w:name w:val="header"/>
    <w:basedOn w:val="Normal"/>
    <w:link w:val="HeaderChar"/>
    <w:uiPriority w:val="99"/>
    <w:semiHidden/>
    <w:unhideWhenUsed/>
    <w:rsid w:val="00B02D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2DFF"/>
  </w:style>
  <w:style w:type="paragraph" w:styleId="Footer">
    <w:name w:val="footer"/>
    <w:basedOn w:val="Normal"/>
    <w:link w:val="FooterChar"/>
    <w:uiPriority w:val="99"/>
    <w:unhideWhenUsed/>
    <w:rsid w:val="00B02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DFF"/>
  </w:style>
  <w:style w:type="character" w:styleId="CommentReference">
    <w:name w:val="annotation reference"/>
    <w:basedOn w:val="DefaultParagraphFont"/>
    <w:uiPriority w:val="99"/>
    <w:semiHidden/>
    <w:unhideWhenUsed/>
    <w:rsid w:val="009F02E8"/>
    <w:rPr>
      <w:sz w:val="16"/>
      <w:szCs w:val="16"/>
    </w:rPr>
  </w:style>
  <w:style w:type="paragraph" w:styleId="CommentText">
    <w:name w:val="annotation text"/>
    <w:basedOn w:val="Normal"/>
    <w:link w:val="CommentTextChar"/>
    <w:uiPriority w:val="99"/>
    <w:semiHidden/>
    <w:unhideWhenUsed/>
    <w:rsid w:val="009F02E8"/>
    <w:pPr>
      <w:spacing w:line="240" w:lineRule="auto"/>
    </w:pPr>
    <w:rPr>
      <w:sz w:val="20"/>
      <w:szCs w:val="20"/>
    </w:rPr>
  </w:style>
  <w:style w:type="character" w:customStyle="1" w:styleId="CommentTextChar">
    <w:name w:val="Comment Text Char"/>
    <w:basedOn w:val="DefaultParagraphFont"/>
    <w:link w:val="CommentText"/>
    <w:uiPriority w:val="99"/>
    <w:semiHidden/>
    <w:rsid w:val="009F02E8"/>
    <w:rPr>
      <w:sz w:val="20"/>
      <w:szCs w:val="20"/>
    </w:rPr>
  </w:style>
  <w:style w:type="paragraph" w:styleId="CommentSubject">
    <w:name w:val="annotation subject"/>
    <w:basedOn w:val="CommentText"/>
    <w:next w:val="CommentText"/>
    <w:link w:val="CommentSubjectChar"/>
    <w:uiPriority w:val="99"/>
    <w:semiHidden/>
    <w:unhideWhenUsed/>
    <w:rsid w:val="009F02E8"/>
    <w:rPr>
      <w:b/>
      <w:bCs/>
    </w:rPr>
  </w:style>
  <w:style w:type="character" w:customStyle="1" w:styleId="CommentSubjectChar">
    <w:name w:val="Comment Subject Char"/>
    <w:basedOn w:val="CommentTextChar"/>
    <w:link w:val="CommentSubject"/>
    <w:uiPriority w:val="99"/>
    <w:semiHidden/>
    <w:rsid w:val="009F02E8"/>
    <w:rPr>
      <w:b/>
      <w:bCs/>
      <w:sz w:val="20"/>
      <w:szCs w:val="20"/>
    </w:rPr>
  </w:style>
  <w:style w:type="paragraph" w:styleId="BalloonText">
    <w:name w:val="Balloon Text"/>
    <w:basedOn w:val="Normal"/>
    <w:link w:val="BalloonTextChar"/>
    <w:uiPriority w:val="99"/>
    <w:semiHidden/>
    <w:unhideWhenUsed/>
    <w:rsid w:val="009F0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2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ijaya.herman33@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470A9-B0E4-4F21-ADDC-82CAAE7A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6235</Words>
  <Characters>35544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HERDEFI</dc:creator>
  <cp:lastModifiedBy>acer</cp:lastModifiedBy>
  <cp:revision>2</cp:revision>
  <dcterms:created xsi:type="dcterms:W3CDTF">2019-05-16T02:26:00Z</dcterms:created>
  <dcterms:modified xsi:type="dcterms:W3CDTF">2019-05-16T02:26:00Z</dcterms:modified>
</cp:coreProperties>
</file>