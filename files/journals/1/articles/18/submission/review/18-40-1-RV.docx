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1CA1E" w14:textId="77777777" w:rsidR="00262DE7" w:rsidRDefault="00541F73">
      <w:pPr>
        <w:rPr>
          <w:lang w:val="en-ID"/>
        </w:rPr>
      </w:pPr>
      <w:proofErr w:type="spellStart"/>
      <w:r>
        <w:rPr>
          <w:lang w:val="en-ID"/>
        </w:rPr>
        <w:t>Latihan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commentRangeStart w:id="0"/>
      <w:del w:id="1" w:author="Windows User" w:date="2018-05-16T04:29:00Z">
        <w:r w:rsidDel="00FD136D">
          <w:rPr>
            <w:lang w:val="en-ID"/>
          </w:rPr>
          <w:delText>Sabar</w:delText>
        </w:r>
      </w:del>
      <w:commentRangeEnd w:id="0"/>
      <w:r w:rsidR="00FD136D">
        <w:rPr>
          <w:rStyle w:val="CommentReference"/>
        </w:rPr>
        <w:commentReference w:id="0"/>
      </w:r>
    </w:p>
    <w:p w14:paraId="78F3D6FB" w14:textId="77777777" w:rsidR="00541F73" w:rsidRDefault="00541F73">
      <w:pPr>
        <w:rPr>
          <w:lang w:val="en-ID"/>
        </w:rPr>
      </w:pPr>
    </w:p>
    <w:p w14:paraId="3D8B6594" w14:textId="77777777" w:rsidR="00541F73" w:rsidRDefault="00541F73">
      <w:pPr>
        <w:rPr>
          <w:lang w:val="en-ID"/>
        </w:rPr>
      </w:pPr>
      <w:proofErr w:type="spellStart"/>
      <w:r>
        <w:rPr>
          <w:lang w:val="en-ID"/>
        </w:rPr>
        <w:t>Abstrak</w:t>
      </w:r>
      <w:proofErr w:type="spellEnd"/>
    </w:p>
    <w:p w14:paraId="27C4A520" w14:textId="77777777" w:rsidR="00541F73" w:rsidRDefault="00541F73">
      <w:pPr>
        <w:rPr>
          <w:lang w:val="en-ID"/>
        </w:rPr>
      </w:pPr>
    </w:p>
    <w:p w14:paraId="3DFF859B" w14:textId="77777777" w:rsidR="00541F73" w:rsidRDefault="00541F73">
      <w:pPr>
        <w:rPr>
          <w:lang w:val="en-ID"/>
        </w:rPr>
      </w:pPr>
      <w:proofErr w:type="spellStart"/>
      <w:proofErr w:type="gramStart"/>
      <w:r>
        <w:rPr>
          <w:lang w:val="en-ID"/>
        </w:rPr>
        <w:t>Ke</w:t>
      </w:r>
      <w:proofErr w:type="spellEnd"/>
      <w:r>
        <w:rPr>
          <w:lang w:val="en-ID"/>
        </w:rPr>
        <w:t xml:space="preserve">  mana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khe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arys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lalo</w:t>
      </w:r>
      <w:bookmarkStart w:id="2" w:name="_GoBack"/>
      <w:bookmarkEnd w:id="2"/>
      <w:proofErr w:type="spellEnd"/>
    </w:p>
    <w:p w14:paraId="0EB56201" w14:textId="77777777" w:rsidR="00541F73" w:rsidRDefault="00541F73">
      <w:pPr>
        <w:rPr>
          <w:lang w:val="en-ID"/>
        </w:rPr>
      </w:pPr>
    </w:p>
    <w:p w14:paraId="5F7D79E8" w14:textId="77777777" w:rsidR="00541F73" w:rsidRDefault="00541F73">
      <w:pPr>
        <w:rPr>
          <w:lang w:val="en-ID"/>
        </w:rPr>
      </w:pPr>
      <w:proofErr w:type="spellStart"/>
      <w:r>
        <w:rPr>
          <w:lang w:val="en-ID"/>
        </w:rPr>
        <w:t>Pendahuluan</w:t>
      </w:r>
      <w:proofErr w:type="spellEnd"/>
    </w:p>
    <w:p w14:paraId="6BBAA64D" w14:textId="77777777" w:rsidR="00541F73" w:rsidRDefault="00541F73">
      <w:pPr>
        <w:rPr>
          <w:lang w:val="en-ID"/>
        </w:rPr>
      </w:pPr>
      <w:proofErr w:type="spellStart"/>
      <w:r>
        <w:rPr>
          <w:lang w:val="en-ID"/>
        </w:rPr>
        <w:t>Teori</w:t>
      </w:r>
      <w:proofErr w:type="spellEnd"/>
    </w:p>
    <w:p w14:paraId="728ABCD3" w14:textId="77777777" w:rsidR="00541F73" w:rsidRDefault="00541F73">
      <w:pPr>
        <w:rPr>
          <w:lang w:val="en-ID"/>
        </w:rPr>
      </w:pPr>
      <w:proofErr w:type="spellStart"/>
      <w:r>
        <w:rPr>
          <w:lang w:val="en-ID"/>
        </w:rPr>
        <w:t>Pembahasan</w:t>
      </w:r>
      <w:proofErr w:type="spellEnd"/>
      <w:r>
        <w:rPr>
          <w:lang w:val="en-ID"/>
        </w:rPr>
        <w:t xml:space="preserve"> </w:t>
      </w:r>
    </w:p>
    <w:p w14:paraId="4F7AD75F" w14:textId="77777777" w:rsidR="00541F73" w:rsidRDefault="00541F73">
      <w:pPr>
        <w:rPr>
          <w:lang w:val="en-ID"/>
        </w:rPr>
      </w:pPr>
      <w:proofErr w:type="spellStart"/>
      <w:r>
        <w:rPr>
          <w:lang w:val="en-ID"/>
        </w:rPr>
        <w:t>Simpulan</w:t>
      </w:r>
      <w:proofErr w:type="spellEnd"/>
    </w:p>
    <w:p w14:paraId="36A546EE" w14:textId="77777777" w:rsidR="00541F73" w:rsidRDefault="00541F73">
      <w:pPr>
        <w:rPr>
          <w:lang w:val="en-ID"/>
        </w:rPr>
      </w:pPr>
    </w:p>
    <w:p w14:paraId="7D9EF61E" w14:textId="77777777" w:rsidR="00541F73" w:rsidRPr="00541F73" w:rsidRDefault="00541F73">
      <w:pPr>
        <w:rPr>
          <w:lang w:val="en-ID"/>
        </w:rPr>
      </w:pPr>
    </w:p>
    <w:sectPr w:rsidR="00541F73" w:rsidRPr="00541F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Windows User" w:date="2018-05-16T04:29:00Z" w:initials="WU">
    <w:p w14:paraId="10FDBCD5" w14:textId="77777777" w:rsidR="00FD136D" w:rsidRDefault="00FD136D">
      <w:pPr>
        <w:pStyle w:val="CommentText"/>
      </w:pPr>
      <w:r>
        <w:rPr>
          <w:rStyle w:val="CommentReference"/>
        </w:rPr>
        <w:annotationRef/>
      </w:r>
      <w:proofErr w:type="spellStart"/>
      <w:r>
        <w:t>Judul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pendek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0FDBCD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F83"/>
    <w:rsid w:val="000E441B"/>
    <w:rsid w:val="00465F83"/>
    <w:rsid w:val="00541F73"/>
    <w:rsid w:val="008E0AA4"/>
    <w:rsid w:val="00A44A40"/>
    <w:rsid w:val="00FD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476CD"/>
  <w15:chartTrackingRefBased/>
  <w15:docId w15:val="{2277A24C-BA07-45CC-ABAF-595FF841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1F7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1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3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3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3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3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2018-05-16T03:30:00Z</dcterms:created>
  <dcterms:modified xsi:type="dcterms:W3CDTF">2018-05-16T03:30:00Z</dcterms:modified>
</cp:coreProperties>
</file>