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897C" w14:textId="77777777" w:rsidR="00791C6E" w:rsidRDefault="00243242" w:rsidP="00122F75">
      <w:pPr>
        <w:pStyle w:val="NoSpacing"/>
        <w:spacing w:line="360" w:lineRule="auto"/>
        <w:jc w:val="center"/>
        <w:rPr>
          <w:rFonts w:ascii="Times New Roman" w:hAnsi="Times New Roman" w:cs="Times New Roman"/>
          <w:sz w:val="24"/>
          <w:szCs w:val="24"/>
        </w:rPr>
      </w:pPr>
      <w:bookmarkStart w:id="0" w:name="_GoBack"/>
      <w:bookmarkEnd w:id="0"/>
      <w:commentRangeStart w:id="1"/>
      <w:r>
        <w:rPr>
          <w:rFonts w:ascii="Times New Roman" w:hAnsi="Times New Roman" w:cs="Times New Roman"/>
          <w:sz w:val="24"/>
          <w:szCs w:val="24"/>
        </w:rPr>
        <w:t xml:space="preserve">ANALISIS </w:t>
      </w:r>
      <w:r w:rsidR="00791C6E" w:rsidRPr="00042FE1">
        <w:rPr>
          <w:rFonts w:ascii="Times New Roman" w:hAnsi="Times New Roman" w:cs="Times New Roman"/>
          <w:i/>
          <w:sz w:val="24"/>
          <w:szCs w:val="24"/>
        </w:rPr>
        <w:t>MISKOMUNIKASI</w:t>
      </w:r>
      <w:ins w:id="2" w:author="user" w:date="2019-05-14T22:48:00Z">
        <w:r w:rsidR="00723003">
          <w:rPr>
            <w:rFonts w:ascii="Times New Roman" w:hAnsi="Times New Roman" w:cs="Times New Roman"/>
            <w:i/>
            <w:sz w:val="24"/>
            <w:szCs w:val="24"/>
          </w:rPr>
          <w:t xml:space="preserve"> </w:t>
        </w:r>
      </w:ins>
      <w:r w:rsidR="004E1CF5">
        <w:rPr>
          <w:rFonts w:ascii="Times New Roman" w:hAnsi="Times New Roman" w:cs="Times New Roman"/>
          <w:sz w:val="24"/>
          <w:szCs w:val="24"/>
        </w:rPr>
        <w:t>DALAM BAHASA LISAN DAN BAHASA TULIS</w:t>
      </w:r>
    </w:p>
    <w:p w14:paraId="526F4CFC" w14:textId="77777777" w:rsidR="00243242" w:rsidRPr="0021506D" w:rsidRDefault="00243242" w:rsidP="00122F7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BERDASARKAN KONTEKS WACANA</w:t>
      </w:r>
    </w:p>
    <w:commentRangeEnd w:id="1"/>
    <w:p w14:paraId="12E951F7" w14:textId="77777777" w:rsidR="00791C6E" w:rsidRDefault="00723003" w:rsidP="00042FE1">
      <w:pPr>
        <w:pStyle w:val="NoSpacing"/>
        <w:spacing w:line="360" w:lineRule="auto"/>
        <w:jc w:val="center"/>
        <w:rPr>
          <w:rFonts w:ascii="Times New Roman" w:hAnsi="Times New Roman" w:cs="Times New Roman"/>
          <w:sz w:val="24"/>
          <w:szCs w:val="24"/>
        </w:rPr>
      </w:pPr>
      <w:r>
        <w:rPr>
          <w:rStyle w:val="CommentReference"/>
          <w:rFonts w:ascii="Times New Roman" w:eastAsia="Times New Roman" w:hAnsi="Times New Roman" w:cs="Times New Roman"/>
        </w:rPr>
        <w:commentReference w:id="1"/>
      </w:r>
    </w:p>
    <w:p w14:paraId="1BFA3238" w14:textId="77777777" w:rsidR="00042FE1" w:rsidRDefault="00042FE1" w:rsidP="00042FE1">
      <w:pPr>
        <w:pStyle w:val="NoSpacing"/>
        <w:spacing w:line="360" w:lineRule="auto"/>
        <w:jc w:val="center"/>
        <w:rPr>
          <w:rFonts w:ascii="Times New Roman" w:hAnsi="Times New Roman" w:cs="Times New Roman"/>
          <w:sz w:val="24"/>
          <w:szCs w:val="24"/>
        </w:rPr>
      </w:pPr>
      <w:commentRangeStart w:id="3"/>
      <w:r>
        <w:rPr>
          <w:rFonts w:ascii="Times New Roman" w:hAnsi="Times New Roman" w:cs="Times New Roman"/>
          <w:sz w:val="24"/>
          <w:szCs w:val="24"/>
        </w:rPr>
        <w:t>Abstrak</w:t>
      </w:r>
      <w:commentRangeEnd w:id="3"/>
      <w:r w:rsidR="00723003">
        <w:rPr>
          <w:rStyle w:val="CommentReference"/>
          <w:rFonts w:ascii="Times New Roman" w:eastAsia="Times New Roman" w:hAnsi="Times New Roman" w:cs="Times New Roman"/>
        </w:rPr>
        <w:commentReference w:id="3"/>
      </w:r>
    </w:p>
    <w:p w14:paraId="68655EBD" w14:textId="77777777" w:rsidR="0077135A" w:rsidRDefault="0077135A" w:rsidP="0077135A">
      <w:pPr>
        <w:pStyle w:val="NoSpacing"/>
        <w:jc w:val="center"/>
        <w:rPr>
          <w:rFonts w:ascii="Times New Roman" w:hAnsi="Times New Roman" w:cs="Times New Roman"/>
          <w:sz w:val="24"/>
          <w:szCs w:val="24"/>
        </w:rPr>
      </w:pPr>
    </w:p>
    <w:p w14:paraId="13F0750B" w14:textId="77777777" w:rsidR="00415289" w:rsidRDefault="00042FE1" w:rsidP="005D6092">
      <w:pPr>
        <w:pStyle w:val="NoSpacing"/>
        <w:spacing w:line="360" w:lineRule="auto"/>
        <w:ind w:left="720" w:firstLine="720"/>
        <w:jc w:val="both"/>
        <w:rPr>
          <w:rFonts w:ascii="Times New Roman" w:hAnsi="Times New Roman" w:cs="Times New Roman"/>
          <w:sz w:val="24"/>
          <w:szCs w:val="24"/>
        </w:rPr>
      </w:pPr>
      <w:r w:rsidRPr="005D6092">
        <w:rPr>
          <w:rFonts w:ascii="Times New Roman" w:hAnsi="Times New Roman" w:cs="Times New Roman"/>
          <w:sz w:val="24"/>
          <w:szCs w:val="24"/>
        </w:rPr>
        <w:t xml:space="preserve">Tujuan penelitian ini adalah untuk mengetahui bentuk </w:t>
      </w:r>
      <w:r w:rsidRPr="005D6092">
        <w:rPr>
          <w:rFonts w:ascii="Times New Roman" w:hAnsi="Times New Roman" w:cs="Times New Roman"/>
          <w:i/>
          <w:sz w:val="24"/>
          <w:szCs w:val="24"/>
        </w:rPr>
        <w:t>miskomunikasi</w:t>
      </w:r>
      <w:r w:rsidRPr="005D6092">
        <w:rPr>
          <w:rFonts w:ascii="Times New Roman" w:hAnsi="Times New Roman" w:cs="Times New Roman"/>
          <w:sz w:val="24"/>
          <w:szCs w:val="24"/>
        </w:rPr>
        <w:t xml:space="preserve"> dalam bahasa lisan dan tulis berdasarkan konteks wacana. Penelitian ini termasuk jenis penelitian deskriptif kualitatif dengan metode pengumpulan data berupa studi pustaka, dokumentasi, dan observasi,</w:t>
      </w:r>
      <w:r w:rsidR="00415289" w:rsidRPr="005D6092">
        <w:rPr>
          <w:rFonts w:ascii="Times New Roman" w:hAnsi="Times New Roman" w:cs="Times New Roman"/>
          <w:sz w:val="24"/>
          <w:szCs w:val="24"/>
        </w:rPr>
        <w:t xml:space="preserve"> yang selanjutnya dianalisis </w:t>
      </w:r>
      <w:r w:rsidR="00415289" w:rsidRPr="005D6092">
        <w:rPr>
          <w:rFonts w:ascii="Times New Roman" w:hAnsi="Times New Roman" w:cs="Times New Roman"/>
          <w:sz w:val="24"/>
          <w:szCs w:val="24"/>
          <w:lang w:val="nb-NO"/>
        </w:rPr>
        <w:t>eksploratif atau develop-mental berdasarkan teori-teori yang telah dipaparkan untuk</w:t>
      </w:r>
      <w:r w:rsidR="00415289" w:rsidRPr="005D6092">
        <w:rPr>
          <w:rFonts w:ascii="Times New Roman" w:hAnsi="Times New Roman" w:cs="Times New Roman"/>
          <w:sz w:val="24"/>
          <w:szCs w:val="24"/>
        </w:rPr>
        <w:t xml:space="preserve"> diinterpretasi dan disimpulkan.</w:t>
      </w:r>
      <w:r w:rsidR="001B0DBD" w:rsidRPr="005D6092">
        <w:rPr>
          <w:rFonts w:ascii="Times New Roman" w:hAnsi="Times New Roman" w:cs="Times New Roman"/>
          <w:sz w:val="24"/>
          <w:szCs w:val="24"/>
        </w:rPr>
        <w:t xml:space="preserve"> Berdasarkan contoh miskomunikasi yang dijelaskan di atas, maka disimpulkan bahwa miskomunikasi dapat terjadi kare</w:t>
      </w:r>
      <w:r w:rsidR="005D6092" w:rsidRPr="005D6092">
        <w:rPr>
          <w:rFonts w:ascii="Times New Roman" w:hAnsi="Times New Roman" w:cs="Times New Roman"/>
          <w:sz w:val="24"/>
          <w:szCs w:val="24"/>
        </w:rPr>
        <w:t>na beberapa hal seperti, a) k</w:t>
      </w:r>
      <w:r w:rsidR="001B0DBD" w:rsidRPr="005D6092">
        <w:rPr>
          <w:rFonts w:ascii="Times New Roman" w:hAnsi="Times New Roman" w:cs="Times New Roman"/>
          <w:sz w:val="24"/>
          <w:szCs w:val="24"/>
        </w:rPr>
        <w:t>urangnya ketelitian dan kepe</w:t>
      </w:r>
      <w:r w:rsidR="005D6092" w:rsidRPr="005D6092">
        <w:rPr>
          <w:rFonts w:ascii="Times New Roman" w:hAnsi="Times New Roman" w:cs="Times New Roman"/>
          <w:sz w:val="24"/>
          <w:szCs w:val="24"/>
        </w:rPr>
        <w:t>kaan dalam memahami pembicaraan, b) t</w:t>
      </w:r>
      <w:r w:rsidR="001B0DBD" w:rsidRPr="005D6092">
        <w:rPr>
          <w:rFonts w:ascii="Times New Roman" w:hAnsi="Times New Roman" w:cs="Times New Roman"/>
          <w:sz w:val="24"/>
          <w:szCs w:val="24"/>
        </w:rPr>
        <w:t>erburu-buru menyimpulkan hasil pembicaraan</w:t>
      </w:r>
      <w:r w:rsidR="005D6092" w:rsidRPr="005D6092">
        <w:rPr>
          <w:rFonts w:ascii="Times New Roman" w:hAnsi="Times New Roman" w:cs="Times New Roman"/>
          <w:sz w:val="24"/>
          <w:szCs w:val="24"/>
        </w:rPr>
        <w:t>, c) t</w:t>
      </w:r>
      <w:r w:rsidR="001B0DBD" w:rsidRPr="005D6092">
        <w:rPr>
          <w:rFonts w:ascii="Times New Roman" w:hAnsi="Times New Roman" w:cs="Times New Roman"/>
          <w:sz w:val="24"/>
          <w:szCs w:val="24"/>
        </w:rPr>
        <w:t>ida</w:t>
      </w:r>
      <w:r w:rsidR="005D6092" w:rsidRPr="005D6092">
        <w:rPr>
          <w:rFonts w:ascii="Times New Roman" w:hAnsi="Times New Roman" w:cs="Times New Roman"/>
          <w:sz w:val="24"/>
          <w:szCs w:val="24"/>
        </w:rPr>
        <w:t>k menyadari konteks pembicaraan, dan d) t</w:t>
      </w:r>
      <w:r w:rsidR="001B0DBD" w:rsidRPr="005D6092">
        <w:rPr>
          <w:rFonts w:ascii="Times New Roman" w:hAnsi="Times New Roman" w:cs="Times New Roman"/>
          <w:sz w:val="24"/>
          <w:szCs w:val="24"/>
        </w:rPr>
        <w:t>erjadinya kesalahan dalam beberapa unsur konteks wacana</w:t>
      </w:r>
      <w:r w:rsidR="005D6092" w:rsidRPr="005D6092">
        <w:rPr>
          <w:rFonts w:ascii="Times New Roman" w:hAnsi="Times New Roman" w:cs="Times New Roman"/>
          <w:sz w:val="24"/>
          <w:szCs w:val="24"/>
        </w:rPr>
        <w:t>.</w:t>
      </w:r>
    </w:p>
    <w:p w14:paraId="0AC6EE8E" w14:textId="77777777" w:rsidR="00B30D03" w:rsidRPr="005D6092" w:rsidRDefault="00B30D03" w:rsidP="00B30D0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Kata Kunci: </w:t>
      </w:r>
      <w:r w:rsidRPr="00B30D03">
        <w:rPr>
          <w:rFonts w:ascii="Times New Roman" w:hAnsi="Times New Roman" w:cs="Times New Roman"/>
          <w:i/>
          <w:sz w:val="24"/>
          <w:szCs w:val="24"/>
        </w:rPr>
        <w:t>miskomunikasi</w:t>
      </w:r>
      <w:r>
        <w:rPr>
          <w:rFonts w:ascii="Times New Roman" w:hAnsi="Times New Roman" w:cs="Times New Roman"/>
          <w:sz w:val="24"/>
          <w:szCs w:val="24"/>
        </w:rPr>
        <w:t xml:space="preserve">, </w:t>
      </w:r>
      <w:r w:rsidRPr="00B30D03">
        <w:rPr>
          <w:rFonts w:ascii="Times New Roman" w:hAnsi="Times New Roman" w:cs="Times New Roman"/>
          <w:i/>
          <w:sz w:val="24"/>
          <w:szCs w:val="24"/>
        </w:rPr>
        <w:t>bahasa lisan</w:t>
      </w:r>
      <w:r>
        <w:rPr>
          <w:rFonts w:ascii="Times New Roman" w:hAnsi="Times New Roman" w:cs="Times New Roman"/>
          <w:sz w:val="24"/>
          <w:szCs w:val="24"/>
        </w:rPr>
        <w:t xml:space="preserve">, </w:t>
      </w:r>
      <w:r w:rsidRPr="00B30D03">
        <w:rPr>
          <w:rFonts w:ascii="Times New Roman" w:hAnsi="Times New Roman" w:cs="Times New Roman"/>
          <w:i/>
          <w:sz w:val="24"/>
          <w:szCs w:val="24"/>
        </w:rPr>
        <w:t>bahasa tulis</w:t>
      </w:r>
      <w:r>
        <w:rPr>
          <w:rFonts w:ascii="Times New Roman" w:hAnsi="Times New Roman" w:cs="Times New Roman"/>
          <w:sz w:val="24"/>
          <w:szCs w:val="24"/>
        </w:rPr>
        <w:t xml:space="preserve">, </w:t>
      </w:r>
      <w:r w:rsidRPr="00B30D03">
        <w:rPr>
          <w:rFonts w:ascii="Times New Roman" w:hAnsi="Times New Roman" w:cs="Times New Roman"/>
          <w:i/>
          <w:sz w:val="24"/>
          <w:szCs w:val="24"/>
        </w:rPr>
        <w:t>konteks wacana</w:t>
      </w:r>
    </w:p>
    <w:p w14:paraId="0CBA82F9" w14:textId="77777777" w:rsidR="00042FE1" w:rsidRPr="00042FE1" w:rsidRDefault="00042FE1" w:rsidP="00042FE1">
      <w:pPr>
        <w:pStyle w:val="NoSpacing"/>
        <w:spacing w:line="360" w:lineRule="auto"/>
        <w:rPr>
          <w:rFonts w:ascii="Times New Roman" w:hAnsi="Times New Roman" w:cs="Times New Roman"/>
          <w:sz w:val="24"/>
          <w:szCs w:val="24"/>
        </w:rPr>
      </w:pPr>
    </w:p>
    <w:p w14:paraId="6A3F4593" w14:textId="77777777" w:rsidR="00BF33DD" w:rsidRPr="005D6092" w:rsidRDefault="00791C6E" w:rsidP="005D6092">
      <w:pPr>
        <w:pStyle w:val="NoSpacing"/>
        <w:numPr>
          <w:ilvl w:val="0"/>
          <w:numId w:val="1"/>
        </w:numPr>
        <w:spacing w:line="360" w:lineRule="auto"/>
        <w:jc w:val="both"/>
        <w:rPr>
          <w:rFonts w:ascii="Times New Roman" w:hAnsi="Times New Roman" w:cs="Times New Roman"/>
          <w:sz w:val="24"/>
          <w:szCs w:val="24"/>
        </w:rPr>
      </w:pPr>
      <w:commentRangeStart w:id="4"/>
      <w:r w:rsidRPr="0021506D">
        <w:rPr>
          <w:rFonts w:ascii="Times New Roman" w:hAnsi="Times New Roman" w:cs="Times New Roman"/>
          <w:sz w:val="24"/>
          <w:szCs w:val="24"/>
        </w:rPr>
        <w:t>PENDAHULUAN</w:t>
      </w:r>
      <w:commentRangeEnd w:id="4"/>
      <w:r w:rsidR="00723003">
        <w:rPr>
          <w:rStyle w:val="CommentReference"/>
          <w:rFonts w:ascii="Times New Roman" w:eastAsia="Times New Roman" w:hAnsi="Times New Roman" w:cs="Times New Roman"/>
        </w:rPr>
        <w:commentReference w:id="4"/>
      </w:r>
    </w:p>
    <w:p w14:paraId="185CFE4F" w14:textId="77777777" w:rsidR="00122F75" w:rsidRPr="0021506D" w:rsidRDefault="0041457C" w:rsidP="00122F75">
      <w:pPr>
        <w:pStyle w:val="NoSpacing"/>
        <w:spacing w:line="360" w:lineRule="auto"/>
        <w:ind w:left="720" w:firstLine="720"/>
        <w:jc w:val="both"/>
        <w:rPr>
          <w:rFonts w:ascii="Times New Roman" w:hAnsi="Times New Roman" w:cs="Times New Roman"/>
          <w:sz w:val="24"/>
          <w:szCs w:val="24"/>
        </w:rPr>
      </w:pPr>
      <w:r w:rsidRPr="0021506D">
        <w:rPr>
          <w:rFonts w:ascii="Times New Roman" w:hAnsi="Times New Roman" w:cs="Times New Roman"/>
          <w:sz w:val="24"/>
          <w:szCs w:val="24"/>
        </w:rPr>
        <w:t>Hidup manusia tidak pernah terlepas dari orang lain. Hal ini berkaitan dengan posisi manusia yang untuk meneruskan hidupnya sangat butuh orang lain. Kebutuhan ini tercermin dalam seluruh aspek kehidupan. Dengan kebutuhan itu, manusia melakukan interaksi dengan manusia lain. Interaksi dapat terjalin jika komunikasi antara manusia yang satu dengan yang lain terjalin dengan baik atau saling memahami.</w:t>
      </w:r>
      <w:r w:rsidR="00030BFA">
        <w:rPr>
          <w:rFonts w:ascii="Times New Roman" w:hAnsi="Times New Roman" w:cs="Times New Roman"/>
          <w:sz w:val="24"/>
          <w:szCs w:val="24"/>
        </w:rPr>
        <w:t xml:space="preserve"> Berbicara konsep komunikasi, wacana adalah salah satu hal yang tidak dapat terlepas dari aspek komunikasi.</w:t>
      </w:r>
      <w:ins w:id="5" w:author="user" w:date="2019-05-14T22:54:00Z">
        <w:r w:rsidR="00723003">
          <w:rPr>
            <w:rFonts w:ascii="Times New Roman" w:hAnsi="Times New Roman" w:cs="Times New Roman"/>
            <w:sz w:val="24"/>
            <w:szCs w:val="24"/>
          </w:rPr>
          <w:t xml:space="preserve"> </w:t>
        </w:r>
      </w:ins>
      <w:r w:rsidR="00030BFA">
        <w:rPr>
          <w:rFonts w:ascii="Times New Roman" w:hAnsi="Times New Roman" w:cs="Times New Roman"/>
          <w:sz w:val="24"/>
          <w:szCs w:val="24"/>
        </w:rPr>
        <w:t xml:space="preserve">Menurut Djajasudarma (2006:14), wacana memerlukan unsur komunikasi </w:t>
      </w:r>
      <w:r w:rsidR="00122F75">
        <w:rPr>
          <w:rFonts w:ascii="Times New Roman" w:hAnsi="Times New Roman" w:cs="Times New Roman"/>
          <w:sz w:val="24"/>
          <w:szCs w:val="24"/>
        </w:rPr>
        <w:t xml:space="preserve">yang </w:t>
      </w:r>
      <w:r w:rsidR="00030BFA">
        <w:rPr>
          <w:rFonts w:ascii="Times New Roman" w:hAnsi="Times New Roman" w:cs="Times New Roman"/>
          <w:sz w:val="24"/>
          <w:szCs w:val="24"/>
        </w:rPr>
        <w:t>berupa sumber</w:t>
      </w:r>
      <w:r w:rsidR="00122F75">
        <w:rPr>
          <w:rFonts w:ascii="Times New Roman" w:hAnsi="Times New Roman" w:cs="Times New Roman"/>
          <w:sz w:val="24"/>
          <w:szCs w:val="24"/>
        </w:rPr>
        <w:t xml:space="preserve"> (pembicara/penulis/pendengar), </w:t>
      </w:r>
      <w:r w:rsidR="00030BFA">
        <w:rPr>
          <w:rFonts w:ascii="Times New Roman" w:hAnsi="Times New Roman" w:cs="Times New Roman"/>
          <w:sz w:val="24"/>
          <w:szCs w:val="24"/>
        </w:rPr>
        <w:t>penerim</w:t>
      </w:r>
      <w:r w:rsidR="00122F75">
        <w:rPr>
          <w:rFonts w:ascii="Times New Roman" w:hAnsi="Times New Roman" w:cs="Times New Roman"/>
          <w:sz w:val="24"/>
          <w:szCs w:val="24"/>
        </w:rPr>
        <w:t>a (pendengar/pembaca/pembicara),</w:t>
      </w:r>
      <w:r w:rsidR="00030BFA">
        <w:rPr>
          <w:rFonts w:ascii="Times New Roman" w:hAnsi="Times New Roman" w:cs="Times New Roman"/>
          <w:sz w:val="24"/>
          <w:szCs w:val="24"/>
        </w:rPr>
        <w:t xml:space="preserve"> saluran komunikasi, pesan, dan pokok masalah.</w:t>
      </w:r>
    </w:p>
    <w:p w14:paraId="4294D160" w14:textId="77777777" w:rsidR="003634D9" w:rsidRPr="0021506D" w:rsidRDefault="0041457C" w:rsidP="00122F75">
      <w:pPr>
        <w:pStyle w:val="NoSpacing"/>
        <w:spacing w:line="360" w:lineRule="auto"/>
        <w:ind w:left="720" w:firstLine="720"/>
        <w:jc w:val="both"/>
        <w:rPr>
          <w:rFonts w:ascii="Times New Roman" w:hAnsi="Times New Roman" w:cs="Times New Roman"/>
          <w:sz w:val="24"/>
          <w:szCs w:val="24"/>
        </w:rPr>
      </w:pPr>
      <w:r w:rsidRPr="0021506D">
        <w:rPr>
          <w:rFonts w:ascii="Times New Roman" w:hAnsi="Times New Roman" w:cs="Times New Roman"/>
          <w:sz w:val="24"/>
          <w:szCs w:val="24"/>
        </w:rPr>
        <w:t xml:space="preserve">Dewasa ini komunikasi menempati posisi sangat vital dalam kelanjutan interaksi dengan orang lain, baik secara langsung maupun tidak langsung. Jika, komunikasi mengarah pada seragamnya maksud pembicara dengan pendengar atau penulis dengan pembaca, maka komunikasi dinyatakan berhasil. Namun tidak jarang juga ditemukan </w:t>
      </w:r>
      <w:r w:rsidRPr="0021506D">
        <w:rPr>
          <w:rFonts w:ascii="Times New Roman" w:hAnsi="Times New Roman" w:cs="Times New Roman"/>
          <w:sz w:val="24"/>
          <w:szCs w:val="24"/>
        </w:rPr>
        <w:lastRenderedPageBreak/>
        <w:t>kesalahan dalam memahami maksud lawan bicara atau biasa disebut miskomunikasi. Hal ini tidak dapat dipandang seba</w:t>
      </w:r>
      <w:r w:rsidR="00187D9A" w:rsidRPr="0021506D">
        <w:rPr>
          <w:rFonts w:ascii="Times New Roman" w:hAnsi="Times New Roman" w:cs="Times New Roman"/>
          <w:sz w:val="24"/>
          <w:szCs w:val="24"/>
        </w:rPr>
        <w:t xml:space="preserve">gai masalah kecil karena walaupun terkadang mengundang kelucuan, Namun tidak jarang berakhir ketegangan antara komunikator dengan komunikan. Dalam hal ini hasil dari tindakan komunikasi dapat disebut wacana, walaupun di sisi lain wacana juga dapat dikatakan sebagai rekaman kebahasaan yang utuh tentang peristiwa komunikasi (Djajasudarma, </w:t>
      </w:r>
      <w:r w:rsidR="003634D9" w:rsidRPr="0021506D">
        <w:rPr>
          <w:rFonts w:ascii="Times New Roman" w:hAnsi="Times New Roman" w:cs="Times New Roman"/>
          <w:sz w:val="24"/>
          <w:szCs w:val="24"/>
        </w:rPr>
        <w:t>2006:3-5).</w:t>
      </w:r>
    </w:p>
    <w:p w14:paraId="62311DF3" w14:textId="77777777" w:rsidR="0021506D" w:rsidRDefault="0021506D" w:rsidP="00122F75">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bCs/>
          <w:color w:val="000000"/>
          <w:sz w:val="24"/>
          <w:szCs w:val="24"/>
          <w:shd w:val="clear" w:color="auto" w:fill="FFFFFF" w:themeFill="background1"/>
        </w:rPr>
        <w:t xml:space="preserve">Berbicara miskomunikasi biasanya terjadi jika terdapat gap atau ketimpangan antara maksud pembicaraan dan pemahaman.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selalu terjadi</w:t>
      </w:r>
      <w:r w:rsidR="00187D9A" w:rsidRPr="0021506D">
        <w:rPr>
          <w:rFonts w:ascii="Times New Roman" w:hAnsi="Times New Roman" w:cs="Times New Roman"/>
          <w:bCs/>
          <w:color w:val="000000"/>
          <w:sz w:val="24"/>
          <w:szCs w:val="24"/>
          <w:shd w:val="clear" w:color="auto" w:fill="FFFFFF" w:themeFill="background1"/>
        </w:rPr>
        <w:t>dalam</w:t>
      </w:r>
      <w:r w:rsidR="00187D9A" w:rsidRPr="0021506D">
        <w:rPr>
          <w:rFonts w:ascii="Times New Roman" w:hAnsi="Times New Roman" w:cs="Times New Roman"/>
          <w:sz w:val="24"/>
          <w:szCs w:val="24"/>
        </w:rPr>
        <w:t xml:space="preserve"> sebuah proses komunikasi yang tidak sejalan pada peruntukannya. Dengan demikian,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senantiasa menjadi musuh utama manusia yang menghirup napasnya di tengah pergaulan sosialnya di abad modern ini.</w:t>
      </w:r>
      <w:r>
        <w:rPr>
          <w:rFonts w:ascii="Times New Roman" w:hAnsi="Times New Roman" w:cs="Times New Roman"/>
          <w:sz w:val="24"/>
          <w:szCs w:val="24"/>
        </w:rPr>
        <w:t xml:space="preserve"> Menurut Sinarbuko (2010), k</w:t>
      </w:r>
      <w:r w:rsidR="00187D9A" w:rsidRPr="0021506D">
        <w:rPr>
          <w:rFonts w:ascii="Times New Roman" w:hAnsi="Times New Roman" w:cs="Times New Roman"/>
          <w:sz w:val="24"/>
          <w:szCs w:val="24"/>
        </w:rPr>
        <w:t xml:space="preserve">ata kunci dan hakim </w:t>
      </w:r>
      <w:r>
        <w:rPr>
          <w:rFonts w:ascii="Times New Roman" w:hAnsi="Times New Roman" w:cs="Times New Roman"/>
          <w:sz w:val="24"/>
          <w:szCs w:val="24"/>
        </w:rPr>
        <w:t xml:space="preserve">garis yang mampu menyelesaikan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adalah membangun kesepahaman bersama </w:t>
      </w:r>
      <w:commentRangeStart w:id="6"/>
      <w:r w:rsidR="00187D9A" w:rsidRPr="0021506D">
        <w:rPr>
          <w:rFonts w:ascii="Times New Roman" w:hAnsi="Times New Roman" w:cs="Times New Roman"/>
          <w:sz w:val="24"/>
          <w:szCs w:val="24"/>
        </w:rPr>
        <w:t>antar parapihak</w:t>
      </w:r>
      <w:commentRangeEnd w:id="6"/>
      <w:r w:rsidR="00AF5133">
        <w:rPr>
          <w:rStyle w:val="CommentReference"/>
          <w:rFonts w:ascii="Times New Roman" w:eastAsia="Times New Roman" w:hAnsi="Times New Roman" w:cs="Times New Roman"/>
        </w:rPr>
        <w:commentReference w:id="6"/>
      </w:r>
      <w:r w:rsidR="00187D9A" w:rsidRPr="0021506D">
        <w:rPr>
          <w:rFonts w:ascii="Times New Roman" w:hAnsi="Times New Roman" w:cs="Times New Roman"/>
          <w:sz w:val="24"/>
          <w:szCs w:val="24"/>
        </w:rPr>
        <w:t xml:space="preserve"> yang sedang terjangkiti wabah penyakit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 xml:space="preserve">. Selanjutnya menyiangi hati mereka sembari menyelaraskan nalar perasaan dan akal pikiran di antara kedua belah pihak yang sedang dirundung </w:t>
      </w:r>
      <w:r w:rsidR="00187D9A" w:rsidRPr="0021506D">
        <w:rPr>
          <w:rFonts w:ascii="Times New Roman" w:hAnsi="Times New Roman" w:cs="Times New Roman"/>
          <w:bCs/>
          <w:color w:val="000000"/>
          <w:sz w:val="24"/>
          <w:szCs w:val="24"/>
          <w:shd w:val="clear" w:color="auto" w:fill="FFFFFF" w:themeFill="background1"/>
        </w:rPr>
        <w:t>miskomunikasi</w:t>
      </w:r>
      <w:r w:rsidR="00187D9A" w:rsidRPr="0021506D">
        <w:rPr>
          <w:rFonts w:ascii="Times New Roman" w:hAnsi="Times New Roman" w:cs="Times New Roman"/>
          <w:sz w:val="24"/>
          <w:szCs w:val="24"/>
        </w:rPr>
        <w:t>.</w:t>
      </w:r>
    </w:p>
    <w:p w14:paraId="1156D776" w14:textId="77777777" w:rsidR="00A534A4" w:rsidRDefault="00A534A4" w:rsidP="00122F75">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Sebagai contoh miskomunikasi, kita tidak perlu melihat pada kondisi yang dialami oleh orang lain. Hal ini dikarenakan miskomunikasi tidak terlepas dari tindakan komunikasi diri sendiri. Jika dicermati,</w:t>
      </w:r>
      <w:del w:id="7" w:author="user" w:date="2019-05-14T22:59:00Z">
        <w:r w:rsidDel="00AF5133">
          <w:rPr>
            <w:rFonts w:ascii="Times New Roman" w:hAnsi="Times New Roman" w:cs="Times New Roman"/>
            <w:sz w:val="24"/>
            <w:szCs w:val="24"/>
          </w:rPr>
          <w:delText xml:space="preserve"> </w:delText>
        </w:r>
      </w:del>
      <w:r>
        <w:rPr>
          <w:rFonts w:ascii="Times New Roman" w:hAnsi="Times New Roman" w:cs="Times New Roman"/>
          <w:sz w:val="24"/>
          <w:szCs w:val="24"/>
        </w:rPr>
        <w:t xml:space="preserve"> miskomunikasi yang pernah dialami akan mudah dideteksi. Seperti miskomunikasi </w:t>
      </w:r>
      <w:r w:rsidR="003921FC">
        <w:rPr>
          <w:rFonts w:ascii="Times New Roman" w:hAnsi="Times New Roman" w:cs="Times New Roman"/>
          <w:sz w:val="24"/>
          <w:szCs w:val="24"/>
        </w:rPr>
        <w:t xml:space="preserve">yang akan dipaparkan pada bahasan berikutnya yaitu contoh miskomunikasi yang </w:t>
      </w:r>
      <w:r>
        <w:rPr>
          <w:rFonts w:ascii="Times New Roman" w:hAnsi="Times New Roman" w:cs="Times New Roman"/>
          <w:sz w:val="24"/>
          <w:szCs w:val="24"/>
        </w:rPr>
        <w:t xml:space="preserve">terjadi di dalam kelas ketika mengajar </w:t>
      </w:r>
      <w:r w:rsidR="003921FC">
        <w:rPr>
          <w:rFonts w:ascii="Times New Roman" w:hAnsi="Times New Roman" w:cs="Times New Roman"/>
          <w:sz w:val="24"/>
          <w:szCs w:val="24"/>
        </w:rPr>
        <w:t xml:space="preserve">sebagai contoh miskomunikasi lisan </w:t>
      </w:r>
      <w:r>
        <w:rPr>
          <w:rFonts w:ascii="Times New Roman" w:hAnsi="Times New Roman" w:cs="Times New Roman"/>
          <w:sz w:val="24"/>
          <w:szCs w:val="24"/>
        </w:rPr>
        <w:t>dan pada saat berkomunikasi di dunia maya</w:t>
      </w:r>
      <w:r w:rsidR="003921FC">
        <w:rPr>
          <w:rFonts w:ascii="Times New Roman" w:hAnsi="Times New Roman" w:cs="Times New Roman"/>
          <w:sz w:val="24"/>
          <w:szCs w:val="24"/>
        </w:rPr>
        <w:t xml:space="preserve"> sebagai contoh miskomunikasi tertulis</w:t>
      </w:r>
      <w:r>
        <w:rPr>
          <w:rFonts w:ascii="Times New Roman" w:hAnsi="Times New Roman" w:cs="Times New Roman"/>
          <w:sz w:val="24"/>
          <w:szCs w:val="24"/>
        </w:rPr>
        <w:t>.</w:t>
      </w:r>
    </w:p>
    <w:p w14:paraId="4B9477B9" w14:textId="77777777" w:rsidR="003B72BA" w:rsidRDefault="003B72BA" w:rsidP="00122F75">
      <w:pPr>
        <w:pStyle w:val="NoSpacing"/>
        <w:spacing w:line="360" w:lineRule="auto"/>
        <w:ind w:left="720" w:hanging="360"/>
        <w:jc w:val="both"/>
        <w:rPr>
          <w:rFonts w:ascii="Times New Roman" w:hAnsi="Times New Roman" w:cs="Times New Roman"/>
          <w:sz w:val="24"/>
          <w:szCs w:val="24"/>
        </w:rPr>
      </w:pPr>
    </w:p>
    <w:p w14:paraId="19C1D458" w14:textId="77777777" w:rsidR="00BF33DD" w:rsidRPr="005D6092" w:rsidRDefault="00122F75" w:rsidP="005D6092">
      <w:pPr>
        <w:pStyle w:val="NoSpacing"/>
        <w:numPr>
          <w:ilvl w:val="0"/>
          <w:numId w:val="5"/>
        </w:numPr>
        <w:spacing w:line="360" w:lineRule="auto"/>
        <w:ind w:left="720"/>
        <w:jc w:val="both"/>
        <w:rPr>
          <w:rFonts w:ascii="Times New Roman" w:hAnsi="Times New Roman" w:cs="Times New Roman"/>
          <w:sz w:val="24"/>
          <w:szCs w:val="24"/>
        </w:rPr>
      </w:pPr>
      <w:commentRangeStart w:id="8"/>
      <w:r>
        <w:rPr>
          <w:rFonts w:ascii="Times New Roman" w:hAnsi="Times New Roman" w:cs="Times New Roman"/>
          <w:sz w:val="24"/>
          <w:szCs w:val="24"/>
        </w:rPr>
        <w:t>LANDASAN TEORI</w:t>
      </w:r>
      <w:commentRangeEnd w:id="8"/>
      <w:r w:rsidR="00AF5133">
        <w:rPr>
          <w:rStyle w:val="CommentReference"/>
          <w:rFonts w:ascii="Times New Roman" w:eastAsia="Times New Roman" w:hAnsi="Times New Roman" w:cs="Times New Roman"/>
        </w:rPr>
        <w:commentReference w:id="8"/>
      </w:r>
    </w:p>
    <w:p w14:paraId="3BFBE92B" w14:textId="77777777" w:rsidR="00BA137E" w:rsidRDefault="00BA137E" w:rsidP="00122F75">
      <w:pPr>
        <w:pStyle w:val="NoSpacing"/>
        <w:numPr>
          <w:ilvl w:val="0"/>
          <w:numId w:val="7"/>
        </w:numPr>
        <w:spacing w:line="360" w:lineRule="auto"/>
        <w:ind w:left="1080"/>
        <w:jc w:val="both"/>
        <w:rPr>
          <w:rFonts w:ascii="Times New Roman" w:hAnsi="Times New Roman" w:cs="Times New Roman"/>
          <w:sz w:val="24"/>
          <w:szCs w:val="24"/>
        </w:rPr>
      </w:pPr>
      <w:commentRangeStart w:id="9"/>
      <w:r>
        <w:rPr>
          <w:rFonts w:ascii="Times New Roman" w:hAnsi="Times New Roman" w:cs="Times New Roman"/>
          <w:sz w:val="24"/>
          <w:szCs w:val="24"/>
        </w:rPr>
        <w:t>Pengertian Wacana</w:t>
      </w:r>
      <w:commentRangeEnd w:id="9"/>
      <w:r w:rsidR="00AF5133">
        <w:rPr>
          <w:rStyle w:val="CommentReference"/>
          <w:rFonts w:ascii="Times New Roman" w:eastAsia="Times New Roman" w:hAnsi="Times New Roman" w:cs="Times New Roman"/>
        </w:rPr>
        <w:commentReference w:id="9"/>
      </w:r>
    </w:p>
    <w:p w14:paraId="4A2CEF1C" w14:textId="77777777" w:rsidR="00030BFA" w:rsidRDefault="00BA137E" w:rsidP="005D6092">
      <w:pPr>
        <w:pStyle w:val="NoSpacing"/>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Pendapat beberapa ahli bahasa tentang wacana mengingatkan kita pada pemahaman bahwa wacana adalah: (1) perkataan, ucapan, tutur yang merupakan satu kesatuan; (2) keseluruhan tutur (Adwimarta, dkk dalam Djajasudarma, 2006:2). </w:t>
      </w:r>
      <w:commentRangeStart w:id="10"/>
      <w:r>
        <w:rPr>
          <w:rFonts w:ascii="Times New Roman" w:hAnsi="Times New Roman" w:cs="Times New Roman"/>
          <w:sz w:val="24"/>
          <w:szCs w:val="24"/>
        </w:rPr>
        <w:t>Sedangkan</w:t>
      </w:r>
      <w:commentRangeEnd w:id="10"/>
      <w:r w:rsidR="00AF5133">
        <w:rPr>
          <w:rStyle w:val="CommentReference"/>
          <w:rFonts w:ascii="Times New Roman" w:eastAsia="Times New Roman" w:hAnsi="Times New Roman" w:cs="Times New Roman"/>
        </w:rPr>
        <w:commentReference w:id="10"/>
      </w:r>
      <w:r>
        <w:rPr>
          <w:rFonts w:ascii="Times New Roman" w:hAnsi="Times New Roman" w:cs="Times New Roman"/>
          <w:sz w:val="24"/>
          <w:szCs w:val="24"/>
        </w:rPr>
        <w:t xml:space="preserve"> menurut </w:t>
      </w:r>
      <w:commentRangeStart w:id="11"/>
      <w:r>
        <w:rPr>
          <w:rFonts w:ascii="Times New Roman" w:hAnsi="Times New Roman" w:cs="Times New Roman"/>
          <w:sz w:val="24"/>
          <w:szCs w:val="24"/>
        </w:rPr>
        <w:t>Edmonson, wacana adalah satu peristiwa yang terstruktur diwujudkan di dalam perilaku linguistik atau yang lainnya (Djajasudarma, 2006:2)</w:t>
      </w:r>
      <w:commentRangeEnd w:id="11"/>
      <w:r w:rsidR="00AF5133">
        <w:rPr>
          <w:rStyle w:val="CommentReference"/>
          <w:rFonts w:ascii="Times New Roman" w:eastAsia="Times New Roman" w:hAnsi="Times New Roman" w:cs="Times New Roman"/>
        </w:rPr>
        <w:commentReference w:id="11"/>
      </w:r>
      <w:r>
        <w:rPr>
          <w:rFonts w:ascii="Times New Roman" w:hAnsi="Times New Roman" w:cs="Times New Roman"/>
          <w:sz w:val="24"/>
          <w:szCs w:val="24"/>
        </w:rPr>
        <w:t xml:space="preserve">. </w:t>
      </w:r>
      <w:r w:rsidR="00D468FE">
        <w:rPr>
          <w:rFonts w:ascii="Times New Roman" w:hAnsi="Times New Roman" w:cs="Times New Roman"/>
          <w:sz w:val="24"/>
          <w:szCs w:val="24"/>
        </w:rPr>
        <w:lastRenderedPageBreak/>
        <w:t>Selanjutnya, Darma (2009:3), menyimpulkan bahwa wacana merupakan rangkaian ujar atau rangkaian tindak tutur yang mengungkapkan suatu hal yang disajikan secara teratur, sistematis</w:t>
      </w:r>
      <w:r w:rsidR="009524A8">
        <w:rPr>
          <w:rFonts w:ascii="Times New Roman" w:hAnsi="Times New Roman" w:cs="Times New Roman"/>
          <w:sz w:val="24"/>
          <w:szCs w:val="24"/>
        </w:rPr>
        <w:t xml:space="preserve">, dalam satu kesatuan koheren, yang dibentuk oleh unsur-unsur segmental dalam sebuah wacana yang paling besar. Sedangkan unsur nonsegmental dalam sebuah wacana pada hakikatnya berhubungan dengan situasi, waktu, gambaran, tujuan, makna, intonasi dan tekanan dalam pemakaian bahasa, serta rasa bahasa yang sering kita kenal dengan istilah konteks </w:t>
      </w:r>
      <w:r>
        <w:rPr>
          <w:rFonts w:ascii="Times New Roman" w:hAnsi="Times New Roman" w:cs="Times New Roman"/>
          <w:sz w:val="24"/>
          <w:szCs w:val="24"/>
        </w:rPr>
        <w:t xml:space="preserve">Berdasarkan pendapat di atas, </w:t>
      </w:r>
      <w:r w:rsidR="009524A8">
        <w:rPr>
          <w:rFonts w:ascii="Times New Roman" w:hAnsi="Times New Roman" w:cs="Times New Roman"/>
          <w:sz w:val="24"/>
          <w:szCs w:val="24"/>
        </w:rPr>
        <w:t xml:space="preserve">disimpulkan bahwa </w:t>
      </w:r>
      <w:r>
        <w:rPr>
          <w:rFonts w:ascii="Times New Roman" w:hAnsi="Times New Roman" w:cs="Times New Roman"/>
          <w:sz w:val="24"/>
          <w:szCs w:val="24"/>
        </w:rPr>
        <w:t>wacana tidak hanya dikaitkan dengan tindak tutur terstruktur saja, tapi dapat juga berupa yang lainnya tind</w:t>
      </w:r>
      <w:r w:rsidR="00C81E84">
        <w:rPr>
          <w:rFonts w:ascii="Times New Roman" w:hAnsi="Times New Roman" w:cs="Times New Roman"/>
          <w:sz w:val="24"/>
          <w:szCs w:val="24"/>
        </w:rPr>
        <w:t>ak tutur yang tidak terstruktur. Wacana juga tidak hanya bersifat verbal, tapi dapat juga bersifat nonverbal.</w:t>
      </w:r>
    </w:p>
    <w:p w14:paraId="38DDF2DE" w14:textId="77777777" w:rsidR="00BA137E" w:rsidRDefault="00D468FE"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Ciri-ciri dan Sifat</w:t>
      </w:r>
      <w:r w:rsidR="00BA137E">
        <w:rPr>
          <w:rFonts w:ascii="Times New Roman" w:hAnsi="Times New Roman" w:cs="Times New Roman"/>
          <w:sz w:val="24"/>
          <w:szCs w:val="24"/>
        </w:rPr>
        <w:t xml:space="preserve"> Wacana</w:t>
      </w:r>
    </w:p>
    <w:p w14:paraId="35BB057E" w14:textId="77777777" w:rsidR="00D468FE" w:rsidRDefault="009524A8" w:rsidP="00122F75">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Berdasarkan pengertian wacana, kita dapat mengidentifikasi cirri dan sifat sebuah wacana, antara lain sebagai berikut.</w:t>
      </w:r>
    </w:p>
    <w:p w14:paraId="62CE7A41" w14:textId="77777777" w:rsidR="009524A8" w:rsidRDefault="009524A8"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Wacana dapat berupa rangkaian ujar secara lisan dan tulisan atau rangkaian tindak tutur.</w:t>
      </w:r>
    </w:p>
    <w:p w14:paraId="2634F465" w14:textId="77777777" w:rsidR="009524A8" w:rsidRDefault="009524A8"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Wacana mengungkapkan suatu hal (</w:t>
      </w:r>
      <w:r w:rsidR="00436BF1">
        <w:rPr>
          <w:rFonts w:ascii="Times New Roman" w:hAnsi="Times New Roman" w:cs="Times New Roman"/>
          <w:sz w:val="24"/>
          <w:szCs w:val="24"/>
        </w:rPr>
        <w:t>subjek)</w:t>
      </w:r>
    </w:p>
    <w:p w14:paraId="589085EE" w14:textId="77777777" w:rsidR="00436BF1" w:rsidRDefault="00436BF1"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Penyajiannya teratur, sistematis, koheren, dan lengkap dengan semua situasi pendukungnya.</w:t>
      </w:r>
    </w:p>
    <w:p w14:paraId="3B6EE0FD" w14:textId="77777777" w:rsidR="00436BF1" w:rsidRDefault="00436BF1"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Memiliki satu kesatuan misi dalam rangkaian itu.</w:t>
      </w:r>
    </w:p>
    <w:p w14:paraId="27BA2879" w14:textId="77777777" w:rsidR="00436BF1" w:rsidRDefault="00436BF1" w:rsidP="00122F75">
      <w:pPr>
        <w:pStyle w:val="NoSpacing"/>
        <w:numPr>
          <w:ilvl w:val="0"/>
          <w:numId w:val="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Dibentuk oleh </w:t>
      </w:r>
      <w:r w:rsidR="00AA5E6A">
        <w:rPr>
          <w:rFonts w:ascii="Times New Roman" w:hAnsi="Times New Roman" w:cs="Times New Roman"/>
          <w:sz w:val="24"/>
          <w:szCs w:val="24"/>
        </w:rPr>
        <w:t>unsur segmental dan nonsegmental.</w:t>
      </w:r>
    </w:p>
    <w:p w14:paraId="2BAF6647" w14:textId="77777777" w:rsidR="00BA137E" w:rsidRDefault="003F497F" w:rsidP="005D6092">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(Darma, 2009:3-4</w:t>
      </w:r>
      <w:r w:rsidR="00AA5E6A">
        <w:rPr>
          <w:rFonts w:ascii="Times New Roman" w:hAnsi="Times New Roman" w:cs="Times New Roman"/>
          <w:sz w:val="24"/>
          <w:szCs w:val="24"/>
        </w:rPr>
        <w:t>)</w:t>
      </w:r>
    </w:p>
    <w:p w14:paraId="02F36DBD" w14:textId="77777777" w:rsidR="00AA5E6A" w:rsidRDefault="00AA5E6A"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Wujud dan Jenis Wacana</w:t>
      </w:r>
    </w:p>
    <w:p w14:paraId="4FC5AB20" w14:textId="77777777" w:rsidR="00AA5E6A" w:rsidRDefault="003F497F" w:rsidP="00122F75">
      <w:pPr>
        <w:pStyle w:val="NoSpacing"/>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Darma (2009:4) mengemukakan bahwa p</w:t>
      </w:r>
      <w:r w:rsidR="00AA5E6A">
        <w:rPr>
          <w:rFonts w:ascii="Times New Roman" w:hAnsi="Times New Roman" w:cs="Times New Roman"/>
          <w:sz w:val="24"/>
          <w:szCs w:val="24"/>
        </w:rPr>
        <w:t>ada dasarnya, wujud dan jenis wacana dapat ditinjau dari sudut realitas, media komunikasi, cara pemaparan, dan jenis pemakaian. Dalam kenyataanya wujud dari bentuk wacana itu dapat dilihat dalam beragam buah karya si pembuat wacana, yaitu:</w:t>
      </w:r>
    </w:p>
    <w:p w14:paraId="6D42BEB2" w14:textId="77777777" w:rsidR="00AA5E6A" w:rsidRDefault="003F497F" w:rsidP="00122F75">
      <w:pPr>
        <w:pStyle w:val="NoSpacing"/>
        <w:numPr>
          <w:ilvl w:val="0"/>
          <w:numId w:val="9"/>
        </w:numPr>
        <w:spacing w:line="360" w:lineRule="auto"/>
        <w:jc w:val="both"/>
        <w:rPr>
          <w:rFonts w:ascii="Times New Roman" w:hAnsi="Times New Roman" w:cs="Times New Roman"/>
          <w:i/>
          <w:sz w:val="24"/>
          <w:szCs w:val="24"/>
        </w:rPr>
      </w:pPr>
      <w:r w:rsidRPr="003F497F">
        <w:rPr>
          <w:rFonts w:ascii="Times New Roman" w:hAnsi="Times New Roman" w:cs="Times New Roman"/>
          <w:i/>
          <w:sz w:val="24"/>
          <w:szCs w:val="24"/>
        </w:rPr>
        <w:t>Text</w:t>
      </w:r>
      <w:r>
        <w:rPr>
          <w:rFonts w:ascii="Times New Roman" w:hAnsi="Times New Roman" w:cs="Times New Roman"/>
          <w:sz w:val="24"/>
          <w:szCs w:val="24"/>
        </w:rPr>
        <w:t xml:space="preserve"> (wacana dalam wujud tulisan/grafis).</w:t>
      </w:r>
    </w:p>
    <w:p w14:paraId="349A9BDD" w14:textId="77777777" w:rsidR="003F497F" w:rsidRPr="003F497F" w:rsidRDefault="003F497F" w:rsidP="00122F75">
      <w:pPr>
        <w:pStyle w:val="NoSpacing"/>
        <w:numPr>
          <w:ilvl w:val="0"/>
          <w:numId w:val="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Talk</w:t>
      </w:r>
      <w:r>
        <w:rPr>
          <w:rFonts w:ascii="Times New Roman" w:hAnsi="Times New Roman" w:cs="Times New Roman"/>
          <w:sz w:val="24"/>
          <w:szCs w:val="24"/>
        </w:rPr>
        <w:t xml:space="preserve"> (wacana dalam wujud ucapan)</w:t>
      </w:r>
    </w:p>
    <w:p w14:paraId="2A5A4806" w14:textId="77777777" w:rsidR="003F497F" w:rsidRPr="003F497F" w:rsidRDefault="003F497F" w:rsidP="00122F75">
      <w:pPr>
        <w:pStyle w:val="NoSpacing"/>
        <w:numPr>
          <w:ilvl w:val="0"/>
          <w:numId w:val="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Act </w:t>
      </w:r>
      <w:r>
        <w:rPr>
          <w:rFonts w:ascii="Times New Roman" w:hAnsi="Times New Roman" w:cs="Times New Roman"/>
          <w:sz w:val="24"/>
          <w:szCs w:val="24"/>
        </w:rPr>
        <w:t>(</w:t>
      </w:r>
      <w:r w:rsidRPr="003F497F">
        <w:rPr>
          <w:rFonts w:ascii="Times New Roman" w:hAnsi="Times New Roman" w:cs="Times New Roman"/>
          <w:sz w:val="24"/>
          <w:szCs w:val="24"/>
        </w:rPr>
        <w:t xml:space="preserve">wacana </w:t>
      </w:r>
      <w:r>
        <w:rPr>
          <w:rFonts w:ascii="Times New Roman" w:hAnsi="Times New Roman" w:cs="Times New Roman"/>
          <w:sz w:val="24"/>
          <w:szCs w:val="24"/>
        </w:rPr>
        <w:t>dalam wujud tindakan)</w:t>
      </w:r>
    </w:p>
    <w:p w14:paraId="6489E6BE" w14:textId="77777777" w:rsidR="00BA137E" w:rsidRPr="00F95B2F" w:rsidRDefault="003F497F" w:rsidP="00122F75">
      <w:pPr>
        <w:pStyle w:val="NoSpacing"/>
        <w:numPr>
          <w:ilvl w:val="0"/>
          <w:numId w:val="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Artifact</w:t>
      </w:r>
      <w:r>
        <w:rPr>
          <w:rFonts w:ascii="Times New Roman" w:hAnsi="Times New Roman" w:cs="Times New Roman"/>
          <w:sz w:val="24"/>
          <w:szCs w:val="24"/>
        </w:rPr>
        <w:t xml:space="preserve"> (wacana dalam wujud jejak)</w:t>
      </w:r>
    </w:p>
    <w:p w14:paraId="1965FBB1" w14:textId="77777777" w:rsidR="003F497F" w:rsidRDefault="003F497F" w:rsidP="00122F75">
      <w:pPr>
        <w:pStyle w:val="NoSpacing"/>
        <w:spacing w:line="360" w:lineRule="auto"/>
        <w:ind w:left="1080"/>
        <w:jc w:val="both"/>
        <w:rPr>
          <w:rFonts w:ascii="Times New Roman" w:hAnsi="Times New Roman" w:cs="Times New Roman"/>
          <w:sz w:val="24"/>
          <w:szCs w:val="24"/>
        </w:rPr>
      </w:pPr>
    </w:p>
    <w:p w14:paraId="787561A8" w14:textId="77777777" w:rsidR="0067562D" w:rsidRDefault="00BA137E" w:rsidP="00122F75">
      <w:pPr>
        <w:pStyle w:val="NoSpacing"/>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Konteks Wacan</w:t>
      </w:r>
      <w:r w:rsidR="00BF33DD">
        <w:rPr>
          <w:rFonts w:ascii="Times New Roman" w:hAnsi="Times New Roman" w:cs="Times New Roman"/>
          <w:sz w:val="24"/>
          <w:szCs w:val="24"/>
        </w:rPr>
        <w:t>a</w:t>
      </w:r>
    </w:p>
    <w:p w14:paraId="4A305840" w14:textId="77777777" w:rsidR="00187D9A" w:rsidRDefault="00042D06" w:rsidP="00122F75">
      <w:pPr>
        <w:pStyle w:val="NoSpacing"/>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Berbicara tentang wacana selalu berkaitan dengan konteks</w:t>
      </w:r>
      <w:r w:rsidR="00BC09A7">
        <w:rPr>
          <w:rFonts w:ascii="Times New Roman" w:hAnsi="Times New Roman" w:cs="Times New Roman"/>
          <w:sz w:val="24"/>
          <w:szCs w:val="24"/>
        </w:rPr>
        <w:t>. Kridalaksana (2001:120) mendefinisikan bahwa konteks merupakan ciri-ciri alam di luar bahasa yang menumbuhkan makna pada ujaran atau wacana (lingkungan nonlinguistik dari wacana).</w:t>
      </w:r>
      <w:r w:rsidR="000B46A3">
        <w:rPr>
          <w:rFonts w:ascii="Times New Roman" w:hAnsi="Times New Roman" w:cs="Times New Roman"/>
          <w:sz w:val="24"/>
          <w:szCs w:val="24"/>
        </w:rPr>
        <w:t xml:space="preserve"> Pendapat lain mengenai konteks wacana dikemukakan oleh Djajasudarma (2006:27) yang menyatakan bahwa konteks wacana dibentuk oleh berbagai unsure, seperti situasi, pembicara, pendengar, waktu, tempat, adegan, topik, peristiwa, amanat, kode, dan saluran. Secara rinci, </w:t>
      </w:r>
      <w:commentRangeStart w:id="12"/>
      <w:r w:rsidR="000B46A3">
        <w:rPr>
          <w:rFonts w:ascii="Times New Roman" w:hAnsi="Times New Roman" w:cs="Times New Roman"/>
          <w:sz w:val="24"/>
          <w:szCs w:val="24"/>
        </w:rPr>
        <w:t>Hymes (dalam Darma, 2009:4-6)</w:t>
      </w:r>
      <w:commentRangeEnd w:id="12"/>
      <w:r w:rsidR="00F13A66">
        <w:rPr>
          <w:rStyle w:val="CommentReference"/>
          <w:rFonts w:ascii="Times New Roman" w:eastAsia="Times New Roman" w:hAnsi="Times New Roman" w:cs="Times New Roman"/>
        </w:rPr>
        <w:commentReference w:id="12"/>
      </w:r>
      <w:r w:rsidR="000B46A3">
        <w:rPr>
          <w:rFonts w:ascii="Times New Roman" w:hAnsi="Times New Roman" w:cs="Times New Roman"/>
          <w:sz w:val="24"/>
          <w:szCs w:val="24"/>
        </w:rPr>
        <w:t>, menjelaskan unsur-unsur konteks wacana sebagai berikut.</w:t>
      </w:r>
    </w:p>
    <w:p w14:paraId="3BB67095"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Latar (</w:t>
      </w:r>
      <w:r w:rsidRPr="00C504DD">
        <w:rPr>
          <w:rFonts w:ascii="Times New Roman" w:hAnsi="Times New Roman" w:cs="Times New Roman"/>
          <w:i/>
          <w:sz w:val="24"/>
          <w:szCs w:val="24"/>
        </w:rPr>
        <w:t>Setting</w:t>
      </w:r>
      <w:r>
        <w:rPr>
          <w:rFonts w:ascii="Times New Roman" w:hAnsi="Times New Roman" w:cs="Times New Roman"/>
          <w:sz w:val="24"/>
          <w:szCs w:val="24"/>
        </w:rPr>
        <w:t>)</w:t>
      </w:r>
    </w:p>
    <w:p w14:paraId="6109DC18" w14:textId="77777777" w:rsidR="00C504DD" w:rsidRDefault="00C504DD"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Latar mengacu pada tempat (ruang/</w:t>
      </w:r>
      <w:r w:rsidRPr="00C504DD">
        <w:rPr>
          <w:rFonts w:ascii="Times New Roman" w:hAnsi="Times New Roman" w:cs="Times New Roman"/>
          <w:i/>
          <w:sz w:val="24"/>
          <w:szCs w:val="24"/>
        </w:rPr>
        <w:t>space</w:t>
      </w:r>
      <w:r>
        <w:rPr>
          <w:rFonts w:ascii="Times New Roman" w:hAnsi="Times New Roman" w:cs="Times New Roman"/>
          <w:sz w:val="24"/>
          <w:szCs w:val="24"/>
        </w:rPr>
        <w:t>) dan waktu (tempat/</w:t>
      </w:r>
      <w:r w:rsidRPr="00C504DD">
        <w:rPr>
          <w:rFonts w:ascii="Times New Roman" w:hAnsi="Times New Roman" w:cs="Times New Roman"/>
          <w:i/>
          <w:sz w:val="24"/>
          <w:szCs w:val="24"/>
        </w:rPr>
        <w:t>time</w:t>
      </w:r>
      <w:r>
        <w:rPr>
          <w:rFonts w:ascii="Times New Roman" w:hAnsi="Times New Roman" w:cs="Times New Roman"/>
          <w:sz w:val="24"/>
          <w:szCs w:val="24"/>
        </w:rPr>
        <w:t>) terjadinya percakapan.</w:t>
      </w:r>
    </w:p>
    <w:p w14:paraId="524D67FF"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Peserta (</w:t>
      </w:r>
      <w:r w:rsidRPr="00C504DD">
        <w:rPr>
          <w:rFonts w:ascii="Times New Roman" w:hAnsi="Times New Roman" w:cs="Times New Roman"/>
          <w:i/>
          <w:sz w:val="24"/>
          <w:szCs w:val="24"/>
        </w:rPr>
        <w:t>Participant</w:t>
      </w:r>
      <w:r>
        <w:rPr>
          <w:rFonts w:ascii="Times New Roman" w:hAnsi="Times New Roman" w:cs="Times New Roman"/>
          <w:sz w:val="24"/>
          <w:szCs w:val="24"/>
        </w:rPr>
        <w:t>)</w:t>
      </w:r>
    </w:p>
    <w:p w14:paraId="7E9B9553" w14:textId="77777777" w:rsidR="00C504DD" w:rsidRDefault="00C504DD"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Peserta mengacu pada peserta percakapan, yaitu pembicara (penyapa) dan pendengar atau lawan bicara (pesapa).</w:t>
      </w:r>
    </w:p>
    <w:p w14:paraId="31BC7C60"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Hasil (</w:t>
      </w:r>
      <w:r w:rsidRPr="00C504DD">
        <w:rPr>
          <w:rFonts w:ascii="Times New Roman" w:hAnsi="Times New Roman" w:cs="Times New Roman"/>
          <w:i/>
          <w:sz w:val="24"/>
          <w:szCs w:val="24"/>
        </w:rPr>
        <w:t>Ends</w:t>
      </w:r>
      <w:r>
        <w:rPr>
          <w:rFonts w:ascii="Times New Roman" w:hAnsi="Times New Roman" w:cs="Times New Roman"/>
          <w:sz w:val="24"/>
          <w:szCs w:val="24"/>
        </w:rPr>
        <w:t>)</w:t>
      </w:r>
    </w:p>
    <w:p w14:paraId="26FC4605" w14:textId="77777777" w:rsidR="00C504DD" w:rsidRDefault="00C504DD"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Hasil mengacu pada percakapan dan tujuan percakapan.</w:t>
      </w:r>
    </w:p>
    <w:p w14:paraId="3716EACF"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Amanat (</w:t>
      </w:r>
      <w:r w:rsidRPr="00C504DD">
        <w:rPr>
          <w:rFonts w:ascii="Times New Roman" w:hAnsi="Times New Roman" w:cs="Times New Roman"/>
          <w:i/>
          <w:sz w:val="24"/>
          <w:szCs w:val="24"/>
        </w:rPr>
        <w:t>Message</w:t>
      </w:r>
      <w:r>
        <w:rPr>
          <w:rFonts w:ascii="Times New Roman" w:hAnsi="Times New Roman" w:cs="Times New Roman"/>
          <w:sz w:val="24"/>
          <w:szCs w:val="24"/>
        </w:rPr>
        <w:t>)</w:t>
      </w:r>
    </w:p>
    <w:p w14:paraId="053ADB7F" w14:textId="77777777" w:rsidR="00C504DD" w:rsidRDefault="00C504DD"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Amanat mengacu pada bentuk dan isi amanat.</w:t>
      </w:r>
    </w:p>
    <w:p w14:paraId="3E0357E0"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Cara (</w:t>
      </w:r>
      <w:r w:rsidRPr="00C504DD">
        <w:rPr>
          <w:rFonts w:ascii="Times New Roman" w:hAnsi="Times New Roman" w:cs="Times New Roman"/>
          <w:i/>
          <w:sz w:val="24"/>
          <w:szCs w:val="24"/>
        </w:rPr>
        <w:t>Key</w:t>
      </w:r>
      <w:r>
        <w:rPr>
          <w:rFonts w:ascii="Times New Roman" w:hAnsi="Times New Roman" w:cs="Times New Roman"/>
          <w:sz w:val="24"/>
          <w:szCs w:val="24"/>
        </w:rPr>
        <w:t>)</w:t>
      </w:r>
    </w:p>
    <w:p w14:paraId="214F03D2" w14:textId="77777777" w:rsidR="00C504DD" w:rsidRDefault="00C504DD"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Cara mengacu pada semangat melaksanakan percakapan.</w:t>
      </w:r>
    </w:p>
    <w:p w14:paraId="6F5241CA"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w:t>
      </w:r>
      <w:r w:rsidRPr="00C504DD">
        <w:rPr>
          <w:rFonts w:ascii="Times New Roman" w:hAnsi="Times New Roman" w:cs="Times New Roman"/>
          <w:i/>
          <w:sz w:val="24"/>
          <w:szCs w:val="24"/>
        </w:rPr>
        <w:t>Instrument</w:t>
      </w:r>
      <w:r>
        <w:rPr>
          <w:rFonts w:ascii="Times New Roman" w:hAnsi="Times New Roman" w:cs="Times New Roman"/>
          <w:sz w:val="24"/>
          <w:szCs w:val="24"/>
        </w:rPr>
        <w:t>)</w:t>
      </w:r>
    </w:p>
    <w:p w14:paraId="41B2CC8E" w14:textId="77777777" w:rsidR="002E65DC" w:rsidRDefault="002E65DC"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mengacu pada penggunaan bahasa baik lisan maupun tulis dan mengacu pula pada variasi bahasa yang digunakan.</w:t>
      </w:r>
    </w:p>
    <w:p w14:paraId="035E4C44"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Norma (</w:t>
      </w:r>
      <w:r w:rsidRPr="00C504DD">
        <w:rPr>
          <w:rFonts w:ascii="Times New Roman" w:hAnsi="Times New Roman" w:cs="Times New Roman"/>
          <w:i/>
          <w:sz w:val="24"/>
          <w:szCs w:val="24"/>
        </w:rPr>
        <w:t>Norms</w:t>
      </w:r>
      <w:r>
        <w:rPr>
          <w:rFonts w:ascii="Times New Roman" w:hAnsi="Times New Roman" w:cs="Times New Roman"/>
          <w:sz w:val="24"/>
          <w:szCs w:val="24"/>
        </w:rPr>
        <w:t>)</w:t>
      </w:r>
    </w:p>
    <w:p w14:paraId="53A076A9" w14:textId="77777777" w:rsidR="002E65DC" w:rsidRDefault="002E65DC"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Norma mengacu pada perilaku peserta percakapan. </w:t>
      </w:r>
    </w:p>
    <w:p w14:paraId="4DF526CE" w14:textId="77777777" w:rsidR="00C504DD" w:rsidRDefault="00C504DD" w:rsidP="00122F75">
      <w:pPr>
        <w:pStyle w:val="NoSpacing"/>
        <w:numPr>
          <w:ilvl w:val="0"/>
          <w:numId w:val="1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Jenis (</w:t>
      </w:r>
      <w:r w:rsidRPr="00C504DD">
        <w:rPr>
          <w:rFonts w:ascii="Times New Roman" w:hAnsi="Times New Roman" w:cs="Times New Roman"/>
          <w:i/>
          <w:sz w:val="24"/>
          <w:szCs w:val="24"/>
        </w:rPr>
        <w:t>Genre</w:t>
      </w:r>
      <w:r>
        <w:rPr>
          <w:rFonts w:ascii="Times New Roman" w:hAnsi="Times New Roman" w:cs="Times New Roman"/>
          <w:sz w:val="24"/>
          <w:szCs w:val="24"/>
        </w:rPr>
        <w:t>)</w:t>
      </w:r>
    </w:p>
    <w:p w14:paraId="50DE9EE0" w14:textId="77777777" w:rsidR="002E65DC" w:rsidRDefault="002E65DC" w:rsidP="00122F75">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Genre mengacu pada </w:t>
      </w:r>
      <w:r w:rsidR="00122F75">
        <w:rPr>
          <w:rFonts w:ascii="Times New Roman" w:hAnsi="Times New Roman" w:cs="Times New Roman"/>
          <w:sz w:val="24"/>
          <w:szCs w:val="24"/>
        </w:rPr>
        <w:t>kategori, seperti sajak, teka-teki, kuliah, dan doa.</w:t>
      </w:r>
    </w:p>
    <w:p w14:paraId="0781E2C0" w14:textId="77777777" w:rsidR="00122F75" w:rsidRDefault="00122F75" w:rsidP="00122F75">
      <w:pPr>
        <w:pStyle w:val="NoSpacing"/>
        <w:spacing w:line="360" w:lineRule="auto"/>
        <w:ind w:left="1440"/>
        <w:jc w:val="both"/>
        <w:rPr>
          <w:rFonts w:ascii="Times New Roman" w:hAnsi="Times New Roman" w:cs="Times New Roman"/>
          <w:sz w:val="24"/>
          <w:szCs w:val="24"/>
        </w:rPr>
      </w:pPr>
    </w:p>
    <w:p w14:paraId="1CE49E64" w14:textId="77777777" w:rsidR="005D6092" w:rsidRDefault="005D6092" w:rsidP="00122F75">
      <w:pPr>
        <w:pStyle w:val="NoSpacing"/>
        <w:spacing w:line="360" w:lineRule="auto"/>
        <w:ind w:left="1440"/>
        <w:jc w:val="both"/>
        <w:rPr>
          <w:rFonts w:ascii="Times New Roman" w:hAnsi="Times New Roman" w:cs="Times New Roman"/>
          <w:sz w:val="24"/>
          <w:szCs w:val="24"/>
        </w:rPr>
      </w:pPr>
    </w:p>
    <w:p w14:paraId="099D367A" w14:textId="77777777" w:rsidR="005D6092" w:rsidRDefault="005D6092" w:rsidP="00122F75">
      <w:pPr>
        <w:pStyle w:val="NoSpacing"/>
        <w:spacing w:line="360" w:lineRule="auto"/>
        <w:ind w:left="1440"/>
        <w:jc w:val="both"/>
        <w:rPr>
          <w:rFonts w:ascii="Times New Roman" w:hAnsi="Times New Roman" w:cs="Times New Roman"/>
          <w:sz w:val="24"/>
          <w:szCs w:val="24"/>
        </w:rPr>
      </w:pPr>
    </w:p>
    <w:p w14:paraId="6F3F991F" w14:textId="77777777" w:rsidR="005D6092" w:rsidRPr="0021506D" w:rsidRDefault="005D6092" w:rsidP="00122F75">
      <w:pPr>
        <w:pStyle w:val="NoSpacing"/>
        <w:spacing w:line="360" w:lineRule="auto"/>
        <w:ind w:left="1440"/>
        <w:jc w:val="both"/>
        <w:rPr>
          <w:rFonts w:ascii="Times New Roman" w:hAnsi="Times New Roman" w:cs="Times New Roman"/>
          <w:sz w:val="24"/>
          <w:szCs w:val="24"/>
        </w:rPr>
      </w:pPr>
    </w:p>
    <w:p w14:paraId="75E219F1" w14:textId="77777777" w:rsidR="00A40182" w:rsidRDefault="00A40182" w:rsidP="00122F75">
      <w:pPr>
        <w:pStyle w:val="NoSpacing"/>
        <w:numPr>
          <w:ilvl w:val="0"/>
          <w:numId w:val="5"/>
        </w:numPr>
        <w:spacing w:line="360" w:lineRule="auto"/>
        <w:ind w:left="720"/>
        <w:jc w:val="both"/>
        <w:rPr>
          <w:rFonts w:ascii="Times New Roman" w:hAnsi="Times New Roman" w:cs="Times New Roman"/>
          <w:sz w:val="24"/>
          <w:szCs w:val="24"/>
        </w:rPr>
      </w:pPr>
      <w:commentRangeStart w:id="13"/>
      <w:r>
        <w:rPr>
          <w:rFonts w:ascii="Times New Roman" w:hAnsi="Times New Roman" w:cs="Times New Roman"/>
          <w:sz w:val="24"/>
          <w:szCs w:val="24"/>
        </w:rPr>
        <w:t>METODE PENELITIAN</w:t>
      </w:r>
      <w:commentRangeEnd w:id="13"/>
      <w:r w:rsidR="00F13A66">
        <w:rPr>
          <w:rStyle w:val="CommentReference"/>
          <w:rFonts w:ascii="Times New Roman" w:eastAsia="Times New Roman" w:hAnsi="Times New Roman" w:cs="Times New Roman"/>
        </w:rPr>
        <w:commentReference w:id="13"/>
      </w:r>
    </w:p>
    <w:p w14:paraId="7E0A311A" w14:textId="77777777" w:rsidR="00A40182" w:rsidRDefault="00A40182" w:rsidP="00A40182">
      <w:pPr>
        <w:numPr>
          <w:ilvl w:val="0"/>
          <w:numId w:val="13"/>
        </w:numPr>
        <w:tabs>
          <w:tab w:val="clear" w:pos="2340"/>
        </w:tabs>
        <w:spacing w:line="360" w:lineRule="auto"/>
        <w:ind w:left="540" w:hanging="180"/>
        <w:jc w:val="both"/>
      </w:pPr>
      <w:commentRangeStart w:id="14"/>
      <w:r>
        <w:t>Metode Pengumpulan Data</w:t>
      </w:r>
      <w:commentRangeEnd w:id="14"/>
      <w:r w:rsidR="00E2022D">
        <w:rPr>
          <w:rStyle w:val="CommentReference"/>
        </w:rPr>
        <w:commentReference w:id="14"/>
      </w:r>
    </w:p>
    <w:p w14:paraId="680AAAB4" w14:textId="77777777" w:rsidR="00A40182" w:rsidRPr="000B6B5A" w:rsidRDefault="00A40182" w:rsidP="00A40182">
      <w:pPr>
        <w:tabs>
          <w:tab w:val="left" w:pos="180"/>
        </w:tabs>
        <w:spacing w:line="360" w:lineRule="auto"/>
        <w:jc w:val="both"/>
        <w:rPr>
          <w:lang w:val="nb-NO"/>
        </w:rPr>
      </w:pPr>
      <w:r w:rsidRPr="000B6B5A">
        <w:rPr>
          <w:lang w:val="nb-NO"/>
        </w:rPr>
        <w:t>Untuk memperoleh data, penulis menggunakan metode studi pustaka, dokumentasi, dan observasi.</w:t>
      </w:r>
    </w:p>
    <w:p w14:paraId="7C43A9C2" w14:textId="77777777" w:rsidR="00A40182" w:rsidRDefault="00A40182" w:rsidP="00A40182">
      <w:pPr>
        <w:numPr>
          <w:ilvl w:val="0"/>
          <w:numId w:val="15"/>
        </w:numPr>
        <w:tabs>
          <w:tab w:val="clear" w:pos="2340"/>
          <w:tab w:val="left" w:pos="180"/>
          <w:tab w:val="num" w:pos="1440"/>
        </w:tabs>
        <w:spacing w:line="360" w:lineRule="auto"/>
        <w:ind w:hanging="1080"/>
        <w:jc w:val="both"/>
      </w:pPr>
      <w:r>
        <w:t>Studi Pustaka</w:t>
      </w:r>
    </w:p>
    <w:p w14:paraId="4AD466AB" w14:textId="77777777" w:rsidR="00A40182" w:rsidRPr="000B6B5A" w:rsidRDefault="00A40182" w:rsidP="005D6092">
      <w:pPr>
        <w:tabs>
          <w:tab w:val="left" w:pos="180"/>
        </w:tabs>
        <w:spacing w:line="360" w:lineRule="auto"/>
        <w:ind w:left="720"/>
        <w:jc w:val="both"/>
        <w:rPr>
          <w:lang w:val="nb-NO"/>
        </w:rPr>
      </w:pPr>
      <w:r>
        <w:t xml:space="preserve">Metode ini diterapkan untuk mempelajari kepustakaan yang berkaitan dengan masalah yang dipecahkan dan memilih sumber pustaka yang efektif, termasuk dalam menelusuri pustaka elektronik yang berasal dari internet. </w:t>
      </w:r>
      <w:r w:rsidRPr="000B6B5A">
        <w:rPr>
          <w:lang w:val="nb-NO"/>
        </w:rPr>
        <w:t xml:space="preserve">Kepustakaan di sini  berupa buku-buku mengenai metode pembelajaran </w:t>
      </w:r>
      <w:r w:rsidRPr="000B6B5A">
        <w:rPr>
          <w:i/>
          <w:iCs/>
          <w:lang w:val="nb-NO"/>
        </w:rPr>
        <w:t>Cooperative Learning</w:t>
      </w:r>
      <w:r w:rsidRPr="000B6B5A">
        <w:rPr>
          <w:lang w:val="nb-NO"/>
        </w:rPr>
        <w:t>, metodologi penelitian,  dan hasil-hasil penelitian terdahulu. Metode ini dilakukan dengan teknik pencatatan hal-hal penting dalam mengumpulkan data.</w:t>
      </w:r>
    </w:p>
    <w:p w14:paraId="51739D3D" w14:textId="77777777" w:rsidR="00A40182" w:rsidRDefault="00A40182" w:rsidP="00A40182">
      <w:pPr>
        <w:numPr>
          <w:ilvl w:val="0"/>
          <w:numId w:val="17"/>
        </w:numPr>
        <w:tabs>
          <w:tab w:val="clear" w:pos="2340"/>
          <w:tab w:val="left" w:pos="1080"/>
          <w:tab w:val="num" w:pos="1440"/>
        </w:tabs>
        <w:spacing w:line="360" w:lineRule="auto"/>
        <w:ind w:hanging="1620"/>
        <w:jc w:val="both"/>
      </w:pPr>
      <w:r>
        <w:t>Dokumentasi</w:t>
      </w:r>
    </w:p>
    <w:p w14:paraId="5B64154F" w14:textId="77777777" w:rsidR="00A40182" w:rsidRPr="000B6B5A" w:rsidRDefault="00A40182" w:rsidP="005D6092">
      <w:pPr>
        <w:tabs>
          <w:tab w:val="left" w:pos="720"/>
        </w:tabs>
        <w:spacing w:line="360" w:lineRule="auto"/>
        <w:ind w:left="720"/>
        <w:jc w:val="both"/>
        <w:rPr>
          <w:lang w:val="nb-NO"/>
        </w:rPr>
      </w:pPr>
      <w:r w:rsidRPr="000B6B5A">
        <w:rPr>
          <w:lang w:val="nb-NO"/>
        </w:rPr>
        <w:t>Menurut Suharsimi Arikunto (2007:158), dalam metode dokumentasi</w:t>
      </w:r>
      <w:del w:id="15" w:author="user" w:date="2019-05-14T23:12:00Z">
        <w:r w:rsidRPr="000B6B5A" w:rsidDel="00F13A66">
          <w:rPr>
            <w:lang w:val="nb-NO"/>
          </w:rPr>
          <w:delText xml:space="preserve"> </w:delText>
        </w:r>
      </w:del>
      <w:r w:rsidRPr="000B6B5A">
        <w:rPr>
          <w:lang w:val="nb-NO"/>
        </w:rPr>
        <w:t>, peneliti menyelidiki benda-benda tertulis seperti buku-buku, majalah, dokumen, peraturan-peraturan, notulen rapat, catatan harian, dan sebagainya.</w:t>
      </w:r>
    </w:p>
    <w:p w14:paraId="299263F9" w14:textId="77777777" w:rsidR="00A40182" w:rsidRPr="000B6B5A" w:rsidRDefault="005D6092" w:rsidP="005D6092">
      <w:pPr>
        <w:tabs>
          <w:tab w:val="left" w:pos="180"/>
        </w:tabs>
        <w:spacing w:line="360" w:lineRule="auto"/>
        <w:ind w:left="720" w:hanging="180"/>
        <w:jc w:val="both"/>
        <w:rPr>
          <w:lang w:val="nb-NO"/>
        </w:rPr>
      </w:pPr>
      <w:r>
        <w:rPr>
          <w:lang w:val="nb-NO"/>
        </w:rPr>
        <w:tab/>
      </w:r>
      <w:r w:rsidR="00A40182" w:rsidRPr="000B6B5A">
        <w:rPr>
          <w:lang w:val="nb-NO"/>
        </w:rPr>
        <w:t>Metode ini dilakukan dengan penetapan variabel terlebih dahulu kemudian mencari keterangan tentang variabel tersebut (Arikunto, 2007:231).  Dokumentasi ini meliputi semua bahan-bahan penting yang dipergunakan untuk mengidentifikasi data-data tertulis yang kemudian berfungsi mendeskripsikan sasaran.</w:t>
      </w:r>
    </w:p>
    <w:p w14:paraId="70120CFD" w14:textId="77777777" w:rsidR="00A40182" w:rsidRDefault="00A40182" w:rsidP="00A40182">
      <w:pPr>
        <w:numPr>
          <w:ilvl w:val="1"/>
          <w:numId w:val="13"/>
        </w:numPr>
        <w:tabs>
          <w:tab w:val="clear" w:pos="2340"/>
          <w:tab w:val="left" w:pos="180"/>
          <w:tab w:val="num" w:pos="1440"/>
        </w:tabs>
        <w:spacing w:line="360" w:lineRule="auto"/>
        <w:ind w:hanging="1080"/>
        <w:jc w:val="both"/>
      </w:pPr>
      <w:r>
        <w:t>Observasi</w:t>
      </w:r>
    </w:p>
    <w:p w14:paraId="7F893553" w14:textId="77777777" w:rsidR="00A40182" w:rsidRPr="000B6B5A" w:rsidRDefault="00A40182" w:rsidP="00A40182">
      <w:pPr>
        <w:tabs>
          <w:tab w:val="left" w:pos="180"/>
        </w:tabs>
        <w:spacing w:line="360" w:lineRule="auto"/>
        <w:ind w:left="720"/>
        <w:jc w:val="both"/>
        <w:rPr>
          <w:lang w:val="nb-NO"/>
        </w:rPr>
      </w:pPr>
      <w:r>
        <w:t xml:space="preserve">Arikunto (2007:156), observasi disebut juga pengamatan, yaitu meliputi kegiatan pemuatan perhatian terhadap sesuatu objek dengan menggunakan seluruh alat indera. </w:t>
      </w:r>
      <w:r w:rsidRPr="000B6B5A">
        <w:rPr>
          <w:lang w:val="nb-NO"/>
        </w:rPr>
        <w:t>Observasi dilakukan dengan mengamati sasaran secara cermat untuk menemukan, memperoleh, dan menetapkan data. Metode ini didukung dengan teknik pencatatan yaitu dengan mencatat hal-hal penting yang berkaitan dengan masalah yang diangkat.</w:t>
      </w:r>
    </w:p>
    <w:p w14:paraId="4DCFB540" w14:textId="77777777" w:rsidR="00A40182" w:rsidRPr="000B6B5A" w:rsidRDefault="00A40182" w:rsidP="00A40182">
      <w:pPr>
        <w:tabs>
          <w:tab w:val="left" w:pos="180"/>
        </w:tabs>
        <w:spacing w:line="360" w:lineRule="auto"/>
        <w:ind w:left="1440"/>
        <w:jc w:val="both"/>
        <w:rPr>
          <w:lang w:val="nb-NO"/>
        </w:rPr>
      </w:pPr>
    </w:p>
    <w:p w14:paraId="34693B15" w14:textId="77777777" w:rsidR="00A40182" w:rsidRDefault="00A40182" w:rsidP="00A40182">
      <w:pPr>
        <w:numPr>
          <w:ilvl w:val="1"/>
          <w:numId w:val="14"/>
        </w:numPr>
        <w:tabs>
          <w:tab w:val="clear" w:pos="1440"/>
          <w:tab w:val="left" w:pos="180"/>
          <w:tab w:val="num" w:pos="720"/>
        </w:tabs>
        <w:spacing w:line="360" w:lineRule="auto"/>
        <w:ind w:hanging="900"/>
        <w:jc w:val="both"/>
      </w:pPr>
      <w:commentRangeStart w:id="16"/>
      <w:r>
        <w:t>Metode Analisis Data</w:t>
      </w:r>
      <w:commentRangeEnd w:id="16"/>
      <w:r w:rsidR="005A1C1A">
        <w:rPr>
          <w:rStyle w:val="CommentReference"/>
        </w:rPr>
        <w:commentReference w:id="16"/>
      </w:r>
    </w:p>
    <w:p w14:paraId="440C5E82" w14:textId="77777777" w:rsidR="00A40182" w:rsidRDefault="00A40182" w:rsidP="005D1123">
      <w:pPr>
        <w:tabs>
          <w:tab w:val="left" w:pos="180"/>
        </w:tabs>
        <w:spacing w:line="360" w:lineRule="auto"/>
        <w:ind w:left="180" w:hanging="180"/>
        <w:jc w:val="both"/>
      </w:pPr>
      <w:r w:rsidRPr="000B6B5A">
        <w:rPr>
          <w:lang w:val="nb-NO"/>
        </w:rPr>
        <w:tab/>
        <w:t xml:space="preserve">Metode analisis data didasarkan jenis data yang diperoleh. Dalam penelitian ini, data-data yang diolah berupa data kualitatif yang dikaji secara mendalam. Data-data ini diolah secara </w:t>
      </w:r>
      <w:r w:rsidRPr="000B6B5A">
        <w:rPr>
          <w:lang w:val="nb-NO"/>
        </w:rPr>
        <w:lastRenderedPageBreak/>
        <w:t xml:space="preserve">kualitatif. Data yang terkumpul diolah secara eksploratif atau develop-mental berdasarkan teori-teori yang telah dipaparkan. </w:t>
      </w:r>
      <w:commentRangeStart w:id="17"/>
      <w:r>
        <w:t>Selanjutnya menginterpretasi dan membuat kesimpulan</w:t>
      </w:r>
      <w:commentRangeEnd w:id="17"/>
      <w:r w:rsidR="005A1C1A">
        <w:rPr>
          <w:rStyle w:val="CommentReference"/>
        </w:rPr>
        <w:commentReference w:id="17"/>
      </w:r>
      <w:r>
        <w:t>.</w:t>
      </w:r>
    </w:p>
    <w:p w14:paraId="29927ED0" w14:textId="77777777" w:rsidR="00A40182" w:rsidRDefault="00A40182" w:rsidP="00A40182">
      <w:pPr>
        <w:numPr>
          <w:ilvl w:val="0"/>
          <w:numId w:val="16"/>
        </w:numPr>
        <w:tabs>
          <w:tab w:val="left" w:pos="720"/>
        </w:tabs>
        <w:spacing w:line="360" w:lineRule="auto"/>
        <w:ind w:hanging="1260"/>
        <w:jc w:val="both"/>
      </w:pPr>
      <w:r>
        <w:t>Metode Penyajian Hasil Analisis Data</w:t>
      </w:r>
    </w:p>
    <w:p w14:paraId="7417C661" w14:textId="77777777" w:rsidR="00A40182" w:rsidRPr="000B6B5A" w:rsidRDefault="00A40182" w:rsidP="00A40182">
      <w:pPr>
        <w:tabs>
          <w:tab w:val="left" w:pos="720"/>
        </w:tabs>
        <w:spacing w:line="360" w:lineRule="auto"/>
        <w:ind w:left="180"/>
        <w:jc w:val="both"/>
        <w:rPr>
          <w:lang w:val="nb-NO"/>
        </w:rPr>
      </w:pPr>
      <w:r>
        <w:t xml:space="preserve">Hasil analisis data dalam penelitian ini disajikan dalam bentuk deskriptif. Bentuk ini pada umumnya menguraikan hasil analisis dalam bentuk perumusan dengan kata-kata biasa, termasuk menggunakan terminologi yang bersifat teknis (Lihat Mahsun, 2007:123). </w:t>
      </w:r>
      <w:r w:rsidRPr="000B6B5A">
        <w:rPr>
          <w:lang w:val="nb-NO"/>
        </w:rPr>
        <w:t>Dalam penyajian hasil analisis data, peneliti mendeskripsikan atau menjlaskan hal-hal yang berkaitan dengan masalah yang dikaji.</w:t>
      </w:r>
    </w:p>
    <w:p w14:paraId="4F2268C1" w14:textId="77777777" w:rsidR="00A40182" w:rsidRDefault="00A40182" w:rsidP="00A40182">
      <w:pPr>
        <w:pStyle w:val="NoSpacing"/>
        <w:spacing w:line="360" w:lineRule="auto"/>
        <w:ind w:left="720"/>
        <w:jc w:val="both"/>
        <w:rPr>
          <w:rFonts w:ascii="Times New Roman" w:hAnsi="Times New Roman" w:cs="Times New Roman"/>
          <w:sz w:val="24"/>
          <w:szCs w:val="24"/>
        </w:rPr>
      </w:pPr>
    </w:p>
    <w:p w14:paraId="76199524" w14:textId="77777777" w:rsidR="00BF33DD" w:rsidRPr="005D1123" w:rsidRDefault="00A40182" w:rsidP="005D1123">
      <w:pPr>
        <w:pStyle w:val="NoSpacing"/>
        <w:numPr>
          <w:ilvl w:val="0"/>
          <w:numId w:val="5"/>
        </w:numPr>
        <w:spacing w:line="360" w:lineRule="auto"/>
        <w:ind w:left="720"/>
        <w:jc w:val="both"/>
        <w:rPr>
          <w:rFonts w:ascii="Times New Roman" w:hAnsi="Times New Roman" w:cs="Times New Roman"/>
          <w:sz w:val="24"/>
          <w:szCs w:val="24"/>
        </w:rPr>
      </w:pPr>
      <w:commentRangeStart w:id="18"/>
      <w:commentRangeStart w:id="19"/>
      <w:r>
        <w:rPr>
          <w:rFonts w:ascii="Times New Roman" w:hAnsi="Times New Roman" w:cs="Times New Roman"/>
          <w:sz w:val="24"/>
          <w:szCs w:val="24"/>
        </w:rPr>
        <w:t>PEMBAHASAN</w:t>
      </w:r>
      <w:commentRangeEnd w:id="18"/>
      <w:r w:rsidR="00E2022D">
        <w:rPr>
          <w:rStyle w:val="CommentReference"/>
          <w:rFonts w:ascii="Times New Roman" w:eastAsia="Times New Roman" w:hAnsi="Times New Roman" w:cs="Times New Roman"/>
        </w:rPr>
        <w:commentReference w:id="18"/>
      </w:r>
      <w:commentRangeEnd w:id="19"/>
      <w:r w:rsidR="006830E8">
        <w:rPr>
          <w:rStyle w:val="CommentReference"/>
          <w:rFonts w:ascii="Times New Roman" w:eastAsia="Times New Roman" w:hAnsi="Times New Roman" w:cs="Times New Roman"/>
        </w:rPr>
        <w:commentReference w:id="19"/>
      </w:r>
    </w:p>
    <w:p w14:paraId="4E7B8EE6" w14:textId="77777777" w:rsidR="00A534A4" w:rsidRDefault="00450E59" w:rsidP="00122F75">
      <w:pPr>
        <w:pStyle w:val="NoSpacing"/>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Miskomunikasi dalam pengajaran di kelas</w:t>
      </w:r>
    </w:p>
    <w:p w14:paraId="7525DB1A" w14:textId="77777777" w:rsidR="00E174D0" w:rsidRDefault="00553F33" w:rsidP="00122F75">
      <w:pPr>
        <w:pStyle w:val="NoSpacing"/>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Berdasarkan pengalaman mengajar mata pelajaran bahasa Indonesia di SMP Negeri 2 Mataram, miskomunikasi yang pernah terjadi ketika mengajar adalah ketika siswa diminta membawa tugas dari rumah pada materi memabaca cerita anak. </w:t>
      </w:r>
      <w:r w:rsidR="00CE02C8">
        <w:rPr>
          <w:rFonts w:ascii="Times New Roman" w:hAnsi="Times New Roman" w:cs="Times New Roman"/>
          <w:sz w:val="24"/>
          <w:szCs w:val="24"/>
        </w:rPr>
        <w:t>Dengan penugasan yang ditulis di papan dan disampaikan secara lisan berbunyi: “Anak-anak diharap membawa cerita anak pada pertemuan berikutnya untuk dibacakan!”</w:t>
      </w:r>
      <w:r>
        <w:rPr>
          <w:rFonts w:ascii="Times New Roman" w:hAnsi="Times New Roman" w:cs="Times New Roman"/>
          <w:sz w:val="24"/>
          <w:szCs w:val="24"/>
        </w:rPr>
        <w:t>Pada saat itu, siswa diminta membawa cerita anak dari rumah untu</w:t>
      </w:r>
      <w:r w:rsidR="003921FC">
        <w:rPr>
          <w:rFonts w:ascii="Times New Roman" w:hAnsi="Times New Roman" w:cs="Times New Roman"/>
          <w:sz w:val="24"/>
          <w:szCs w:val="24"/>
        </w:rPr>
        <w:t>k diceritakan kembali</w:t>
      </w:r>
      <w:r>
        <w:rPr>
          <w:rFonts w:ascii="Times New Roman" w:hAnsi="Times New Roman" w:cs="Times New Roman"/>
          <w:sz w:val="24"/>
          <w:szCs w:val="24"/>
        </w:rPr>
        <w:t xml:space="preserve"> di kelas. Namun pada hari yang ditentukan, beberapa siswa membawa dongeng. Hal ini dikarenakan pemahaman mereka tentang cerita anak adalah dongeng tersebut, walaupun pada pertemuan sebelumnya telah dijelaskan bahwa cerita anak yang dimaksud adalah cerpen yang berisi kisah anak-anak.</w:t>
      </w:r>
      <w:r w:rsidR="00E174D0">
        <w:rPr>
          <w:rFonts w:ascii="Times New Roman" w:hAnsi="Times New Roman" w:cs="Times New Roman"/>
          <w:sz w:val="24"/>
          <w:szCs w:val="24"/>
        </w:rPr>
        <w:t xml:space="preserve"> Tidak hanya itu, contoh sudah ditunjukkan pada buku LKS (Lembar Kerja Siswa). Perbedaan antara maksud guru dengan tindakan para siswa ini dapat terjadi karena beberapa hal sebagai berikut.</w:t>
      </w:r>
    </w:p>
    <w:p w14:paraId="48537493" w14:textId="77777777" w:rsidR="00450E59" w:rsidRDefault="00E174D0" w:rsidP="00122F75">
      <w:pPr>
        <w:pStyle w:val="NoSpacing"/>
        <w:numPr>
          <w:ilvl w:val="0"/>
          <w:numId w:val="3"/>
        </w:numPr>
        <w:spacing w:line="360" w:lineRule="auto"/>
        <w:ind w:left="1530" w:hanging="450"/>
        <w:jc w:val="both"/>
        <w:rPr>
          <w:rFonts w:ascii="Times New Roman" w:hAnsi="Times New Roman" w:cs="Times New Roman"/>
          <w:sz w:val="24"/>
          <w:szCs w:val="24"/>
        </w:rPr>
      </w:pPr>
      <w:r>
        <w:rPr>
          <w:rFonts w:ascii="Times New Roman" w:hAnsi="Times New Roman" w:cs="Times New Roman"/>
          <w:sz w:val="24"/>
          <w:szCs w:val="24"/>
        </w:rPr>
        <w:t>Siswa melakukan instruksi tanpa memperhatikan permintaan guru.</w:t>
      </w:r>
    </w:p>
    <w:p w14:paraId="44ABF641" w14:textId="77777777" w:rsidR="00E174D0" w:rsidRDefault="00E174D0" w:rsidP="00122F75">
      <w:pPr>
        <w:pStyle w:val="NoSpacing"/>
        <w:numPr>
          <w:ilvl w:val="0"/>
          <w:numId w:val="3"/>
        </w:numPr>
        <w:spacing w:line="360" w:lineRule="auto"/>
        <w:ind w:left="1530" w:hanging="450"/>
        <w:jc w:val="both"/>
        <w:rPr>
          <w:rFonts w:ascii="Times New Roman" w:hAnsi="Times New Roman" w:cs="Times New Roman"/>
          <w:sz w:val="24"/>
          <w:szCs w:val="24"/>
        </w:rPr>
      </w:pPr>
      <w:r>
        <w:rPr>
          <w:rFonts w:ascii="Times New Roman" w:hAnsi="Times New Roman" w:cs="Times New Roman"/>
          <w:sz w:val="24"/>
          <w:szCs w:val="24"/>
        </w:rPr>
        <w:t>Siswa menyimpulkan sendiri tanpa bertanya dan melihat contoh.</w:t>
      </w:r>
    </w:p>
    <w:p w14:paraId="14130710" w14:textId="77777777" w:rsidR="00E174D0" w:rsidRDefault="00E174D0" w:rsidP="00122F75">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Keadaan ini berdampak cukup signifikan karena siswa akan terhambat dalam belaj</w:t>
      </w:r>
      <w:r w:rsidR="003921FC">
        <w:rPr>
          <w:rFonts w:ascii="Times New Roman" w:hAnsi="Times New Roman" w:cs="Times New Roman"/>
          <w:sz w:val="24"/>
          <w:szCs w:val="24"/>
        </w:rPr>
        <w:t>ar, yaitu menundapraktek ber</w:t>
      </w:r>
      <w:r>
        <w:rPr>
          <w:rFonts w:ascii="Times New Roman" w:hAnsi="Times New Roman" w:cs="Times New Roman"/>
          <w:sz w:val="24"/>
          <w:szCs w:val="24"/>
        </w:rPr>
        <w:t>cerita karena ha</w:t>
      </w:r>
      <w:r w:rsidR="003921FC">
        <w:rPr>
          <w:rFonts w:ascii="Times New Roman" w:hAnsi="Times New Roman" w:cs="Times New Roman"/>
          <w:sz w:val="24"/>
          <w:szCs w:val="24"/>
        </w:rPr>
        <w:t>rus mencari cerita dan berlatih terlebih dahulu di rumah. Sebagai dampak lanjutan, pertemuan berikut yang seharusnya membahas satu KD (Kompetensi Dasar) yang lain harus tertunda karena digunakan untuk praktek bercerita siswa yang belum bercerita pada pertemuan berikut.</w:t>
      </w:r>
    </w:p>
    <w:p w14:paraId="3902B66C" w14:textId="77777777" w:rsidR="008731AB" w:rsidRDefault="008731AB" w:rsidP="008731AB">
      <w:pPr>
        <w:pStyle w:val="NoSpacing"/>
        <w:tabs>
          <w:tab w:val="left" w:pos="1800"/>
        </w:tabs>
        <w:spacing w:line="360" w:lineRule="auto"/>
        <w:ind w:left="1080" w:firstLine="450"/>
        <w:jc w:val="both"/>
        <w:rPr>
          <w:rFonts w:ascii="Times New Roman" w:hAnsi="Times New Roman" w:cs="Times New Roman"/>
          <w:sz w:val="24"/>
          <w:szCs w:val="24"/>
        </w:rPr>
      </w:pPr>
      <w:r>
        <w:rPr>
          <w:rFonts w:ascii="Times New Roman" w:hAnsi="Times New Roman" w:cs="Times New Roman"/>
          <w:sz w:val="24"/>
          <w:szCs w:val="24"/>
        </w:rPr>
        <w:lastRenderedPageBreak/>
        <w:tab/>
        <w:t>Percakapan di atas dapat dianalisis berdasarkan konteks wacana yang dikemukakan oleh Hymes, seperti dijelaskan sebagai berikut.</w:t>
      </w:r>
    </w:p>
    <w:p w14:paraId="381D1D42" w14:textId="77777777" w:rsidR="008731AB" w:rsidRDefault="008731AB" w:rsidP="008731AB">
      <w:pPr>
        <w:pStyle w:val="NoSpacing"/>
        <w:numPr>
          <w:ilvl w:val="0"/>
          <w:numId w:val="12"/>
        </w:num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Latar (</w:t>
      </w:r>
      <w:r w:rsidRPr="00C504DD">
        <w:rPr>
          <w:rFonts w:ascii="Times New Roman" w:hAnsi="Times New Roman" w:cs="Times New Roman"/>
          <w:i/>
          <w:sz w:val="24"/>
          <w:szCs w:val="24"/>
        </w:rPr>
        <w:t>Setting</w:t>
      </w:r>
      <w:r>
        <w:rPr>
          <w:rFonts w:ascii="Times New Roman" w:hAnsi="Times New Roman" w:cs="Times New Roman"/>
          <w:sz w:val="24"/>
          <w:szCs w:val="24"/>
        </w:rPr>
        <w:t>)</w:t>
      </w:r>
    </w:p>
    <w:p w14:paraId="4FF84684" w14:textId="77777777" w:rsidR="008731AB" w:rsidRDefault="008731AB"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Latar percakapan dilaksanakan di dalam kelas VII H SMP Negeri 2 Mataram.</w:t>
      </w:r>
    </w:p>
    <w:p w14:paraId="02B6121E"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Peserta (</w:t>
      </w:r>
      <w:r w:rsidRPr="00C504DD">
        <w:rPr>
          <w:rFonts w:ascii="Times New Roman" w:hAnsi="Times New Roman" w:cs="Times New Roman"/>
          <w:i/>
          <w:sz w:val="24"/>
          <w:szCs w:val="24"/>
        </w:rPr>
        <w:t>Participant</w:t>
      </w:r>
      <w:r>
        <w:rPr>
          <w:rFonts w:ascii="Times New Roman" w:hAnsi="Times New Roman" w:cs="Times New Roman"/>
          <w:sz w:val="24"/>
          <w:szCs w:val="24"/>
        </w:rPr>
        <w:t>)</w:t>
      </w:r>
    </w:p>
    <w:p w14:paraId="1DE1CC69" w14:textId="77777777" w:rsidR="008731AB" w:rsidRDefault="008731AB"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Peserta yang terlibat dalam komunikasi adalah guru dan siswa.</w:t>
      </w:r>
    </w:p>
    <w:p w14:paraId="7A6BA4DF"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Hasil (</w:t>
      </w:r>
      <w:r w:rsidRPr="00C504DD">
        <w:rPr>
          <w:rFonts w:ascii="Times New Roman" w:hAnsi="Times New Roman" w:cs="Times New Roman"/>
          <w:i/>
          <w:sz w:val="24"/>
          <w:szCs w:val="24"/>
        </w:rPr>
        <w:t>Ends</w:t>
      </w:r>
      <w:r>
        <w:rPr>
          <w:rFonts w:ascii="Times New Roman" w:hAnsi="Times New Roman" w:cs="Times New Roman"/>
          <w:sz w:val="24"/>
          <w:szCs w:val="24"/>
        </w:rPr>
        <w:t>)</w:t>
      </w:r>
    </w:p>
    <w:p w14:paraId="0EA0EFDB" w14:textId="77777777" w:rsidR="008731AB" w:rsidRDefault="008731AB"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percakapan di atas, hasil yang diharapkan adalah siswa membawa cerita pendek anak, namun </w:t>
      </w:r>
      <w:r w:rsidR="00CE02C8">
        <w:rPr>
          <w:rFonts w:ascii="Times New Roman" w:hAnsi="Times New Roman" w:cs="Times New Roman"/>
          <w:sz w:val="24"/>
          <w:szCs w:val="24"/>
        </w:rPr>
        <w:t>pada kenyataannya, terdapat beberapa siswa yang tidak membawa cerita pendek anak melainkan membawa dongeng.</w:t>
      </w:r>
    </w:p>
    <w:p w14:paraId="4F1E6D50"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Amanat (</w:t>
      </w:r>
      <w:r w:rsidRPr="00C504DD">
        <w:rPr>
          <w:rFonts w:ascii="Times New Roman" w:hAnsi="Times New Roman" w:cs="Times New Roman"/>
          <w:i/>
          <w:sz w:val="24"/>
          <w:szCs w:val="24"/>
        </w:rPr>
        <w:t>Message</w:t>
      </w:r>
      <w:r>
        <w:rPr>
          <w:rFonts w:ascii="Times New Roman" w:hAnsi="Times New Roman" w:cs="Times New Roman"/>
          <w:sz w:val="24"/>
          <w:szCs w:val="24"/>
        </w:rPr>
        <w:t>)</w:t>
      </w:r>
    </w:p>
    <w:p w14:paraId="5D547E36" w14:textId="77777777" w:rsidR="008731AB" w:rsidRDefault="00CE02C8"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Isi amanat dari deskripsi di atas adalah siswa diharap membawa cerita anak.</w:t>
      </w:r>
    </w:p>
    <w:p w14:paraId="0D7AC9E4"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Cara (</w:t>
      </w:r>
      <w:r w:rsidRPr="00C504DD">
        <w:rPr>
          <w:rFonts w:ascii="Times New Roman" w:hAnsi="Times New Roman" w:cs="Times New Roman"/>
          <w:i/>
          <w:sz w:val="24"/>
          <w:szCs w:val="24"/>
        </w:rPr>
        <w:t>Key</w:t>
      </w:r>
      <w:r>
        <w:rPr>
          <w:rFonts w:ascii="Times New Roman" w:hAnsi="Times New Roman" w:cs="Times New Roman"/>
          <w:sz w:val="24"/>
          <w:szCs w:val="24"/>
        </w:rPr>
        <w:t>)</w:t>
      </w:r>
    </w:p>
    <w:p w14:paraId="3A9FF55D" w14:textId="77777777" w:rsidR="008731AB" w:rsidRDefault="008731AB"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Cara </w:t>
      </w:r>
      <w:r w:rsidR="00CE02C8">
        <w:rPr>
          <w:rFonts w:ascii="Times New Roman" w:hAnsi="Times New Roman" w:cs="Times New Roman"/>
          <w:sz w:val="24"/>
          <w:szCs w:val="24"/>
        </w:rPr>
        <w:t>menyampaikan pesan pada saat itu adalah, suasana kelas yang cukup kondusif karena siswa sudah membereskan peralatan tulis dan siap-siap untuk berdoa di akhir jam pelajaran diperkuat dengan pesan yang ditulis di papan tulis sebagai penugasan untuk siswa.</w:t>
      </w:r>
    </w:p>
    <w:p w14:paraId="2594B9D8"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Sarana (</w:t>
      </w:r>
      <w:r w:rsidRPr="00C504DD">
        <w:rPr>
          <w:rFonts w:ascii="Times New Roman" w:hAnsi="Times New Roman" w:cs="Times New Roman"/>
          <w:i/>
          <w:sz w:val="24"/>
          <w:szCs w:val="24"/>
        </w:rPr>
        <w:t>Instrument</w:t>
      </w:r>
      <w:r>
        <w:rPr>
          <w:rFonts w:ascii="Times New Roman" w:hAnsi="Times New Roman" w:cs="Times New Roman"/>
          <w:sz w:val="24"/>
          <w:szCs w:val="24"/>
        </w:rPr>
        <w:t>)</w:t>
      </w:r>
    </w:p>
    <w:p w14:paraId="55AA4AC4" w14:textId="77777777" w:rsidR="008731AB" w:rsidRDefault="008731AB"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Sarana </w:t>
      </w:r>
      <w:r w:rsidR="00CE02C8">
        <w:rPr>
          <w:rFonts w:ascii="Times New Roman" w:hAnsi="Times New Roman" w:cs="Times New Roman"/>
          <w:sz w:val="24"/>
          <w:szCs w:val="24"/>
        </w:rPr>
        <w:t>yang digunakan adalah</w:t>
      </w:r>
      <w:r>
        <w:rPr>
          <w:rFonts w:ascii="Times New Roman" w:hAnsi="Times New Roman" w:cs="Times New Roman"/>
          <w:sz w:val="24"/>
          <w:szCs w:val="24"/>
        </w:rPr>
        <w:t xml:space="preserve"> bahasa baik lisan m</w:t>
      </w:r>
      <w:r w:rsidR="00CE02C8">
        <w:rPr>
          <w:rFonts w:ascii="Times New Roman" w:hAnsi="Times New Roman" w:cs="Times New Roman"/>
          <w:sz w:val="24"/>
          <w:szCs w:val="24"/>
        </w:rPr>
        <w:t>aupun tulis.</w:t>
      </w:r>
    </w:p>
    <w:p w14:paraId="01031CFF"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Norma (</w:t>
      </w:r>
      <w:r w:rsidRPr="00C504DD">
        <w:rPr>
          <w:rFonts w:ascii="Times New Roman" w:hAnsi="Times New Roman" w:cs="Times New Roman"/>
          <w:i/>
          <w:sz w:val="24"/>
          <w:szCs w:val="24"/>
        </w:rPr>
        <w:t>Norms</w:t>
      </w:r>
      <w:r>
        <w:rPr>
          <w:rFonts w:ascii="Times New Roman" w:hAnsi="Times New Roman" w:cs="Times New Roman"/>
          <w:sz w:val="24"/>
          <w:szCs w:val="24"/>
        </w:rPr>
        <w:t>)</w:t>
      </w:r>
    </w:p>
    <w:p w14:paraId="6F7C034E" w14:textId="77777777" w:rsidR="008731AB" w:rsidRDefault="00CE02C8" w:rsidP="008731AB">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Percakapan yang seharusnya berlaku dua tetapi yang terjadi hanya satu arah karena pada saat diberikan kesempatan</w:t>
      </w:r>
      <w:r w:rsidR="00243242">
        <w:rPr>
          <w:rFonts w:ascii="Times New Roman" w:hAnsi="Times New Roman" w:cs="Times New Roman"/>
          <w:sz w:val="24"/>
          <w:szCs w:val="24"/>
        </w:rPr>
        <w:t xml:space="preserve"> bertanya, siswa hanya diam.</w:t>
      </w:r>
    </w:p>
    <w:p w14:paraId="0397A8AC" w14:textId="77777777" w:rsidR="008731AB" w:rsidRDefault="008731AB" w:rsidP="008731AB">
      <w:pPr>
        <w:pStyle w:val="NoSpacing"/>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Jenis (</w:t>
      </w:r>
      <w:r w:rsidRPr="00C504DD">
        <w:rPr>
          <w:rFonts w:ascii="Times New Roman" w:hAnsi="Times New Roman" w:cs="Times New Roman"/>
          <w:i/>
          <w:sz w:val="24"/>
          <w:szCs w:val="24"/>
        </w:rPr>
        <w:t>Genre</w:t>
      </w:r>
      <w:r>
        <w:rPr>
          <w:rFonts w:ascii="Times New Roman" w:hAnsi="Times New Roman" w:cs="Times New Roman"/>
          <w:sz w:val="24"/>
          <w:szCs w:val="24"/>
        </w:rPr>
        <w:t>)</w:t>
      </w:r>
    </w:p>
    <w:p w14:paraId="6C2E8BB3" w14:textId="77777777" w:rsidR="00243242" w:rsidRDefault="00243242" w:rsidP="005D1123">
      <w:pPr>
        <w:pStyle w:val="NoSpacing"/>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Jenis percakapan yang dilakukan bersifat pengajaran atau kuliah.</w:t>
      </w:r>
    </w:p>
    <w:p w14:paraId="50B23B3A" w14:textId="77777777" w:rsidR="008731AB" w:rsidRPr="00243242" w:rsidRDefault="00243242" w:rsidP="00243242">
      <w:pPr>
        <w:pStyle w:val="NoSpacing"/>
        <w:tabs>
          <w:tab w:val="left" w:pos="108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Berdasarkan analisis konteks di atas, terjadinya miskomunikasi disebabkan terjadinya kesenjangan dalam konteks wacana. Hal ini dapat dilhat pada konteks hasil, amanat, dan norma.</w:t>
      </w:r>
    </w:p>
    <w:p w14:paraId="6096FACF" w14:textId="77777777" w:rsidR="003921FC" w:rsidRDefault="003921FC" w:rsidP="00122F75">
      <w:pPr>
        <w:pStyle w:val="NoSpacing"/>
        <w:spacing w:line="360" w:lineRule="auto"/>
        <w:ind w:left="1080"/>
        <w:jc w:val="both"/>
        <w:rPr>
          <w:rFonts w:ascii="Times New Roman" w:hAnsi="Times New Roman" w:cs="Times New Roman"/>
          <w:sz w:val="24"/>
          <w:szCs w:val="24"/>
        </w:rPr>
      </w:pPr>
    </w:p>
    <w:p w14:paraId="1B20AFC4" w14:textId="77777777" w:rsidR="00450E59" w:rsidRDefault="00450E59" w:rsidP="00122F75">
      <w:pPr>
        <w:pStyle w:val="NoSpacing"/>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Miskomunikasi dalam duni</w:t>
      </w:r>
      <w:r w:rsidR="003921FC">
        <w:rPr>
          <w:rFonts w:ascii="Times New Roman" w:hAnsi="Times New Roman" w:cs="Times New Roman"/>
          <w:sz w:val="24"/>
          <w:szCs w:val="24"/>
        </w:rPr>
        <w:t>a</w:t>
      </w:r>
      <w:r>
        <w:rPr>
          <w:rFonts w:ascii="Times New Roman" w:hAnsi="Times New Roman" w:cs="Times New Roman"/>
          <w:sz w:val="24"/>
          <w:szCs w:val="24"/>
        </w:rPr>
        <w:t xml:space="preserve"> maya</w:t>
      </w:r>
    </w:p>
    <w:p w14:paraId="5003C081" w14:textId="77777777" w:rsidR="00130575" w:rsidRPr="00130575" w:rsidRDefault="003921FC" w:rsidP="00122F75">
      <w:pPr>
        <w:pStyle w:val="NoSpacing"/>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Pengalaman miskomunikasi dalam d</w:t>
      </w:r>
      <w:r w:rsidR="00CD2F9A">
        <w:rPr>
          <w:rFonts w:ascii="Times New Roman" w:hAnsi="Times New Roman" w:cs="Times New Roman"/>
          <w:sz w:val="24"/>
          <w:szCs w:val="24"/>
        </w:rPr>
        <w:t xml:space="preserve">unia maya terjadi ketika menggunakan </w:t>
      </w:r>
      <w:r w:rsidR="00BC3DAA">
        <w:rPr>
          <w:rFonts w:ascii="Times New Roman" w:hAnsi="Times New Roman" w:cs="Times New Roman"/>
          <w:sz w:val="24"/>
          <w:szCs w:val="24"/>
        </w:rPr>
        <w:t xml:space="preserve">media facebook sebagai wadah komunikasi dengan teman (halaman akun terlampir). </w:t>
      </w:r>
      <w:r w:rsidR="00BC3DAA">
        <w:rPr>
          <w:rFonts w:ascii="Times New Roman" w:hAnsi="Times New Roman" w:cs="Times New Roman"/>
          <w:sz w:val="24"/>
          <w:szCs w:val="24"/>
        </w:rPr>
        <w:lastRenderedPageBreak/>
        <w:t xml:space="preserve">Miskomunikasi ini diawali ketika </w:t>
      </w:r>
      <w:r w:rsidR="0007149E">
        <w:rPr>
          <w:rFonts w:ascii="Times New Roman" w:hAnsi="Times New Roman" w:cs="Times New Roman"/>
          <w:sz w:val="24"/>
          <w:szCs w:val="24"/>
        </w:rPr>
        <w:t xml:space="preserve">teman tersebut mengunduh informasi tentang </w:t>
      </w:r>
      <w:r w:rsidR="0007149E" w:rsidRPr="0007149E">
        <w:rPr>
          <w:rFonts w:ascii="Times New Roman" w:hAnsi="Times New Roman" w:cs="Times New Roman"/>
          <w:i/>
          <w:sz w:val="24"/>
          <w:szCs w:val="24"/>
        </w:rPr>
        <w:t>nonton bareng</w:t>
      </w:r>
      <w:r w:rsidR="0007149E">
        <w:rPr>
          <w:rFonts w:ascii="Times New Roman" w:hAnsi="Times New Roman" w:cs="Times New Roman"/>
          <w:sz w:val="24"/>
          <w:szCs w:val="24"/>
        </w:rPr>
        <w:t xml:space="preserve"> film Rumah tanpa Jendela yang akan diadakan di Bandung, tepatnya di Bandung Empire. Ketika saya memberikan komentar berbunyi: </w:t>
      </w:r>
      <w:r w:rsidR="0007149E" w:rsidRPr="00130575">
        <w:rPr>
          <w:rFonts w:ascii="Times New Roman" w:hAnsi="Times New Roman" w:cs="Times New Roman"/>
          <w:sz w:val="24"/>
          <w:szCs w:val="24"/>
        </w:rPr>
        <w:t>“</w:t>
      </w:r>
      <w:r w:rsidR="0007149E" w:rsidRPr="0007149E">
        <w:rPr>
          <w:rFonts w:ascii="Times New Roman" w:hAnsi="Times New Roman" w:cs="Times New Roman"/>
          <w:i/>
          <w:sz w:val="24"/>
          <w:szCs w:val="24"/>
        </w:rPr>
        <w:t>nte lupa infona ya ma!!!</w:t>
      </w:r>
      <w:r w:rsidR="00130575" w:rsidRPr="00130575">
        <w:rPr>
          <w:rFonts w:ascii="Times New Roman" w:hAnsi="Times New Roman" w:cs="Times New Roman"/>
          <w:sz w:val="24"/>
          <w:szCs w:val="24"/>
        </w:rPr>
        <w:t>”</w:t>
      </w:r>
      <w:r w:rsidR="0007149E">
        <w:rPr>
          <w:rFonts w:ascii="Times New Roman" w:hAnsi="Times New Roman" w:cs="Times New Roman"/>
          <w:sz w:val="24"/>
          <w:szCs w:val="24"/>
        </w:rPr>
        <w:t xml:space="preserve">pada </w:t>
      </w:r>
      <w:r w:rsidR="0007149E" w:rsidRPr="0007149E">
        <w:rPr>
          <w:rFonts w:ascii="Times New Roman" w:hAnsi="Times New Roman" w:cs="Times New Roman"/>
          <w:i/>
          <w:sz w:val="24"/>
          <w:szCs w:val="24"/>
        </w:rPr>
        <w:t>link</w:t>
      </w:r>
      <w:r w:rsidR="0007149E">
        <w:rPr>
          <w:rFonts w:ascii="Times New Roman" w:hAnsi="Times New Roman" w:cs="Times New Roman"/>
          <w:sz w:val="24"/>
          <w:szCs w:val="24"/>
        </w:rPr>
        <w:t xml:space="preserve"> yang diunduh dengan maksud bahwa saya meminta diberikan informasi tentang </w:t>
      </w:r>
      <w:r w:rsidR="0007149E" w:rsidRPr="0007149E">
        <w:rPr>
          <w:rFonts w:ascii="Times New Roman" w:hAnsi="Times New Roman" w:cs="Times New Roman"/>
          <w:i/>
          <w:sz w:val="24"/>
          <w:szCs w:val="24"/>
        </w:rPr>
        <w:t>nonton bareng</w:t>
      </w:r>
      <w:r w:rsidR="0007149E">
        <w:rPr>
          <w:rFonts w:ascii="Times New Roman" w:hAnsi="Times New Roman" w:cs="Times New Roman"/>
          <w:sz w:val="24"/>
          <w:szCs w:val="24"/>
        </w:rPr>
        <w:t xml:space="preserve"> tersebut. Namun, jawaban komentar yang saya baca berikutnya berbunyi</w:t>
      </w:r>
      <w:r w:rsidR="00130575">
        <w:rPr>
          <w:rFonts w:ascii="Times New Roman" w:hAnsi="Times New Roman" w:cs="Times New Roman"/>
          <w:sz w:val="24"/>
          <w:szCs w:val="24"/>
        </w:rPr>
        <w:t xml:space="preserve">: </w:t>
      </w:r>
      <w:r w:rsidR="00130575" w:rsidRPr="00130575">
        <w:rPr>
          <w:rFonts w:ascii="Times New Roman" w:hAnsi="Times New Roman" w:cs="Times New Roman"/>
          <w:sz w:val="24"/>
          <w:szCs w:val="24"/>
        </w:rPr>
        <w:t>“</w:t>
      </w:r>
      <w:r w:rsidR="00130575" w:rsidRPr="00130575">
        <w:rPr>
          <w:rFonts w:ascii="Times New Roman" w:hAnsi="Times New Roman" w:cs="Times New Roman"/>
          <w:i/>
          <w:sz w:val="24"/>
          <w:szCs w:val="24"/>
        </w:rPr>
        <w:t>apa infonya ria...???kebanyakan buka resep,,,,hehe</w:t>
      </w:r>
      <w:r w:rsidR="00130575">
        <w:rPr>
          <w:rFonts w:ascii="Times New Roman" w:hAnsi="Times New Roman" w:cs="Times New Roman"/>
          <w:i/>
          <w:sz w:val="24"/>
          <w:szCs w:val="24"/>
        </w:rPr>
        <w:t>.</w:t>
      </w:r>
      <w:r w:rsidR="00130575" w:rsidRPr="00130575">
        <w:rPr>
          <w:rFonts w:ascii="Times New Roman" w:hAnsi="Times New Roman" w:cs="Times New Roman"/>
          <w:sz w:val="24"/>
          <w:szCs w:val="24"/>
        </w:rPr>
        <w:t>”</w:t>
      </w:r>
      <w:r w:rsidR="00130575">
        <w:rPr>
          <w:rFonts w:ascii="Times New Roman" w:hAnsi="Times New Roman" w:cs="Times New Roman"/>
          <w:sz w:val="24"/>
          <w:szCs w:val="24"/>
        </w:rPr>
        <w:t xml:space="preserve"> Miskomunikasi yang terjadi </w:t>
      </w:r>
      <w:r w:rsidR="00D84526">
        <w:rPr>
          <w:rFonts w:ascii="Times New Roman" w:hAnsi="Times New Roman" w:cs="Times New Roman"/>
          <w:sz w:val="24"/>
          <w:szCs w:val="24"/>
        </w:rPr>
        <w:t xml:space="preserve">di atas dikarenakan perbedaan persepsi antara saya dengan teman tersebut. Info yang saya maksud berkaitan dengan </w:t>
      </w:r>
      <w:r w:rsidR="00D84526" w:rsidRPr="00D84526">
        <w:rPr>
          <w:rFonts w:ascii="Times New Roman" w:hAnsi="Times New Roman" w:cs="Times New Roman"/>
          <w:i/>
          <w:sz w:val="24"/>
          <w:szCs w:val="24"/>
        </w:rPr>
        <w:t xml:space="preserve">link </w:t>
      </w:r>
      <w:r w:rsidR="00D84526">
        <w:rPr>
          <w:rFonts w:ascii="Times New Roman" w:hAnsi="Times New Roman" w:cs="Times New Roman"/>
          <w:sz w:val="24"/>
          <w:szCs w:val="24"/>
        </w:rPr>
        <w:t xml:space="preserve">yang diunduh, sedangkan teman saya tersebut memandang bahwa info yang saya minta adalah info yang berrsifat umum. Hal ini </w:t>
      </w:r>
      <w:r w:rsidR="00130575">
        <w:rPr>
          <w:rFonts w:ascii="Times New Roman" w:hAnsi="Times New Roman" w:cs="Times New Roman"/>
          <w:sz w:val="24"/>
          <w:szCs w:val="24"/>
        </w:rPr>
        <w:t xml:space="preserve">menuntut </w:t>
      </w:r>
      <w:r w:rsidR="00D84526">
        <w:rPr>
          <w:rFonts w:ascii="Times New Roman" w:hAnsi="Times New Roman" w:cs="Times New Roman"/>
          <w:sz w:val="24"/>
          <w:szCs w:val="24"/>
        </w:rPr>
        <w:t xml:space="preserve">saya untuk memberi </w:t>
      </w:r>
      <w:r w:rsidR="00130575">
        <w:rPr>
          <w:rFonts w:ascii="Times New Roman" w:hAnsi="Times New Roman" w:cs="Times New Roman"/>
          <w:sz w:val="24"/>
          <w:szCs w:val="24"/>
        </w:rPr>
        <w:t xml:space="preserve">penjelasan yang lebih detail untuk pertanyaan saya sebelumnya sehingga </w:t>
      </w:r>
      <w:r w:rsidR="00D84526">
        <w:rPr>
          <w:rFonts w:ascii="Times New Roman" w:hAnsi="Times New Roman" w:cs="Times New Roman"/>
          <w:sz w:val="24"/>
          <w:szCs w:val="24"/>
        </w:rPr>
        <w:t>men</w:t>
      </w:r>
      <w:r w:rsidR="00130575">
        <w:rPr>
          <w:rFonts w:ascii="Times New Roman" w:hAnsi="Times New Roman" w:cs="Times New Roman"/>
          <w:sz w:val="24"/>
          <w:szCs w:val="24"/>
        </w:rPr>
        <w:t>dapat jawaban sesuai pertanyaan.</w:t>
      </w:r>
    </w:p>
    <w:p w14:paraId="3AFCE796" w14:textId="77777777" w:rsidR="008618D4" w:rsidRPr="0021506D" w:rsidRDefault="008618D4" w:rsidP="00122F75">
      <w:pPr>
        <w:pStyle w:val="NoSpacing"/>
        <w:spacing w:line="360" w:lineRule="auto"/>
        <w:jc w:val="both"/>
        <w:rPr>
          <w:rFonts w:ascii="Times New Roman" w:hAnsi="Times New Roman" w:cs="Times New Roman"/>
          <w:sz w:val="24"/>
          <w:szCs w:val="24"/>
        </w:rPr>
      </w:pPr>
    </w:p>
    <w:p w14:paraId="134D2D5A" w14:textId="77777777" w:rsidR="00BF33DD" w:rsidRPr="005D1123" w:rsidRDefault="00791C6E" w:rsidP="005D1123">
      <w:pPr>
        <w:pStyle w:val="NoSpacing"/>
        <w:numPr>
          <w:ilvl w:val="0"/>
          <w:numId w:val="5"/>
        </w:numPr>
        <w:spacing w:line="360" w:lineRule="auto"/>
        <w:jc w:val="both"/>
        <w:rPr>
          <w:rFonts w:ascii="Times New Roman" w:hAnsi="Times New Roman" w:cs="Times New Roman"/>
          <w:sz w:val="24"/>
          <w:szCs w:val="24"/>
        </w:rPr>
      </w:pPr>
      <w:commentRangeStart w:id="20"/>
      <w:r w:rsidRPr="0021506D">
        <w:rPr>
          <w:rFonts w:ascii="Times New Roman" w:hAnsi="Times New Roman" w:cs="Times New Roman"/>
          <w:sz w:val="24"/>
          <w:szCs w:val="24"/>
        </w:rPr>
        <w:t>KESIMPULAN</w:t>
      </w:r>
      <w:r w:rsidR="0067562D">
        <w:rPr>
          <w:rFonts w:ascii="Times New Roman" w:hAnsi="Times New Roman" w:cs="Times New Roman"/>
          <w:sz w:val="24"/>
          <w:szCs w:val="24"/>
        </w:rPr>
        <w:t xml:space="preserve"> DAN SARAN</w:t>
      </w:r>
      <w:commentRangeEnd w:id="20"/>
      <w:r w:rsidR="00E2022D">
        <w:rPr>
          <w:rStyle w:val="CommentReference"/>
          <w:rFonts w:ascii="Times New Roman" w:eastAsia="Times New Roman" w:hAnsi="Times New Roman" w:cs="Times New Roman"/>
        </w:rPr>
        <w:commentReference w:id="20"/>
      </w:r>
    </w:p>
    <w:p w14:paraId="12D19098" w14:textId="77777777" w:rsidR="00D84526" w:rsidRDefault="00130575" w:rsidP="00122F75">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contoh miskomunikasi yang dijelaskan di atas, maka disimpulkan bahwa</w:t>
      </w:r>
      <w:r w:rsidR="00D84526">
        <w:rPr>
          <w:rFonts w:ascii="Times New Roman" w:hAnsi="Times New Roman" w:cs="Times New Roman"/>
          <w:sz w:val="24"/>
          <w:szCs w:val="24"/>
        </w:rPr>
        <w:t xml:space="preserve"> miskomunikasi dapat terjadi karena beberapa hal sebagai berikut.</w:t>
      </w:r>
    </w:p>
    <w:p w14:paraId="0CA4C1DB" w14:textId="77777777" w:rsidR="00D84526" w:rsidRDefault="0067562D" w:rsidP="00122F75">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Kurangnya </w:t>
      </w:r>
      <w:r w:rsidR="00D84526">
        <w:rPr>
          <w:rFonts w:ascii="Times New Roman" w:hAnsi="Times New Roman" w:cs="Times New Roman"/>
          <w:sz w:val="24"/>
          <w:szCs w:val="24"/>
        </w:rPr>
        <w:t>ketelitian dan kepekaan dalam memahami pembicaraan.</w:t>
      </w:r>
    </w:p>
    <w:p w14:paraId="27ADAF99" w14:textId="77777777" w:rsidR="00D84526" w:rsidRDefault="0067562D" w:rsidP="00122F75">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w:t>
      </w:r>
      <w:r w:rsidR="00D84526">
        <w:rPr>
          <w:rFonts w:ascii="Times New Roman" w:hAnsi="Times New Roman" w:cs="Times New Roman"/>
          <w:sz w:val="24"/>
          <w:szCs w:val="24"/>
        </w:rPr>
        <w:t>erburu-buru menyimpulkan hasil pembicaraan</w:t>
      </w:r>
    </w:p>
    <w:p w14:paraId="4D364D88" w14:textId="77777777" w:rsidR="0067562D" w:rsidRDefault="0067562D" w:rsidP="00122F75">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Tidak menyadari konteks pembicaraan.</w:t>
      </w:r>
    </w:p>
    <w:p w14:paraId="37494927" w14:textId="77777777" w:rsidR="00BA137E" w:rsidRPr="005D1123" w:rsidRDefault="00243242" w:rsidP="005D1123">
      <w:pPr>
        <w:pStyle w:val="NoSpacing"/>
        <w:numPr>
          <w:ilvl w:val="0"/>
          <w:numId w:val="4"/>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Terjadinya kesalahan dalam beberapa unsur konteks wacana</w:t>
      </w:r>
    </w:p>
    <w:p w14:paraId="1188227B" w14:textId="77777777" w:rsidR="00BA137E" w:rsidRDefault="00BA137E" w:rsidP="00122F75">
      <w:pPr>
        <w:pStyle w:val="NoSpacing"/>
        <w:spacing w:line="360" w:lineRule="auto"/>
        <w:ind w:left="720" w:firstLine="450"/>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67562D">
        <w:rPr>
          <w:rFonts w:ascii="Times New Roman" w:hAnsi="Times New Roman" w:cs="Times New Roman"/>
          <w:sz w:val="24"/>
          <w:szCs w:val="24"/>
        </w:rPr>
        <w:t>kesimpulan di atas, maka disarankan bahwa untuk</w:t>
      </w:r>
      <w:r w:rsidR="00D84526">
        <w:rPr>
          <w:rFonts w:ascii="Times New Roman" w:hAnsi="Times New Roman" w:cs="Times New Roman"/>
          <w:sz w:val="24"/>
          <w:szCs w:val="24"/>
        </w:rPr>
        <w:t xml:space="preserve"> menghi</w:t>
      </w:r>
      <w:r>
        <w:rPr>
          <w:rFonts w:ascii="Times New Roman" w:hAnsi="Times New Roman" w:cs="Times New Roman"/>
          <w:sz w:val="24"/>
          <w:szCs w:val="24"/>
        </w:rPr>
        <w:t>ndari dampak miskomunikasi, maka komunikan perlu melakukan hal-hal sebagai berikut.</w:t>
      </w:r>
    </w:p>
    <w:p w14:paraId="2E9F7CD6" w14:textId="77777777" w:rsidR="00BA137E" w:rsidRDefault="00BA137E"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Teliti </w:t>
      </w:r>
      <w:r w:rsidR="0067562D">
        <w:rPr>
          <w:rFonts w:ascii="Times New Roman" w:hAnsi="Times New Roman" w:cs="Times New Roman"/>
          <w:sz w:val="24"/>
          <w:szCs w:val="24"/>
        </w:rPr>
        <w:t xml:space="preserve">dan peka dalam memahami pembicaraan, </w:t>
      </w:r>
    </w:p>
    <w:p w14:paraId="3784E167" w14:textId="77777777" w:rsidR="00BA137E" w:rsidRDefault="00BA137E"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Tidak terburu-buru dalam menyimpulkan pembicaraan.</w:t>
      </w:r>
    </w:p>
    <w:p w14:paraId="7FC80714" w14:textId="77777777" w:rsidR="00130575" w:rsidRDefault="00BA137E"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Menyadari konteks </w:t>
      </w:r>
      <w:r w:rsidR="00130575">
        <w:rPr>
          <w:rFonts w:ascii="Times New Roman" w:hAnsi="Times New Roman" w:cs="Times New Roman"/>
          <w:sz w:val="24"/>
          <w:szCs w:val="24"/>
        </w:rPr>
        <w:t>pembicaraan</w:t>
      </w:r>
      <w:r w:rsidR="00D84526">
        <w:rPr>
          <w:rFonts w:ascii="Times New Roman" w:hAnsi="Times New Roman" w:cs="Times New Roman"/>
          <w:sz w:val="24"/>
          <w:szCs w:val="24"/>
        </w:rPr>
        <w:t>.</w:t>
      </w:r>
    </w:p>
    <w:p w14:paraId="37C4823A" w14:textId="77777777" w:rsidR="00243242" w:rsidRPr="0021506D" w:rsidRDefault="00243242" w:rsidP="00122F75">
      <w:pPr>
        <w:pStyle w:val="NoSpacing"/>
        <w:numPr>
          <w:ilvl w:val="0"/>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Meminimalisir kesalahan dalam konteks wacana</w:t>
      </w:r>
    </w:p>
    <w:p w14:paraId="08C4BD92" w14:textId="77777777" w:rsidR="00CD2F9A" w:rsidRDefault="00CD2F9A" w:rsidP="00122F75">
      <w:pPr>
        <w:pStyle w:val="NoSpacing"/>
        <w:spacing w:line="360" w:lineRule="auto"/>
        <w:jc w:val="both"/>
        <w:rPr>
          <w:rFonts w:ascii="Times New Roman" w:hAnsi="Times New Roman" w:cs="Times New Roman"/>
          <w:sz w:val="24"/>
          <w:szCs w:val="24"/>
        </w:rPr>
      </w:pPr>
    </w:p>
    <w:p w14:paraId="7EA93CFD" w14:textId="77777777" w:rsidR="00BF33DD" w:rsidRDefault="00BF33DD" w:rsidP="00122F75">
      <w:pPr>
        <w:pStyle w:val="NoSpacing"/>
        <w:spacing w:line="360" w:lineRule="auto"/>
        <w:jc w:val="both"/>
        <w:rPr>
          <w:rFonts w:ascii="Times New Roman" w:hAnsi="Times New Roman" w:cs="Times New Roman"/>
          <w:sz w:val="24"/>
          <w:szCs w:val="24"/>
        </w:rPr>
      </w:pPr>
    </w:p>
    <w:p w14:paraId="3D95A388" w14:textId="77777777" w:rsidR="00BF33DD" w:rsidRDefault="00BF33DD" w:rsidP="00122F75">
      <w:pPr>
        <w:pStyle w:val="NoSpacing"/>
        <w:spacing w:line="360" w:lineRule="auto"/>
        <w:jc w:val="both"/>
        <w:rPr>
          <w:rFonts w:ascii="Times New Roman" w:hAnsi="Times New Roman" w:cs="Times New Roman"/>
          <w:sz w:val="24"/>
          <w:szCs w:val="24"/>
        </w:rPr>
      </w:pPr>
    </w:p>
    <w:p w14:paraId="30AF685B" w14:textId="77777777" w:rsidR="00BF33DD" w:rsidRDefault="00BF33DD" w:rsidP="00122F75">
      <w:pPr>
        <w:pStyle w:val="NoSpacing"/>
        <w:spacing w:line="360" w:lineRule="auto"/>
        <w:jc w:val="both"/>
        <w:rPr>
          <w:rFonts w:ascii="Times New Roman" w:hAnsi="Times New Roman" w:cs="Times New Roman"/>
          <w:sz w:val="24"/>
          <w:szCs w:val="24"/>
        </w:rPr>
      </w:pPr>
    </w:p>
    <w:p w14:paraId="54433DA1" w14:textId="77777777" w:rsidR="00BF33DD" w:rsidRDefault="00BF33DD" w:rsidP="00122F75">
      <w:pPr>
        <w:pStyle w:val="NoSpacing"/>
        <w:spacing w:line="360" w:lineRule="auto"/>
        <w:jc w:val="both"/>
        <w:rPr>
          <w:rFonts w:ascii="Times New Roman" w:hAnsi="Times New Roman" w:cs="Times New Roman"/>
          <w:sz w:val="24"/>
          <w:szCs w:val="24"/>
        </w:rPr>
      </w:pPr>
    </w:p>
    <w:p w14:paraId="32A029C6" w14:textId="77777777" w:rsidR="00BF33DD" w:rsidRDefault="00BF33DD" w:rsidP="00122F75">
      <w:pPr>
        <w:pStyle w:val="NoSpacing"/>
        <w:spacing w:line="360" w:lineRule="auto"/>
        <w:jc w:val="both"/>
        <w:rPr>
          <w:rFonts w:ascii="Times New Roman" w:hAnsi="Times New Roman" w:cs="Times New Roman"/>
          <w:sz w:val="24"/>
          <w:szCs w:val="24"/>
        </w:rPr>
      </w:pPr>
    </w:p>
    <w:p w14:paraId="456F5411" w14:textId="77777777" w:rsidR="00BF33DD" w:rsidRDefault="00BF33DD" w:rsidP="00122F75">
      <w:pPr>
        <w:pStyle w:val="NoSpacing"/>
        <w:spacing w:line="360" w:lineRule="auto"/>
        <w:jc w:val="both"/>
        <w:rPr>
          <w:rFonts w:ascii="Times New Roman" w:hAnsi="Times New Roman" w:cs="Times New Roman"/>
          <w:sz w:val="24"/>
          <w:szCs w:val="24"/>
        </w:rPr>
      </w:pPr>
    </w:p>
    <w:p w14:paraId="5AF8E06C" w14:textId="77777777" w:rsidR="004E1CF5" w:rsidRPr="00BF33DD" w:rsidRDefault="00243242" w:rsidP="00122F75">
      <w:pPr>
        <w:pStyle w:val="NoSpacing"/>
        <w:spacing w:line="360" w:lineRule="auto"/>
        <w:jc w:val="center"/>
        <w:rPr>
          <w:rFonts w:ascii="Times New Roman" w:hAnsi="Times New Roman" w:cs="Times New Roman"/>
          <w:b/>
          <w:sz w:val="24"/>
          <w:szCs w:val="24"/>
        </w:rPr>
      </w:pPr>
      <w:commentRangeStart w:id="21"/>
      <w:r>
        <w:rPr>
          <w:rFonts w:ascii="Times New Roman" w:hAnsi="Times New Roman" w:cs="Times New Roman"/>
          <w:b/>
          <w:sz w:val="24"/>
          <w:szCs w:val="24"/>
        </w:rPr>
        <w:t>DAFTAR PUSTAKA</w:t>
      </w:r>
      <w:commentRangeEnd w:id="21"/>
      <w:r w:rsidR="006830E8">
        <w:rPr>
          <w:rStyle w:val="CommentReference"/>
          <w:rFonts w:ascii="Times New Roman" w:eastAsia="Times New Roman" w:hAnsi="Times New Roman" w:cs="Times New Roman"/>
        </w:rPr>
        <w:commentReference w:id="21"/>
      </w:r>
    </w:p>
    <w:p w14:paraId="18C67DAE" w14:textId="77777777" w:rsidR="004E1CF5" w:rsidRDefault="00A40182"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Arikunto, Suharsimi. 2007. </w:t>
      </w:r>
      <w:r w:rsidRPr="007155D6">
        <w:rPr>
          <w:rFonts w:ascii="Times New Roman" w:hAnsi="Times New Roman" w:cs="Times New Roman"/>
          <w:i/>
          <w:sz w:val="24"/>
          <w:szCs w:val="24"/>
        </w:rPr>
        <w:t>Prosedur Penelitian: Suatu Pendekatan Praktik</w:t>
      </w:r>
      <w:r>
        <w:rPr>
          <w:rFonts w:ascii="Times New Roman" w:hAnsi="Times New Roman" w:cs="Times New Roman"/>
          <w:sz w:val="24"/>
          <w:szCs w:val="24"/>
        </w:rPr>
        <w:t>.</w:t>
      </w:r>
      <w:r w:rsidR="007155D6">
        <w:rPr>
          <w:rFonts w:ascii="Times New Roman" w:hAnsi="Times New Roman" w:cs="Times New Roman"/>
          <w:sz w:val="24"/>
          <w:szCs w:val="24"/>
        </w:rPr>
        <w:t xml:space="preserve"> Jakarta: Rineka Cipta.</w:t>
      </w:r>
    </w:p>
    <w:p w14:paraId="11D04C03" w14:textId="77777777" w:rsidR="007155D6" w:rsidRDefault="007155D6"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Darma, Yoce Aliah. 2014. Analisis Wacana Kritis. Bandung: Refika Aditama.</w:t>
      </w:r>
    </w:p>
    <w:p w14:paraId="7F00D3B8" w14:textId="77777777" w:rsidR="00243242" w:rsidRDefault="00243242"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Darma, Yoce Aliah. 2009. </w:t>
      </w:r>
      <w:r w:rsidRPr="00316C96">
        <w:rPr>
          <w:rFonts w:ascii="Times New Roman" w:hAnsi="Times New Roman" w:cs="Times New Roman"/>
          <w:i/>
          <w:sz w:val="24"/>
          <w:szCs w:val="24"/>
        </w:rPr>
        <w:t>Analisis Wacana Kritis</w:t>
      </w:r>
      <w:r>
        <w:rPr>
          <w:rFonts w:ascii="Times New Roman" w:hAnsi="Times New Roman" w:cs="Times New Roman"/>
          <w:sz w:val="24"/>
          <w:szCs w:val="24"/>
        </w:rPr>
        <w:t xml:space="preserve">. </w:t>
      </w:r>
      <w:r w:rsidR="00316C96">
        <w:rPr>
          <w:rFonts w:ascii="Times New Roman" w:hAnsi="Times New Roman" w:cs="Times New Roman"/>
          <w:sz w:val="24"/>
          <w:szCs w:val="24"/>
        </w:rPr>
        <w:t>Bandung:</w:t>
      </w:r>
      <w:r>
        <w:rPr>
          <w:rFonts w:ascii="Times New Roman" w:hAnsi="Times New Roman" w:cs="Times New Roman"/>
          <w:sz w:val="24"/>
          <w:szCs w:val="24"/>
        </w:rPr>
        <w:t xml:space="preserve"> Yrama Widya</w:t>
      </w:r>
      <w:r w:rsidR="00316C96">
        <w:rPr>
          <w:rFonts w:ascii="Times New Roman" w:hAnsi="Times New Roman" w:cs="Times New Roman"/>
          <w:sz w:val="24"/>
          <w:szCs w:val="24"/>
        </w:rPr>
        <w:t>.</w:t>
      </w:r>
    </w:p>
    <w:p w14:paraId="5DC748BB" w14:textId="77777777" w:rsidR="004E1CF5" w:rsidRDefault="004E1CF5"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Djajasudarma, Fatimah. 2006. </w:t>
      </w:r>
      <w:r w:rsidRPr="004E1CF5">
        <w:rPr>
          <w:rFonts w:ascii="Times New Roman" w:hAnsi="Times New Roman" w:cs="Times New Roman"/>
          <w:i/>
          <w:sz w:val="24"/>
          <w:szCs w:val="24"/>
        </w:rPr>
        <w:t>Wacana: Pemahaman dan Hubungan Antarunsur</w:t>
      </w:r>
      <w:r>
        <w:rPr>
          <w:rFonts w:ascii="Times New Roman" w:hAnsi="Times New Roman" w:cs="Times New Roman"/>
          <w:sz w:val="24"/>
          <w:szCs w:val="24"/>
        </w:rPr>
        <w:t>. Bandung: Refika Aditama.</w:t>
      </w:r>
    </w:p>
    <w:p w14:paraId="413E16C2" w14:textId="77777777" w:rsidR="00316C96" w:rsidRDefault="00316C96"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Kridalaksana, Harimurti. 2001.</w:t>
      </w:r>
      <w:r w:rsidRPr="00316C96">
        <w:rPr>
          <w:rFonts w:ascii="Times New Roman" w:hAnsi="Times New Roman" w:cs="Times New Roman"/>
          <w:i/>
          <w:sz w:val="24"/>
          <w:szCs w:val="24"/>
        </w:rPr>
        <w:t xml:space="preserve"> Kamus Linguistik</w:t>
      </w:r>
      <w:r>
        <w:rPr>
          <w:rFonts w:ascii="Times New Roman" w:hAnsi="Times New Roman" w:cs="Times New Roman"/>
          <w:sz w:val="24"/>
          <w:szCs w:val="24"/>
        </w:rPr>
        <w:t>. Jakarta: PT. Gramedia Pustaka Utama.</w:t>
      </w:r>
    </w:p>
    <w:p w14:paraId="05FBEEBD" w14:textId="77777777" w:rsidR="007155D6" w:rsidRDefault="007155D6"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Kamus Besar Bahasa Indonesia (KBBI V). Aplikasi Luring Resmi Badan Pengembangan dan Pembinaan Bahasa, Kementerian Pendidikan dan Kebudayaan Republik Indonesia.</w:t>
      </w:r>
    </w:p>
    <w:p w14:paraId="2D028F78" w14:textId="77777777" w:rsidR="007155D6" w:rsidRDefault="007155D6" w:rsidP="00122F75">
      <w:pPr>
        <w:pStyle w:val="NoSpacing"/>
        <w:spacing w:line="36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Mahsun. 2007. Metode Penelitian Bahasa: </w:t>
      </w:r>
      <w:r w:rsidRPr="007155D6">
        <w:rPr>
          <w:rFonts w:ascii="Times New Roman" w:hAnsi="Times New Roman" w:cs="Times New Roman"/>
          <w:i/>
          <w:sz w:val="24"/>
          <w:szCs w:val="24"/>
        </w:rPr>
        <w:t>Tahapan Strategi, Metode, dan Tekniknya</w:t>
      </w:r>
      <w:r>
        <w:rPr>
          <w:rFonts w:ascii="Times New Roman" w:hAnsi="Times New Roman" w:cs="Times New Roman"/>
          <w:sz w:val="24"/>
          <w:szCs w:val="24"/>
        </w:rPr>
        <w:t>. Jakarta: Raja Grafindo Press.</w:t>
      </w:r>
    </w:p>
    <w:p w14:paraId="5646BB05" w14:textId="77777777" w:rsidR="004E1CF5" w:rsidRDefault="00CD2F9A" w:rsidP="00122F75">
      <w:pPr>
        <w:pStyle w:val="NoSpacing"/>
        <w:spacing w:line="360" w:lineRule="auto"/>
        <w:ind w:left="810" w:hanging="810"/>
        <w:jc w:val="both"/>
        <w:rPr>
          <w:rFonts w:ascii="Times New Roman" w:hAnsi="Times New Roman" w:cs="Times New Roman"/>
          <w:sz w:val="24"/>
          <w:szCs w:val="24"/>
        </w:rPr>
      </w:pPr>
      <w:r w:rsidRPr="004E1CF5">
        <w:rPr>
          <w:rFonts w:ascii="Times New Roman" w:hAnsi="Times New Roman" w:cs="Times New Roman"/>
          <w:sz w:val="24"/>
          <w:szCs w:val="24"/>
        </w:rPr>
        <w:t>Tinarbuko</w:t>
      </w:r>
      <w:r w:rsidR="004E1CF5" w:rsidRPr="004E1CF5">
        <w:rPr>
          <w:rFonts w:ascii="Times New Roman" w:hAnsi="Times New Roman" w:cs="Times New Roman"/>
          <w:sz w:val="24"/>
          <w:szCs w:val="24"/>
        </w:rPr>
        <w:t xml:space="preserve">, Tinarbuko. 2010. </w:t>
      </w:r>
      <w:r w:rsidR="004E1CF5" w:rsidRPr="004E1CF5">
        <w:rPr>
          <w:rFonts w:ascii="Times New Roman" w:hAnsi="Times New Roman" w:cs="Times New Roman"/>
          <w:i/>
          <w:sz w:val="24"/>
          <w:szCs w:val="24"/>
        </w:rPr>
        <w:t>Terpenjara dalam Miskomunikasi</w:t>
      </w:r>
      <w:r w:rsidR="004E1CF5" w:rsidRPr="004E1CF5">
        <w:rPr>
          <w:rFonts w:ascii="Times New Roman" w:hAnsi="Times New Roman" w:cs="Times New Roman"/>
          <w:sz w:val="24"/>
          <w:szCs w:val="24"/>
        </w:rPr>
        <w:t>. Opini:H</w:t>
      </w:r>
      <w:r w:rsidRPr="004E1CF5">
        <w:rPr>
          <w:rFonts w:ascii="Times New Roman" w:hAnsi="Times New Roman" w:cs="Times New Roman"/>
          <w:sz w:val="24"/>
          <w:szCs w:val="24"/>
        </w:rPr>
        <w:t>arian Kedaulata</w:t>
      </w:r>
      <w:r w:rsidR="004E1CF5" w:rsidRPr="004E1CF5">
        <w:rPr>
          <w:rFonts w:ascii="Times New Roman" w:hAnsi="Times New Roman" w:cs="Times New Roman"/>
          <w:sz w:val="24"/>
          <w:szCs w:val="24"/>
        </w:rPr>
        <w:t>n Rakyat.</w:t>
      </w:r>
      <w:hyperlink r:id="rId8" w:history="1">
        <w:r w:rsidR="004E1CF5" w:rsidRPr="00033752">
          <w:rPr>
            <w:rStyle w:val="Hyperlink"/>
            <w:rFonts w:ascii="Times New Roman" w:hAnsi="Times New Roman" w:cs="Times New Roman"/>
            <w:sz w:val="24"/>
            <w:szCs w:val="24"/>
          </w:rPr>
          <w:t>http://webcache.googleusercontent.com/search?q=cache:ltMoS5qiN50J:sumbo.wordpress.com/page/3/+sebab+miskomunikasi+dalam+wacana&amp;cd=2&amp;hl=id&amp;ct=clnk&amp;gl=id&amp;source=www.google.co.id</w:t>
        </w:r>
      </w:hyperlink>
      <w:r w:rsidR="004E1CF5">
        <w:rPr>
          <w:rFonts w:ascii="Times New Roman" w:hAnsi="Times New Roman" w:cs="Times New Roman"/>
          <w:sz w:val="24"/>
          <w:szCs w:val="24"/>
        </w:rPr>
        <w:t>[11 Maret 2011].</w:t>
      </w:r>
    </w:p>
    <w:p w14:paraId="72819325" w14:textId="77777777" w:rsidR="00CD2F9A" w:rsidRDefault="00CD2F9A" w:rsidP="00122F75">
      <w:pPr>
        <w:pStyle w:val="NormalWeb"/>
        <w:spacing w:line="360" w:lineRule="auto"/>
      </w:pPr>
    </w:p>
    <w:p w14:paraId="6FF6D498" w14:textId="77777777" w:rsidR="000701F7" w:rsidRDefault="00280D9A" w:rsidP="00122F75">
      <w:pPr>
        <w:pStyle w:val="NormalWeb"/>
        <w:spacing w:line="360" w:lineRule="auto"/>
        <w:rPr>
          <w:ins w:id="22" w:author="user" w:date="2019-05-15T00:12:00Z"/>
        </w:rPr>
      </w:pPr>
      <w:ins w:id="23" w:author="user" w:date="2019-05-15T00:12:00Z">
        <w:r>
          <w:t>Catatan: Jumlah halaman masih terlalu sedikit dari jumlah maksimal 20 halaman.</w:t>
        </w:r>
      </w:ins>
    </w:p>
    <w:p w14:paraId="6B46C99F" w14:textId="77777777" w:rsidR="00280D9A" w:rsidRDefault="00280D9A" w:rsidP="00122F75">
      <w:pPr>
        <w:pStyle w:val="NormalWeb"/>
        <w:spacing w:line="360" w:lineRule="auto"/>
        <w:rPr>
          <w:ins w:id="24" w:author="user" w:date="2019-05-15T00:13:00Z"/>
        </w:rPr>
      </w:pPr>
      <w:ins w:id="25" w:author="user" w:date="2019-05-15T00:13:00Z">
        <w:r>
          <w:t>Metode dan teknik pengumpulan data serta metode dan teknik analisis data diperjelas.</w:t>
        </w:r>
      </w:ins>
    </w:p>
    <w:p w14:paraId="15B1C316" w14:textId="77777777" w:rsidR="00280D9A" w:rsidRDefault="00280D9A" w:rsidP="00122F75">
      <w:pPr>
        <w:pStyle w:val="NormalWeb"/>
        <w:spacing w:line="360" w:lineRule="auto"/>
      </w:pPr>
      <w:ins w:id="26" w:author="user" w:date="2019-05-15T00:14:00Z">
        <w:r>
          <w:t xml:space="preserve">Pembahasan diperdalam dan diperkuat </w:t>
        </w:r>
      </w:ins>
      <w:ins w:id="27" w:author="user" w:date="2019-05-15T00:15:00Z">
        <w:r>
          <w:t>dengan</w:t>
        </w:r>
      </w:ins>
      <w:ins w:id="28" w:author="user" w:date="2019-05-15T00:14:00Z">
        <w:r>
          <w:t xml:space="preserve"> </w:t>
        </w:r>
      </w:ins>
      <w:ins w:id="29" w:author="user" w:date="2019-05-15T00:15:00Z">
        <w:r>
          <w:t>hasil-hasil penelitian terdahulu yang relevan.</w:t>
        </w:r>
      </w:ins>
    </w:p>
    <w:p w14:paraId="5F95F33D" w14:textId="77777777" w:rsidR="00316C96" w:rsidRDefault="00316C96" w:rsidP="00122F75">
      <w:pPr>
        <w:pStyle w:val="NormalWeb"/>
        <w:spacing w:line="360" w:lineRule="auto"/>
      </w:pPr>
    </w:p>
    <w:p w14:paraId="16A1599B" w14:textId="77777777" w:rsidR="00316C96" w:rsidRDefault="00316C96" w:rsidP="00122F75">
      <w:pPr>
        <w:pStyle w:val="NormalWeb"/>
        <w:spacing w:line="360" w:lineRule="auto"/>
      </w:pPr>
    </w:p>
    <w:p w14:paraId="46F75F1B" w14:textId="77777777" w:rsidR="00316C96" w:rsidRDefault="00316C96" w:rsidP="00122F75">
      <w:pPr>
        <w:pStyle w:val="NormalWeb"/>
        <w:spacing w:line="360" w:lineRule="auto"/>
      </w:pPr>
    </w:p>
    <w:p w14:paraId="1B0879CF" w14:textId="77777777" w:rsidR="00316C96" w:rsidRDefault="00316C96" w:rsidP="00122F75">
      <w:pPr>
        <w:pStyle w:val="NormalWeb"/>
        <w:spacing w:line="360" w:lineRule="auto"/>
      </w:pPr>
    </w:p>
    <w:p w14:paraId="2F35BC5D" w14:textId="77777777" w:rsidR="00316C96" w:rsidRDefault="00316C96" w:rsidP="00122F75">
      <w:pPr>
        <w:pStyle w:val="NormalWeb"/>
        <w:spacing w:line="360" w:lineRule="auto"/>
      </w:pPr>
    </w:p>
    <w:p w14:paraId="3B87FE2C" w14:textId="77777777" w:rsidR="00316C96" w:rsidDel="00280D9A" w:rsidRDefault="00316C96" w:rsidP="00122F75">
      <w:pPr>
        <w:pStyle w:val="NormalWeb"/>
        <w:spacing w:line="360" w:lineRule="auto"/>
        <w:rPr>
          <w:del w:id="30" w:author="user" w:date="2019-05-15T00:12:00Z"/>
        </w:rPr>
      </w:pPr>
    </w:p>
    <w:p w14:paraId="6B2EB546" w14:textId="77777777" w:rsidR="00316C96" w:rsidRDefault="00316C96" w:rsidP="00122F75">
      <w:pPr>
        <w:pStyle w:val="NormalWeb"/>
        <w:spacing w:line="360" w:lineRule="auto"/>
      </w:pPr>
    </w:p>
    <w:sectPr w:rsidR="00316C96" w:rsidSect="00CD01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19-05-14T22:49:00Z" w:initials="u">
    <w:p w14:paraId="79ED2FB8" w14:textId="77777777" w:rsidR="00723003" w:rsidRDefault="00723003">
      <w:pPr>
        <w:pStyle w:val="CommentText"/>
      </w:pPr>
      <w:r>
        <w:rPr>
          <w:rStyle w:val="CommentReference"/>
        </w:rPr>
        <w:annotationRef/>
      </w:r>
      <w:r>
        <w:t>Di-bold</w:t>
      </w:r>
    </w:p>
  </w:comment>
  <w:comment w:id="3" w:author="user" w:date="2019-05-14T22:49:00Z" w:initials="u">
    <w:p w14:paraId="1B4C9843" w14:textId="77777777" w:rsidR="00723003" w:rsidRDefault="00723003">
      <w:pPr>
        <w:pStyle w:val="CommentText"/>
      </w:pPr>
      <w:r>
        <w:rPr>
          <w:rStyle w:val="CommentReference"/>
        </w:rPr>
        <w:annotationRef/>
      </w:r>
      <w:r>
        <w:t>Di-bold</w:t>
      </w:r>
    </w:p>
  </w:comment>
  <w:comment w:id="4" w:author="user" w:date="2019-05-14T22:53:00Z" w:initials="u">
    <w:p w14:paraId="647A03E6" w14:textId="77777777" w:rsidR="00723003" w:rsidRDefault="00723003">
      <w:pPr>
        <w:pStyle w:val="CommentText"/>
      </w:pPr>
      <w:r>
        <w:rPr>
          <w:rStyle w:val="CommentReference"/>
        </w:rPr>
        <w:annotationRef/>
      </w:r>
      <w:r>
        <w:t>Penomoran menggunakan angka Arab. Kata Pendahuluan huruf kecil, di-bold.</w:t>
      </w:r>
    </w:p>
  </w:comment>
  <w:comment w:id="6" w:author="user" w:date="2019-05-14T22:58:00Z" w:initials="u">
    <w:p w14:paraId="37F48C49" w14:textId="77777777" w:rsidR="00AF5133" w:rsidRDefault="00AF5133">
      <w:pPr>
        <w:pStyle w:val="CommentText"/>
      </w:pPr>
      <w:r>
        <w:rPr>
          <w:rStyle w:val="CommentReference"/>
        </w:rPr>
        <w:annotationRef/>
      </w:r>
      <w:r>
        <w:t>diserangkaikan</w:t>
      </w:r>
    </w:p>
  </w:comment>
  <w:comment w:id="8" w:author="user" w:date="2019-05-14T23:00:00Z" w:initials="u">
    <w:p w14:paraId="3BB69E6B" w14:textId="77777777" w:rsidR="00AF5133" w:rsidRDefault="00AF5133">
      <w:pPr>
        <w:pStyle w:val="CommentText"/>
      </w:pPr>
      <w:r>
        <w:rPr>
          <w:rStyle w:val="CommentReference"/>
        </w:rPr>
        <w:annotationRef/>
      </w:r>
      <w:r>
        <w:t>Penomoran menggunakan angka Arab. Kata Pendahuluan huruf kecil, di-bold.</w:t>
      </w:r>
    </w:p>
  </w:comment>
  <w:comment w:id="9" w:author="user" w:date="2019-05-14T23:01:00Z" w:initials="u">
    <w:p w14:paraId="67E836CD" w14:textId="77777777" w:rsidR="00AF5133" w:rsidRDefault="00AF5133">
      <w:pPr>
        <w:pStyle w:val="CommentText"/>
      </w:pPr>
      <w:r>
        <w:rPr>
          <w:rStyle w:val="CommentReference"/>
        </w:rPr>
        <w:annotationRef/>
      </w:r>
      <w:r>
        <w:t>Penomoran menyesuaikan, 1.1</w:t>
      </w:r>
    </w:p>
  </w:comment>
  <w:comment w:id="10" w:author="user" w:date="2019-05-14T23:05:00Z" w:initials="u">
    <w:p w14:paraId="528B3EB2" w14:textId="77777777" w:rsidR="00AF5133" w:rsidRDefault="00AF5133">
      <w:pPr>
        <w:pStyle w:val="CommentText"/>
      </w:pPr>
      <w:r>
        <w:rPr>
          <w:rStyle w:val="CommentReference"/>
        </w:rPr>
        <w:annotationRef/>
      </w:r>
      <w:r>
        <w:t xml:space="preserve">Jangan gunakan konjungsi </w:t>
      </w:r>
      <w:r w:rsidRPr="00AF5133">
        <w:rPr>
          <w:i/>
        </w:rPr>
        <w:t>sedangkan</w:t>
      </w:r>
      <w:r>
        <w:t xml:space="preserve"> pada awal kalimat sebab konjungsi </w:t>
      </w:r>
      <w:r w:rsidRPr="00AF5133">
        <w:rPr>
          <w:i/>
        </w:rPr>
        <w:t>sedangkan</w:t>
      </w:r>
      <w:r>
        <w:t xml:space="preserve"> adalah konjungsi antarklausa.</w:t>
      </w:r>
    </w:p>
  </w:comment>
  <w:comment w:id="11" w:author="user" w:date="2019-05-14T23:06:00Z" w:initials="u">
    <w:p w14:paraId="42F125E7" w14:textId="77777777" w:rsidR="00AF5133" w:rsidRDefault="00AF5133">
      <w:pPr>
        <w:pStyle w:val="CommentText"/>
      </w:pPr>
      <w:r>
        <w:rPr>
          <w:rStyle w:val="CommentReference"/>
        </w:rPr>
        <w:annotationRef/>
      </w:r>
      <w:r>
        <w:t>Gunakan referensi primer!</w:t>
      </w:r>
    </w:p>
  </w:comment>
  <w:comment w:id="12" w:author="user" w:date="2019-05-14T23:10:00Z" w:initials="u">
    <w:p w14:paraId="3847F6B2" w14:textId="77777777" w:rsidR="00F13A66" w:rsidRDefault="00F13A66">
      <w:pPr>
        <w:pStyle w:val="CommentText"/>
      </w:pPr>
      <w:r>
        <w:rPr>
          <w:rStyle w:val="CommentReference"/>
        </w:rPr>
        <w:annotationRef/>
      </w:r>
      <w:r>
        <w:t>Upayakan menggunakan referensi primer</w:t>
      </w:r>
    </w:p>
  </w:comment>
  <w:comment w:id="13" w:author="user" w:date="2019-05-14T23:12:00Z" w:initials="u">
    <w:p w14:paraId="3BCFD418" w14:textId="77777777" w:rsidR="00F13A66" w:rsidRDefault="00F13A66">
      <w:pPr>
        <w:pStyle w:val="CommentText"/>
      </w:pPr>
      <w:r>
        <w:rPr>
          <w:rStyle w:val="CommentReference"/>
        </w:rPr>
        <w:annotationRef/>
      </w:r>
      <w:r>
        <w:t>Perhatikan sistem penomoran dan penulisan subjudul dalam naskah ini.</w:t>
      </w:r>
    </w:p>
  </w:comment>
  <w:comment w:id="14" w:author="user" w:date="2019-05-14T23:59:00Z" w:initials="u">
    <w:p w14:paraId="2F0876DC" w14:textId="77777777" w:rsidR="00E2022D" w:rsidRDefault="00E2022D">
      <w:pPr>
        <w:pStyle w:val="CommentText"/>
      </w:pPr>
      <w:r>
        <w:rPr>
          <w:rStyle w:val="CommentReference"/>
        </w:rPr>
        <w:annotationRef/>
      </w:r>
      <w:r>
        <w:t>Harus jelas dan konkret, studi pustaka untuk mengumpulkan data apa, dokumentasi untuk mengumpulkan data apa, dan  observasi untuk mengumpulkan data seperti apa. Jadi, yang penting aplikasi dari metode/teknik yang dipilih itu, bukan teori metodologi.</w:t>
      </w:r>
    </w:p>
  </w:comment>
  <w:comment w:id="16" w:author="user" w:date="2019-05-14T23:54:00Z" w:initials="u">
    <w:p w14:paraId="72C49D1A" w14:textId="77777777" w:rsidR="005A1C1A" w:rsidRDefault="005A1C1A">
      <w:pPr>
        <w:pStyle w:val="CommentText"/>
      </w:pPr>
      <w:r>
        <w:rPr>
          <w:rStyle w:val="CommentReference"/>
        </w:rPr>
        <w:annotationRef/>
      </w:r>
      <w:r>
        <w:t xml:space="preserve">Penulis belum </w:t>
      </w:r>
      <w:r w:rsidR="00E2022D">
        <w:t>menjelaskan secara detil metode dan teknik analisis yang digunakan dalam penelitian ini. Lebih baik lagi disajikan contoh cuplikan data nyata kemudian dianalisis dengan metode dan teknik analisis yang telah ditentukan tersebut.</w:t>
      </w:r>
    </w:p>
  </w:comment>
  <w:comment w:id="17" w:author="user" w:date="2019-05-14T23:18:00Z" w:initials="u">
    <w:p w14:paraId="7BCBDDB6" w14:textId="77777777" w:rsidR="005A1C1A" w:rsidRDefault="005A1C1A">
      <w:pPr>
        <w:pStyle w:val="CommentText"/>
      </w:pPr>
      <w:r>
        <w:rPr>
          <w:rStyle w:val="CommentReference"/>
        </w:rPr>
        <w:annotationRef/>
      </w:r>
      <w:r>
        <w:t>Hindari kalimat tak bersubjek!</w:t>
      </w:r>
    </w:p>
  </w:comment>
  <w:comment w:id="18" w:author="user" w:date="2019-05-15T00:00:00Z" w:initials="u">
    <w:p w14:paraId="57058547" w14:textId="77777777" w:rsidR="00E2022D" w:rsidRDefault="00E2022D">
      <w:pPr>
        <w:pStyle w:val="CommentText"/>
      </w:pPr>
      <w:r>
        <w:rPr>
          <w:rStyle w:val="CommentReference"/>
        </w:rPr>
        <w:annotationRef/>
      </w:r>
      <w:r>
        <w:t>Sesuaikan penomoran dan penulisan subjudulnya.</w:t>
      </w:r>
    </w:p>
  </w:comment>
  <w:comment w:id="19" w:author="user" w:date="2019-05-15T00:07:00Z" w:initials="u">
    <w:p w14:paraId="09D6DFDE" w14:textId="77777777" w:rsidR="006830E8" w:rsidRDefault="006830E8">
      <w:pPr>
        <w:pStyle w:val="CommentText"/>
      </w:pPr>
      <w:r>
        <w:rPr>
          <w:rStyle w:val="CommentReference"/>
        </w:rPr>
        <w:annotationRef/>
      </w:r>
      <w:r>
        <w:t>Pembahasan belum mengaitkan permasalahan pokok dengan teori yang digunakan serta mendiskusikannya dengan hasil-hasil penelitian terdahulu yang relevan sehingga pembahasan belum cukup mendalam.</w:t>
      </w:r>
    </w:p>
  </w:comment>
  <w:comment w:id="20" w:author="user" w:date="2019-05-15T00:02:00Z" w:initials="u">
    <w:p w14:paraId="135710C8" w14:textId="77777777" w:rsidR="00E2022D" w:rsidRDefault="00E2022D">
      <w:pPr>
        <w:pStyle w:val="CommentText"/>
      </w:pPr>
      <w:r>
        <w:rPr>
          <w:rStyle w:val="CommentReference"/>
        </w:rPr>
        <w:annotationRef/>
      </w:r>
      <w:r w:rsidR="006830E8">
        <w:t>Sesuaikan penomoran dan penulisan subjudulnya</w:t>
      </w:r>
    </w:p>
  </w:comment>
  <w:comment w:id="21" w:author="user" w:date="2019-05-15T00:11:00Z" w:initials="u">
    <w:p w14:paraId="0E2B86ED" w14:textId="77777777" w:rsidR="006830E8" w:rsidRDefault="006830E8">
      <w:pPr>
        <w:pStyle w:val="CommentText"/>
      </w:pPr>
      <w:r>
        <w:rPr>
          <w:rStyle w:val="CommentReference"/>
        </w:rPr>
        <w:annotationRef/>
      </w:r>
      <w:r>
        <w:t>Upayakan sesuai dengan template Jurnal Mabasan:</w:t>
      </w:r>
    </w:p>
    <w:p w14:paraId="36E3E367" w14:textId="77777777" w:rsidR="006830E8" w:rsidRDefault="006830E8" w:rsidP="006830E8">
      <w:pPr>
        <w:pStyle w:val="CommentText"/>
        <w:numPr>
          <w:ilvl w:val="0"/>
          <w:numId w:val="18"/>
        </w:numPr>
      </w:pPr>
      <w:r>
        <w:t>Minimal 12 referensi primer.</w:t>
      </w:r>
    </w:p>
    <w:p w14:paraId="5F97ADD3" w14:textId="77777777" w:rsidR="006830E8" w:rsidRDefault="006830E8" w:rsidP="006830E8">
      <w:pPr>
        <w:pStyle w:val="CommentText"/>
        <w:numPr>
          <w:ilvl w:val="0"/>
          <w:numId w:val="18"/>
        </w:numPr>
      </w:pPr>
      <w:r>
        <w:t>80% referensi terbitan 10 tahun terakhir.</w:t>
      </w:r>
    </w:p>
    <w:p w14:paraId="58F45576" w14:textId="77777777" w:rsidR="006830E8" w:rsidRDefault="006830E8" w:rsidP="006830E8">
      <w:pPr>
        <w:pStyle w:val="CommentText"/>
        <w:numPr>
          <w:ilvl w:val="0"/>
          <w:numId w:val="18"/>
        </w:numPr>
      </w:pPr>
      <w:r>
        <w:t>Gunakan gaya APA, menggunakan aplikasi Mendeley.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ED2FB8" w15:done="0"/>
  <w15:commentEx w15:paraId="1B4C9843" w15:done="0"/>
  <w15:commentEx w15:paraId="647A03E6" w15:done="0"/>
  <w15:commentEx w15:paraId="37F48C49" w15:done="0"/>
  <w15:commentEx w15:paraId="3BB69E6B" w15:done="0"/>
  <w15:commentEx w15:paraId="67E836CD" w15:done="0"/>
  <w15:commentEx w15:paraId="528B3EB2" w15:done="0"/>
  <w15:commentEx w15:paraId="42F125E7" w15:done="0"/>
  <w15:commentEx w15:paraId="3847F6B2" w15:done="0"/>
  <w15:commentEx w15:paraId="3BCFD418" w15:done="0"/>
  <w15:commentEx w15:paraId="2F0876DC" w15:done="0"/>
  <w15:commentEx w15:paraId="72C49D1A" w15:done="0"/>
  <w15:commentEx w15:paraId="7BCBDDB6" w15:done="0"/>
  <w15:commentEx w15:paraId="57058547" w15:done="0"/>
  <w15:commentEx w15:paraId="09D6DFDE" w15:done="0"/>
  <w15:commentEx w15:paraId="135710C8" w15:done="0"/>
  <w15:commentEx w15:paraId="58F455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D2FB8" w16cid:durableId="2086DEF2"/>
  <w16cid:commentId w16cid:paraId="1B4C9843" w16cid:durableId="2086DEF3"/>
  <w16cid:commentId w16cid:paraId="647A03E6" w16cid:durableId="2086DEF4"/>
  <w16cid:commentId w16cid:paraId="37F48C49" w16cid:durableId="2086DEF5"/>
  <w16cid:commentId w16cid:paraId="3BB69E6B" w16cid:durableId="2086DEF6"/>
  <w16cid:commentId w16cid:paraId="67E836CD" w16cid:durableId="2086DEF7"/>
  <w16cid:commentId w16cid:paraId="528B3EB2" w16cid:durableId="2086DEF8"/>
  <w16cid:commentId w16cid:paraId="42F125E7" w16cid:durableId="2086DEF9"/>
  <w16cid:commentId w16cid:paraId="3847F6B2" w16cid:durableId="2086DEFA"/>
  <w16cid:commentId w16cid:paraId="3BCFD418" w16cid:durableId="2086DEFB"/>
  <w16cid:commentId w16cid:paraId="2F0876DC" w16cid:durableId="2086DEFC"/>
  <w16cid:commentId w16cid:paraId="72C49D1A" w16cid:durableId="2086DEFD"/>
  <w16cid:commentId w16cid:paraId="7BCBDDB6" w16cid:durableId="2086DEFE"/>
  <w16cid:commentId w16cid:paraId="57058547" w16cid:durableId="2086DEFF"/>
  <w16cid:commentId w16cid:paraId="09D6DFDE" w16cid:durableId="2086DF00"/>
  <w16cid:commentId w16cid:paraId="135710C8" w16cid:durableId="2086DF01"/>
  <w16cid:commentId w16cid:paraId="58F45576" w16cid:durableId="2086DF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215"/>
    <w:multiLevelType w:val="hybridMultilevel"/>
    <w:tmpl w:val="4E92BD9A"/>
    <w:lvl w:ilvl="0" w:tplc="7786F120">
      <w:start w:val="3"/>
      <w:numFmt w:val="decimal"/>
      <w:lvlText w:val="%1.3"/>
      <w:lvlJc w:val="left"/>
      <w:pPr>
        <w:tabs>
          <w:tab w:val="num" w:pos="1440"/>
        </w:tabs>
        <w:ind w:left="14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 w15:restartNumberingAfterBreak="0">
    <w:nsid w:val="008D5EB5"/>
    <w:multiLevelType w:val="hybridMultilevel"/>
    <w:tmpl w:val="40741A46"/>
    <w:lvl w:ilvl="0" w:tplc="9D08C27C">
      <w:start w:val="3"/>
      <w:numFmt w:val="decimal"/>
      <w:lvlText w:val="%1.1.2"/>
      <w:lvlJc w:val="left"/>
      <w:pPr>
        <w:tabs>
          <w:tab w:val="num" w:pos="2340"/>
        </w:tabs>
        <w:ind w:left="2340" w:hanging="360"/>
      </w:pPr>
      <w:rPr>
        <w:rFonts w:cs="Times New Roman" w:hint="default"/>
        <w:i w:val="0"/>
        <w:iCs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 w15:restartNumberingAfterBreak="0">
    <w:nsid w:val="04711EBA"/>
    <w:multiLevelType w:val="hybridMultilevel"/>
    <w:tmpl w:val="5C966278"/>
    <w:lvl w:ilvl="0" w:tplc="60C6133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483"/>
    <w:multiLevelType w:val="hybridMultilevel"/>
    <w:tmpl w:val="0980E6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8C63E20"/>
    <w:multiLevelType w:val="hybridMultilevel"/>
    <w:tmpl w:val="292E56BE"/>
    <w:lvl w:ilvl="0" w:tplc="04090011">
      <w:start w:val="1"/>
      <w:numFmt w:val="decimal"/>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5" w15:restartNumberingAfterBreak="0">
    <w:nsid w:val="09FF2793"/>
    <w:multiLevelType w:val="hybridMultilevel"/>
    <w:tmpl w:val="CA4A0A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F67480"/>
    <w:multiLevelType w:val="hybridMultilevel"/>
    <w:tmpl w:val="17824B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8454AB"/>
    <w:multiLevelType w:val="hybridMultilevel"/>
    <w:tmpl w:val="33AA73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86BC5"/>
    <w:multiLevelType w:val="hybridMultilevel"/>
    <w:tmpl w:val="6C686270"/>
    <w:lvl w:ilvl="0" w:tplc="DA965530">
      <w:start w:val="3"/>
      <w:numFmt w:val="decimal"/>
      <w:lvlText w:val="%1.1.4"/>
      <w:lvlJc w:val="right"/>
      <w:pPr>
        <w:tabs>
          <w:tab w:val="num" w:pos="1440"/>
        </w:tabs>
        <w:ind w:left="1440" w:hanging="360"/>
      </w:pPr>
      <w:rPr>
        <w:rFonts w:cs="Times New Roman" w:hint="default"/>
      </w:rPr>
    </w:lvl>
    <w:lvl w:ilvl="1" w:tplc="652A90AE">
      <w:start w:val="3"/>
      <w:numFmt w:val="decimal"/>
      <w:lvlText w:val="%2.2"/>
      <w:lvlJc w:val="right"/>
      <w:pPr>
        <w:tabs>
          <w:tab w:val="num" w:pos="1440"/>
        </w:tabs>
        <w:ind w:left="1440" w:hanging="360"/>
      </w:pPr>
      <w:rPr>
        <w:rFonts w:cs="Times New Roman" w:hint="default"/>
      </w:rPr>
    </w:lvl>
    <w:lvl w:ilvl="2" w:tplc="6CFA2CA0">
      <w:start w:val="3"/>
      <w:numFmt w:val="decimal"/>
      <w:lvlText w:val="%3.3"/>
      <w:lvlJc w:val="right"/>
      <w:pPr>
        <w:tabs>
          <w:tab w:val="num" w:pos="2340"/>
        </w:tabs>
        <w:ind w:left="2340" w:hanging="360"/>
      </w:pPr>
      <w:rPr>
        <w:rFonts w:cs="Times New Roman" w:hint="default"/>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9" w15:restartNumberingAfterBreak="0">
    <w:nsid w:val="5FF5161C"/>
    <w:multiLevelType w:val="hybridMultilevel"/>
    <w:tmpl w:val="A426BB76"/>
    <w:lvl w:ilvl="0" w:tplc="AB94E6C2">
      <w:start w:val="3"/>
      <w:numFmt w:val="decimal"/>
      <w:lvlText w:val="%1.1.1"/>
      <w:lvlJc w:val="right"/>
      <w:pPr>
        <w:tabs>
          <w:tab w:val="num" w:pos="2340"/>
        </w:tabs>
        <w:ind w:left="234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0" w15:restartNumberingAfterBreak="0">
    <w:nsid w:val="63A15901"/>
    <w:multiLevelType w:val="hybridMultilevel"/>
    <w:tmpl w:val="17824B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4322BA8"/>
    <w:multiLevelType w:val="hybridMultilevel"/>
    <w:tmpl w:val="5384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8390A"/>
    <w:multiLevelType w:val="hybridMultilevel"/>
    <w:tmpl w:val="911C8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9F2C61"/>
    <w:multiLevelType w:val="hybridMultilevel"/>
    <w:tmpl w:val="844020A4"/>
    <w:lvl w:ilvl="0" w:tplc="8EEA0818">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C7283B"/>
    <w:multiLevelType w:val="hybridMultilevel"/>
    <w:tmpl w:val="158A8DF0"/>
    <w:lvl w:ilvl="0" w:tplc="04090011">
      <w:start w:val="1"/>
      <w:numFmt w:val="decimal"/>
      <w:lvlText w:val="%1)"/>
      <w:lvlJc w:val="left"/>
      <w:pPr>
        <w:ind w:left="1942" w:hanging="360"/>
      </w:p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15" w15:restartNumberingAfterBreak="0">
    <w:nsid w:val="721C5975"/>
    <w:multiLevelType w:val="hybridMultilevel"/>
    <w:tmpl w:val="2EEEE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43A1F3B"/>
    <w:multiLevelType w:val="hybridMultilevel"/>
    <w:tmpl w:val="2D1E54BC"/>
    <w:lvl w:ilvl="0" w:tplc="D6AAD98E">
      <w:start w:val="3"/>
      <w:numFmt w:val="decimal"/>
      <w:lvlText w:val="%1.1"/>
      <w:lvlJc w:val="right"/>
      <w:pPr>
        <w:tabs>
          <w:tab w:val="num" w:pos="2340"/>
        </w:tabs>
        <w:ind w:left="2340" w:hanging="360"/>
      </w:pPr>
      <w:rPr>
        <w:rFonts w:cs="Times New Roman" w:hint="default"/>
      </w:rPr>
    </w:lvl>
    <w:lvl w:ilvl="1" w:tplc="F0884A64">
      <w:start w:val="3"/>
      <w:numFmt w:val="decimal"/>
      <w:lvlText w:val="%2.1.3"/>
      <w:lvlJc w:val="right"/>
      <w:pPr>
        <w:tabs>
          <w:tab w:val="num" w:pos="2340"/>
        </w:tabs>
        <w:ind w:left="23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7" w15:restartNumberingAfterBreak="0">
    <w:nsid w:val="7FE551CB"/>
    <w:multiLevelType w:val="hybridMultilevel"/>
    <w:tmpl w:val="17824B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15"/>
  </w:num>
  <w:num w:numId="3">
    <w:abstractNumId w:val="5"/>
  </w:num>
  <w:num w:numId="4">
    <w:abstractNumId w:val="4"/>
  </w:num>
  <w:num w:numId="5">
    <w:abstractNumId w:val="2"/>
  </w:num>
  <w:num w:numId="6">
    <w:abstractNumId w:val="14"/>
  </w:num>
  <w:num w:numId="7">
    <w:abstractNumId w:val="12"/>
  </w:num>
  <w:num w:numId="8">
    <w:abstractNumId w:val="3"/>
  </w:num>
  <w:num w:numId="9">
    <w:abstractNumId w:val="13"/>
  </w:num>
  <w:num w:numId="10">
    <w:abstractNumId w:val="10"/>
  </w:num>
  <w:num w:numId="11">
    <w:abstractNumId w:val="6"/>
  </w:num>
  <w:num w:numId="12">
    <w:abstractNumId w:val="17"/>
  </w:num>
  <w:num w:numId="13">
    <w:abstractNumId w:val="16"/>
  </w:num>
  <w:num w:numId="14">
    <w:abstractNumId w:val="8"/>
  </w:num>
  <w:num w:numId="15">
    <w:abstractNumId w:val="9"/>
  </w:num>
  <w:num w:numId="16">
    <w:abstractNumId w:val="0"/>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91"/>
    <w:rsid w:val="00030BFA"/>
    <w:rsid w:val="00042D06"/>
    <w:rsid w:val="00042FE1"/>
    <w:rsid w:val="000701F7"/>
    <w:rsid w:val="0007149E"/>
    <w:rsid w:val="000B46A3"/>
    <w:rsid w:val="000D77EE"/>
    <w:rsid w:val="00122F75"/>
    <w:rsid w:val="00130575"/>
    <w:rsid w:val="00187D9A"/>
    <w:rsid w:val="001B0DBD"/>
    <w:rsid w:val="0021506D"/>
    <w:rsid w:val="00243242"/>
    <w:rsid w:val="00280D9A"/>
    <w:rsid w:val="002E2AA1"/>
    <w:rsid w:val="002E65DC"/>
    <w:rsid w:val="00316C96"/>
    <w:rsid w:val="003634D9"/>
    <w:rsid w:val="003921FC"/>
    <w:rsid w:val="003B72BA"/>
    <w:rsid w:val="003D3483"/>
    <w:rsid w:val="003F497F"/>
    <w:rsid w:val="0041457C"/>
    <w:rsid w:val="00415289"/>
    <w:rsid w:val="00436BF1"/>
    <w:rsid w:val="00450E59"/>
    <w:rsid w:val="004E1CF5"/>
    <w:rsid w:val="00530653"/>
    <w:rsid w:val="0054524D"/>
    <w:rsid w:val="00553F33"/>
    <w:rsid w:val="00555991"/>
    <w:rsid w:val="00576199"/>
    <w:rsid w:val="005A1C1A"/>
    <w:rsid w:val="005D1123"/>
    <w:rsid w:val="005D6092"/>
    <w:rsid w:val="0067562D"/>
    <w:rsid w:val="006830E8"/>
    <w:rsid w:val="007155D6"/>
    <w:rsid w:val="00723003"/>
    <w:rsid w:val="0077135A"/>
    <w:rsid w:val="00791C6E"/>
    <w:rsid w:val="007A3875"/>
    <w:rsid w:val="00845FAB"/>
    <w:rsid w:val="00847FED"/>
    <w:rsid w:val="008618D4"/>
    <w:rsid w:val="008731AB"/>
    <w:rsid w:val="00893DDA"/>
    <w:rsid w:val="008F4449"/>
    <w:rsid w:val="00925E52"/>
    <w:rsid w:val="009524A8"/>
    <w:rsid w:val="009F608A"/>
    <w:rsid w:val="00A40182"/>
    <w:rsid w:val="00A534A4"/>
    <w:rsid w:val="00AA5E6A"/>
    <w:rsid w:val="00AF3870"/>
    <w:rsid w:val="00AF5133"/>
    <w:rsid w:val="00B30D03"/>
    <w:rsid w:val="00B67000"/>
    <w:rsid w:val="00BA137E"/>
    <w:rsid w:val="00BC09A7"/>
    <w:rsid w:val="00BC3DAA"/>
    <w:rsid w:val="00BC4E63"/>
    <w:rsid w:val="00BF33DD"/>
    <w:rsid w:val="00C160E1"/>
    <w:rsid w:val="00C34BD0"/>
    <w:rsid w:val="00C504DD"/>
    <w:rsid w:val="00C81E84"/>
    <w:rsid w:val="00C92235"/>
    <w:rsid w:val="00CD01D2"/>
    <w:rsid w:val="00CD2F9A"/>
    <w:rsid w:val="00CE02C8"/>
    <w:rsid w:val="00D468FE"/>
    <w:rsid w:val="00D46B5B"/>
    <w:rsid w:val="00D767F1"/>
    <w:rsid w:val="00D84526"/>
    <w:rsid w:val="00E174D0"/>
    <w:rsid w:val="00E2022D"/>
    <w:rsid w:val="00F13A66"/>
    <w:rsid w:val="00F95B2F"/>
    <w:rsid w:val="00FF6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DDCF"/>
  <w15:docId w15:val="{7ED72CB0-2A32-44B0-A9F6-562A7090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1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991"/>
    <w:pPr>
      <w:spacing w:after="0" w:line="240" w:lineRule="auto"/>
    </w:pPr>
  </w:style>
  <w:style w:type="paragraph" w:styleId="NormalWeb">
    <w:name w:val="Normal (Web)"/>
    <w:basedOn w:val="Normal"/>
    <w:uiPriority w:val="99"/>
    <w:semiHidden/>
    <w:unhideWhenUsed/>
    <w:rsid w:val="00187D9A"/>
    <w:pPr>
      <w:spacing w:before="100" w:beforeAutospacing="1" w:after="100" w:afterAutospacing="1"/>
    </w:pPr>
  </w:style>
  <w:style w:type="character" w:styleId="Hyperlink">
    <w:name w:val="Hyperlink"/>
    <w:basedOn w:val="DefaultParagraphFont"/>
    <w:uiPriority w:val="99"/>
    <w:unhideWhenUsed/>
    <w:rsid w:val="00CD2F9A"/>
    <w:rPr>
      <w:color w:val="0000FF" w:themeColor="hyperlink"/>
      <w:u w:val="single"/>
    </w:rPr>
  </w:style>
  <w:style w:type="paragraph" w:customStyle="1" w:styleId="postmetadata">
    <w:name w:val="postmetadata"/>
    <w:basedOn w:val="Normal"/>
    <w:rsid w:val="00CD2F9A"/>
    <w:pPr>
      <w:spacing w:before="100" w:beforeAutospacing="1" w:after="100" w:afterAutospacing="1"/>
    </w:pPr>
  </w:style>
  <w:style w:type="paragraph" w:styleId="BalloonText">
    <w:name w:val="Balloon Text"/>
    <w:basedOn w:val="Normal"/>
    <w:link w:val="BalloonTextChar"/>
    <w:uiPriority w:val="99"/>
    <w:semiHidden/>
    <w:unhideWhenUsed/>
    <w:rsid w:val="000701F7"/>
    <w:rPr>
      <w:rFonts w:ascii="Tahoma" w:hAnsi="Tahoma" w:cs="Tahoma"/>
      <w:sz w:val="16"/>
      <w:szCs w:val="16"/>
    </w:rPr>
  </w:style>
  <w:style w:type="character" w:customStyle="1" w:styleId="BalloonTextChar">
    <w:name w:val="Balloon Text Char"/>
    <w:basedOn w:val="DefaultParagraphFont"/>
    <w:link w:val="BalloonText"/>
    <w:uiPriority w:val="99"/>
    <w:semiHidden/>
    <w:rsid w:val="000701F7"/>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23003"/>
    <w:rPr>
      <w:sz w:val="16"/>
      <w:szCs w:val="16"/>
    </w:rPr>
  </w:style>
  <w:style w:type="paragraph" w:styleId="CommentText">
    <w:name w:val="annotation text"/>
    <w:basedOn w:val="Normal"/>
    <w:link w:val="CommentTextChar"/>
    <w:uiPriority w:val="99"/>
    <w:semiHidden/>
    <w:unhideWhenUsed/>
    <w:rsid w:val="00723003"/>
    <w:rPr>
      <w:sz w:val="20"/>
      <w:szCs w:val="20"/>
    </w:rPr>
  </w:style>
  <w:style w:type="character" w:customStyle="1" w:styleId="CommentTextChar">
    <w:name w:val="Comment Text Char"/>
    <w:basedOn w:val="DefaultParagraphFont"/>
    <w:link w:val="CommentText"/>
    <w:uiPriority w:val="99"/>
    <w:semiHidden/>
    <w:rsid w:val="007230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3003"/>
    <w:rPr>
      <w:b/>
      <w:bCs/>
    </w:rPr>
  </w:style>
  <w:style w:type="character" w:customStyle="1" w:styleId="CommentSubjectChar">
    <w:name w:val="Comment Subject Char"/>
    <w:basedOn w:val="CommentTextChar"/>
    <w:link w:val="CommentSubject"/>
    <w:uiPriority w:val="99"/>
    <w:semiHidden/>
    <w:rsid w:val="0072300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662459">
      <w:bodyDiv w:val="1"/>
      <w:marLeft w:val="0"/>
      <w:marRight w:val="0"/>
      <w:marTop w:val="0"/>
      <w:marBottom w:val="0"/>
      <w:divBdr>
        <w:top w:val="none" w:sz="0" w:space="0" w:color="auto"/>
        <w:left w:val="none" w:sz="0" w:space="0" w:color="auto"/>
        <w:bottom w:val="none" w:sz="0" w:space="0" w:color="auto"/>
        <w:right w:val="none" w:sz="0" w:space="0" w:color="auto"/>
      </w:divBdr>
      <w:divsChild>
        <w:div w:id="1052270057">
          <w:marLeft w:val="0"/>
          <w:marRight w:val="0"/>
          <w:marTop w:val="0"/>
          <w:marBottom w:val="0"/>
          <w:divBdr>
            <w:top w:val="none" w:sz="0" w:space="0" w:color="auto"/>
            <w:left w:val="none" w:sz="0" w:space="0" w:color="auto"/>
            <w:bottom w:val="none" w:sz="0" w:space="0" w:color="auto"/>
            <w:right w:val="none" w:sz="0" w:space="0" w:color="auto"/>
          </w:divBdr>
          <w:divsChild>
            <w:div w:id="12519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ache.googleusercontent.com/search?q=cache:ltMoS5qiN50J:sumbo.wordpress.com/page/3/+sebab+miskomunikasi+dalam+wacana&amp;cd=2&amp;hl=id&amp;ct=clnk&amp;gl=id&amp;source=www.google.co.id"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2019-05-16T01:55:00Z</dcterms:created>
  <dcterms:modified xsi:type="dcterms:W3CDTF">2019-05-16T01:55:00Z</dcterms:modified>
</cp:coreProperties>
</file>